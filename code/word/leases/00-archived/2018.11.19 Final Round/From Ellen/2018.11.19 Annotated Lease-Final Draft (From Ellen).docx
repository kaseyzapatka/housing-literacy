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97B" w:rsidRPr="0071367D" w:rsidRDefault="0089597B" w:rsidP="00B832B2">
      <w:pPr>
        <w:jc w:val="both"/>
        <w:outlineLvl w:val="0"/>
        <w:rPr>
          <w:rFonts w:ascii="Calibri" w:hAnsi="Calibri"/>
          <w:b/>
          <w:sz w:val="24"/>
          <w:szCs w:val="24"/>
          <w:u w:val="single"/>
        </w:rPr>
      </w:pPr>
      <w:r w:rsidRPr="0071367D">
        <w:rPr>
          <w:rFonts w:ascii="Calibri" w:hAnsi="Calibri"/>
          <w:b/>
          <w:sz w:val="24"/>
          <w:szCs w:val="24"/>
          <w:u w:val="single"/>
        </w:rPr>
        <w:t xml:space="preserve">1 </w:t>
      </w:r>
      <w:r w:rsidR="00F61F06" w:rsidRPr="0071367D">
        <w:rPr>
          <w:rFonts w:ascii="Calibri" w:hAnsi="Calibri"/>
          <w:b/>
          <w:sz w:val="24"/>
          <w:szCs w:val="24"/>
          <w:u w:val="single"/>
        </w:rPr>
        <w:t>RENT-STABILIZED</w:t>
      </w:r>
      <w:r w:rsidRPr="0071367D">
        <w:rPr>
          <w:rFonts w:ascii="Calibri" w:hAnsi="Calibri"/>
          <w:b/>
          <w:sz w:val="24"/>
          <w:szCs w:val="24"/>
          <w:u w:val="single"/>
        </w:rPr>
        <w:t xml:space="preserve"> RIDER</w:t>
      </w:r>
    </w:p>
    <w:p w:rsidR="000B28A0" w:rsidRPr="0071367D" w:rsidRDefault="00182F63" w:rsidP="00B832B2">
      <w:pPr>
        <w:jc w:val="both"/>
        <w:rPr>
          <w:rFonts w:ascii="Calibri" w:hAnsi="Calibri"/>
          <w:i/>
          <w:sz w:val="24"/>
          <w:szCs w:val="24"/>
        </w:rPr>
      </w:pPr>
      <w:r w:rsidRPr="0071367D">
        <w:rPr>
          <w:rFonts w:ascii="Calibri" w:hAnsi="Calibri"/>
          <w:i/>
          <w:sz w:val="24"/>
          <w:szCs w:val="24"/>
        </w:rPr>
        <w:t xml:space="preserve">This section notes </w:t>
      </w:r>
      <w:r w:rsidR="00066E18" w:rsidRPr="0071367D">
        <w:rPr>
          <w:rFonts w:ascii="Calibri" w:hAnsi="Calibri"/>
          <w:i/>
          <w:sz w:val="24"/>
          <w:szCs w:val="24"/>
        </w:rPr>
        <w:t xml:space="preserve">the </w:t>
      </w:r>
      <w:r w:rsidRPr="0071367D">
        <w:rPr>
          <w:rFonts w:ascii="Calibri" w:hAnsi="Calibri"/>
          <w:i/>
          <w:sz w:val="24"/>
          <w:szCs w:val="24"/>
        </w:rPr>
        <w:t>that rent-stabilized rider should be attached to every rent-stabilized lease and discusses some important concepts to know about it.</w:t>
      </w:r>
    </w:p>
    <w:p w:rsidR="00182F63" w:rsidRPr="0071367D" w:rsidRDefault="00182F63" w:rsidP="00B832B2">
      <w:pPr>
        <w:jc w:val="both"/>
        <w:rPr>
          <w:rFonts w:ascii="Calibri" w:hAnsi="Calibri"/>
          <w:b/>
          <w:sz w:val="24"/>
          <w:szCs w:val="24"/>
        </w:rPr>
      </w:pPr>
    </w:p>
    <w:p w:rsidR="000B28A0" w:rsidRPr="0071367D" w:rsidRDefault="000B28A0" w:rsidP="00B832B2">
      <w:pPr>
        <w:jc w:val="both"/>
        <w:rPr>
          <w:rFonts w:ascii="Calibri" w:hAnsi="Calibri"/>
          <w:b/>
          <w:sz w:val="24"/>
          <w:szCs w:val="24"/>
        </w:rPr>
      </w:pPr>
      <w:r w:rsidRPr="0071367D">
        <w:rPr>
          <w:rFonts w:ascii="Calibri" w:hAnsi="Calibri"/>
          <w:b/>
          <w:sz w:val="24"/>
          <w:szCs w:val="24"/>
        </w:rPr>
        <w:t>Rent-Stabilized Rider</w:t>
      </w:r>
    </w:p>
    <w:p w:rsidR="00B663FE" w:rsidRPr="0071367D" w:rsidRDefault="00B663FE" w:rsidP="00B832B2">
      <w:pPr>
        <w:jc w:val="both"/>
        <w:rPr>
          <w:rFonts w:ascii="Calibri" w:hAnsi="Calibri"/>
          <w:sz w:val="24"/>
          <w:szCs w:val="24"/>
        </w:rPr>
      </w:pPr>
      <w:r w:rsidRPr="0071367D">
        <w:rPr>
          <w:rFonts w:ascii="Calibri" w:hAnsi="Calibri"/>
          <w:sz w:val="24"/>
          <w:szCs w:val="24"/>
        </w:rPr>
        <w:t xml:space="preserve">The </w:t>
      </w:r>
      <w:r w:rsidR="00F61F06" w:rsidRPr="0071367D">
        <w:rPr>
          <w:rFonts w:ascii="Calibri" w:hAnsi="Calibri"/>
          <w:sz w:val="24"/>
          <w:szCs w:val="24"/>
        </w:rPr>
        <w:t>rent-stabilized</w:t>
      </w:r>
      <w:r w:rsidRPr="0071367D">
        <w:rPr>
          <w:rFonts w:ascii="Calibri" w:hAnsi="Calibri"/>
          <w:sz w:val="24"/>
          <w:szCs w:val="24"/>
        </w:rPr>
        <w:t xml:space="preserve"> rider should include:</w:t>
      </w:r>
    </w:p>
    <w:p w:rsidR="00B663FE" w:rsidRPr="0071367D" w:rsidRDefault="00B663FE" w:rsidP="00B832B2">
      <w:pPr>
        <w:pStyle w:val="NormalWeb"/>
        <w:numPr>
          <w:ilvl w:val="0"/>
          <w:numId w:val="1"/>
        </w:numPr>
        <w:jc w:val="both"/>
        <w:rPr>
          <w:rFonts w:ascii="Calibri" w:hAnsi="Calibri" w:cs="Arial"/>
          <w:color w:val="000000" w:themeColor="text1"/>
          <w:lang w:val="en"/>
        </w:rPr>
      </w:pPr>
      <w:r w:rsidRPr="0071367D">
        <w:rPr>
          <w:rFonts w:ascii="Calibri" w:hAnsi="Calibri" w:cs="Arial"/>
          <w:color w:val="000000" w:themeColor="text1"/>
          <w:lang w:val="en"/>
        </w:rPr>
        <w:t>The name of the tenant as well as the address of the unit</w:t>
      </w:r>
    </w:p>
    <w:p w:rsidR="00B663FE" w:rsidRPr="0071367D" w:rsidRDefault="00B663FE" w:rsidP="00B832B2">
      <w:pPr>
        <w:pStyle w:val="NormalWeb"/>
        <w:numPr>
          <w:ilvl w:val="0"/>
          <w:numId w:val="1"/>
        </w:numPr>
        <w:jc w:val="both"/>
        <w:rPr>
          <w:rFonts w:ascii="Calibri" w:hAnsi="Calibri" w:cs="Arial"/>
          <w:color w:val="000000" w:themeColor="text1"/>
          <w:lang w:val="en"/>
        </w:rPr>
      </w:pPr>
      <w:r w:rsidRPr="0071367D">
        <w:rPr>
          <w:rFonts w:ascii="Calibri" w:hAnsi="Calibri" w:cs="Arial"/>
          <w:color w:val="000000" w:themeColor="text1"/>
          <w:lang w:val="en"/>
        </w:rPr>
        <w:t xml:space="preserve">The signature of the tenant and landlord </w:t>
      </w:r>
      <w:commentRangeStart w:id="0"/>
      <w:commentRangeStart w:id="1"/>
      <w:r w:rsidRPr="0071367D">
        <w:rPr>
          <w:rFonts w:ascii="Calibri" w:hAnsi="Calibri" w:cs="Arial"/>
          <w:color w:val="FF0000"/>
          <w:lang w:val="en"/>
        </w:rPr>
        <w:t xml:space="preserve">(or someone working for the landlord) </w:t>
      </w:r>
      <w:commentRangeEnd w:id="0"/>
      <w:r w:rsidRPr="0071367D">
        <w:rPr>
          <w:rStyle w:val="CommentReference"/>
          <w:rFonts w:ascii="Calibri" w:hAnsi="Calibri" w:cs="Arial"/>
          <w:color w:val="000000"/>
          <w:sz w:val="24"/>
          <w:szCs w:val="24"/>
          <w:lang w:val="en"/>
        </w:rPr>
        <w:commentReference w:id="0"/>
      </w:r>
      <w:commentRangeEnd w:id="1"/>
      <w:r w:rsidRPr="0071367D">
        <w:rPr>
          <w:rStyle w:val="CommentReference"/>
          <w:rFonts w:ascii="Calibri" w:hAnsi="Calibri" w:cs="Arial"/>
          <w:color w:val="000000"/>
          <w:sz w:val="24"/>
          <w:szCs w:val="24"/>
          <w:lang w:val="en"/>
        </w:rPr>
        <w:commentReference w:id="1"/>
      </w:r>
    </w:p>
    <w:p w:rsidR="00B663FE" w:rsidRPr="0071367D" w:rsidRDefault="00B663FE" w:rsidP="00B832B2">
      <w:pPr>
        <w:pStyle w:val="NormalWeb"/>
        <w:numPr>
          <w:ilvl w:val="0"/>
          <w:numId w:val="1"/>
        </w:numPr>
        <w:jc w:val="both"/>
        <w:rPr>
          <w:rFonts w:ascii="Calibri" w:hAnsi="Calibri" w:cs="Arial"/>
          <w:color w:val="000000" w:themeColor="text1"/>
          <w:lang w:val="en"/>
        </w:rPr>
      </w:pPr>
      <w:r w:rsidRPr="0071367D">
        <w:rPr>
          <w:rFonts w:ascii="Calibri" w:hAnsi="Calibri" w:cs="Arial"/>
          <w:color w:val="000000" w:themeColor="text1"/>
          <w:lang w:val="en"/>
        </w:rPr>
        <w:t>A list of the tenant’s rights under the Rent Stabilization law including their right to request supporting documentation for IAIs.</w:t>
      </w:r>
    </w:p>
    <w:p w:rsidR="00B663FE" w:rsidRPr="0071367D" w:rsidRDefault="00B663FE" w:rsidP="00B832B2">
      <w:pPr>
        <w:pStyle w:val="NormalWeb"/>
        <w:jc w:val="both"/>
        <w:rPr>
          <w:rFonts w:ascii="Calibri" w:hAnsi="Calibri" w:cs="Arial"/>
          <w:color w:val="000000" w:themeColor="text1"/>
          <w:lang w:val="en"/>
        </w:rPr>
      </w:pPr>
      <w:r w:rsidRPr="0071367D">
        <w:rPr>
          <w:rFonts w:ascii="Calibri" w:hAnsi="Calibri" w:cs="Arial"/>
          <w:color w:val="FF0000"/>
          <w:lang w:val="en"/>
        </w:rPr>
        <w:t>Only included on the rider of the initial lease:</w:t>
      </w:r>
    </w:p>
    <w:p w:rsidR="00B663FE" w:rsidRPr="0071367D" w:rsidRDefault="00B663FE" w:rsidP="00B832B2">
      <w:pPr>
        <w:pStyle w:val="NormalWeb"/>
        <w:numPr>
          <w:ilvl w:val="0"/>
          <w:numId w:val="1"/>
        </w:numPr>
        <w:jc w:val="both"/>
        <w:rPr>
          <w:rFonts w:ascii="Calibri" w:hAnsi="Calibri" w:cs="Arial"/>
          <w:color w:val="000000" w:themeColor="text1"/>
          <w:lang w:val="en"/>
        </w:rPr>
      </w:pPr>
      <w:commentRangeStart w:id="2"/>
      <w:commentRangeStart w:id="3"/>
      <w:r w:rsidRPr="0071367D">
        <w:rPr>
          <w:rFonts w:ascii="Calibri" w:hAnsi="Calibri" w:cs="Arial"/>
          <w:color w:val="000000" w:themeColor="text1"/>
          <w:lang w:val="en"/>
        </w:rPr>
        <w:t>Information on the prior rent and a summary of how the rent was calculated, including individual apartment improvements (IAIs)</w:t>
      </w:r>
      <w:commentRangeEnd w:id="2"/>
      <w:r w:rsidRPr="0071367D">
        <w:rPr>
          <w:rStyle w:val="CommentReference"/>
          <w:rFonts w:ascii="Calibri" w:hAnsi="Calibri" w:cs="Arial"/>
          <w:color w:val="000000"/>
          <w:sz w:val="24"/>
          <w:szCs w:val="24"/>
          <w:lang w:val="en"/>
        </w:rPr>
        <w:commentReference w:id="2"/>
      </w:r>
      <w:commentRangeEnd w:id="3"/>
      <w:r w:rsidRPr="0071367D">
        <w:rPr>
          <w:rStyle w:val="CommentReference"/>
          <w:rFonts w:ascii="Calibri" w:hAnsi="Calibri" w:cs="Arial"/>
          <w:color w:val="000000"/>
          <w:sz w:val="24"/>
          <w:szCs w:val="24"/>
          <w:lang w:val="en"/>
        </w:rPr>
        <w:commentReference w:id="3"/>
      </w:r>
      <w:r w:rsidRPr="0071367D">
        <w:rPr>
          <w:rFonts w:ascii="Calibri" w:hAnsi="Calibri" w:cs="Arial"/>
          <w:color w:val="000000" w:themeColor="text1"/>
          <w:lang w:val="en"/>
        </w:rPr>
        <w:t xml:space="preserve"> </w:t>
      </w:r>
    </w:p>
    <w:p w:rsidR="000B28A0" w:rsidRPr="0071367D" w:rsidRDefault="000B28A0" w:rsidP="00B832B2">
      <w:pPr>
        <w:jc w:val="both"/>
        <w:rPr>
          <w:rFonts w:ascii="Calibri" w:hAnsi="Calibri"/>
          <w:sz w:val="24"/>
          <w:szCs w:val="24"/>
        </w:rPr>
      </w:pPr>
      <w:r w:rsidRPr="0071367D">
        <w:rPr>
          <w:rFonts w:ascii="Calibri" w:hAnsi="Calibri"/>
          <w:sz w:val="24"/>
          <w:szCs w:val="24"/>
        </w:rPr>
        <w:t>For more information on the Rent-</w:t>
      </w:r>
      <w:r w:rsidR="006D7205" w:rsidRPr="0071367D">
        <w:rPr>
          <w:rFonts w:ascii="Calibri" w:hAnsi="Calibri"/>
          <w:sz w:val="24"/>
          <w:szCs w:val="24"/>
        </w:rPr>
        <w:t>Stabilized</w:t>
      </w:r>
      <w:r w:rsidRPr="0071367D">
        <w:rPr>
          <w:rFonts w:ascii="Calibri" w:hAnsi="Calibri"/>
          <w:sz w:val="24"/>
          <w:szCs w:val="24"/>
        </w:rPr>
        <w:t xml:space="preserve"> Rider, see </w:t>
      </w:r>
      <w:r w:rsidRPr="0071367D">
        <w:rPr>
          <w:rFonts w:ascii="Calibri" w:hAnsi="Calibri"/>
          <w:b/>
          <w:color w:val="0070C0"/>
          <w:sz w:val="24"/>
          <w:szCs w:val="24"/>
        </w:rPr>
        <w:t>Fact S</w:t>
      </w:r>
      <w:r w:rsidR="00873D3B" w:rsidRPr="0071367D">
        <w:rPr>
          <w:rFonts w:ascii="Calibri" w:hAnsi="Calibri"/>
          <w:b/>
          <w:color w:val="0070C0"/>
          <w:sz w:val="24"/>
          <w:szCs w:val="24"/>
        </w:rPr>
        <w:t>heet #2</w:t>
      </w:r>
      <w:r w:rsidR="00873D3B" w:rsidRPr="0071367D">
        <w:rPr>
          <w:rFonts w:ascii="Calibri" w:hAnsi="Calibri"/>
          <w:color w:val="4BACC6" w:themeColor="accent5"/>
          <w:sz w:val="24"/>
          <w:szCs w:val="24"/>
        </w:rPr>
        <w:t xml:space="preserve">. </w:t>
      </w:r>
    </w:p>
    <w:p w:rsidR="000B28A0" w:rsidRPr="0071367D" w:rsidRDefault="000B28A0" w:rsidP="00B832B2">
      <w:pPr>
        <w:jc w:val="both"/>
        <w:rPr>
          <w:rFonts w:ascii="Calibri" w:hAnsi="Calibri"/>
          <w:b/>
          <w:sz w:val="24"/>
          <w:szCs w:val="24"/>
        </w:rPr>
      </w:pPr>
    </w:p>
    <w:p w:rsidR="001B3CED" w:rsidRPr="0071367D" w:rsidRDefault="001B3CED" w:rsidP="00B832B2">
      <w:pPr>
        <w:jc w:val="both"/>
        <w:rPr>
          <w:rFonts w:ascii="Calibri" w:hAnsi="Calibri"/>
          <w:b/>
          <w:sz w:val="24"/>
          <w:szCs w:val="24"/>
        </w:rPr>
      </w:pPr>
      <w:r w:rsidRPr="0071367D">
        <w:rPr>
          <w:rFonts w:ascii="Calibri" w:hAnsi="Calibri"/>
          <w:b/>
          <w:sz w:val="24"/>
          <w:szCs w:val="24"/>
        </w:rPr>
        <w:t xml:space="preserve">Initial Lease. </w:t>
      </w:r>
      <w:r w:rsidRPr="0071367D">
        <w:rPr>
          <w:rFonts w:ascii="Calibri" w:hAnsi="Calibri"/>
          <w:color w:val="000000" w:themeColor="text1"/>
          <w:sz w:val="24"/>
          <w:szCs w:val="24"/>
        </w:rPr>
        <w:t xml:space="preserve">For all rent-stabilized units when tenants receive either </w:t>
      </w:r>
      <w:r w:rsidR="000B28A0" w:rsidRPr="0071367D">
        <w:rPr>
          <w:rFonts w:ascii="Calibri" w:hAnsi="Calibri"/>
          <w:color w:val="000000" w:themeColor="text1"/>
          <w:sz w:val="24"/>
          <w:szCs w:val="24"/>
        </w:rPr>
        <w:t>a</w:t>
      </w:r>
      <w:r w:rsidR="00182F63" w:rsidRPr="0071367D">
        <w:rPr>
          <w:rFonts w:ascii="Calibri" w:hAnsi="Calibri"/>
          <w:color w:val="000000" w:themeColor="text1"/>
          <w:sz w:val="24"/>
          <w:szCs w:val="24"/>
        </w:rPr>
        <w:t>n</w:t>
      </w:r>
      <w:r w:rsidRPr="0071367D">
        <w:rPr>
          <w:rFonts w:ascii="Calibri" w:hAnsi="Calibri"/>
          <w:color w:val="000000" w:themeColor="text1"/>
          <w:sz w:val="24"/>
          <w:szCs w:val="24"/>
        </w:rPr>
        <w:t xml:space="preserve"> </w:t>
      </w:r>
      <w:r w:rsidRPr="0071367D">
        <w:rPr>
          <w:rFonts w:ascii="Calibri" w:hAnsi="Calibri"/>
          <w:b/>
          <w:color w:val="000000" w:themeColor="text1"/>
          <w:sz w:val="24"/>
          <w:szCs w:val="24"/>
        </w:rPr>
        <w:t>initial</w:t>
      </w:r>
      <w:r w:rsidRPr="0071367D">
        <w:rPr>
          <w:rFonts w:ascii="Calibri" w:hAnsi="Calibri"/>
          <w:color w:val="000000" w:themeColor="text1"/>
          <w:sz w:val="24"/>
          <w:szCs w:val="24"/>
        </w:rPr>
        <w:t xml:space="preserve"> </w:t>
      </w:r>
      <w:r w:rsidRPr="0071367D">
        <w:rPr>
          <w:rFonts w:ascii="Calibri" w:hAnsi="Calibri"/>
          <w:b/>
          <w:color w:val="000000" w:themeColor="text1"/>
          <w:sz w:val="24"/>
          <w:szCs w:val="24"/>
        </w:rPr>
        <w:t>lease</w:t>
      </w:r>
      <w:r w:rsidRPr="0071367D">
        <w:rPr>
          <w:rFonts w:ascii="Calibri" w:hAnsi="Calibri"/>
          <w:color w:val="000000" w:themeColor="text1"/>
          <w:sz w:val="24"/>
          <w:szCs w:val="24"/>
        </w:rPr>
        <w:t xml:space="preserve"> or any </w:t>
      </w:r>
      <w:r w:rsidRPr="0071367D">
        <w:rPr>
          <w:rFonts w:ascii="Calibri" w:hAnsi="Calibri"/>
          <w:b/>
          <w:color w:val="000000" w:themeColor="text1"/>
          <w:sz w:val="24"/>
          <w:szCs w:val="24"/>
        </w:rPr>
        <w:t>lease renewals,</w:t>
      </w:r>
      <w:r w:rsidRPr="0071367D">
        <w:rPr>
          <w:rFonts w:ascii="Calibri" w:hAnsi="Calibri"/>
          <w:color w:val="000000" w:themeColor="text1"/>
          <w:sz w:val="24"/>
          <w:szCs w:val="24"/>
        </w:rPr>
        <w:t xml:space="preserve"> the landlord must include a </w:t>
      </w:r>
      <w:r w:rsidR="00066E18" w:rsidRPr="0071367D">
        <w:rPr>
          <w:rFonts w:ascii="Calibri" w:hAnsi="Calibri"/>
          <w:b/>
          <w:color w:val="0070C0"/>
          <w:sz w:val="24"/>
          <w:szCs w:val="24"/>
        </w:rPr>
        <w:t xml:space="preserve">"New York City Lease Rider for </w:t>
      </w:r>
      <w:r w:rsidR="00F61F06" w:rsidRPr="0071367D">
        <w:rPr>
          <w:rFonts w:ascii="Calibri" w:hAnsi="Calibri"/>
          <w:b/>
          <w:color w:val="0070C0"/>
          <w:sz w:val="24"/>
          <w:szCs w:val="24"/>
        </w:rPr>
        <w:t>Rent-stabilized</w:t>
      </w:r>
      <w:r w:rsidR="00066E18" w:rsidRPr="0071367D">
        <w:rPr>
          <w:rFonts w:ascii="Calibri" w:hAnsi="Calibri"/>
          <w:b/>
          <w:color w:val="0070C0"/>
          <w:sz w:val="24"/>
          <w:szCs w:val="24"/>
        </w:rPr>
        <w:t xml:space="preserve"> Tenants.</w:t>
      </w:r>
      <w:r w:rsidR="00066E18" w:rsidRPr="0071367D">
        <w:rPr>
          <w:rFonts w:ascii="Calibri" w:hAnsi="Calibri"/>
          <w:b/>
          <w:color w:val="4BACC6" w:themeColor="accent5"/>
          <w:sz w:val="24"/>
          <w:szCs w:val="24"/>
        </w:rPr>
        <w:t>"</w:t>
      </w:r>
      <w:r w:rsidRPr="0071367D">
        <w:rPr>
          <w:rFonts w:ascii="Calibri" w:hAnsi="Calibri"/>
          <w:color w:val="000000" w:themeColor="text1"/>
          <w:sz w:val="24"/>
          <w:szCs w:val="24"/>
        </w:rPr>
        <w:t xml:space="preserve"> This rider (which simply means attachment) specifies the prior rent, the reason for a rent increase, and outlines the rights of the tenant. Although landlords can receive fines or sanctions if they don’t include the rider, it is very common. Tenants should ask if the unit is rent-stabilized before they sign the </w:t>
      </w:r>
      <w:r w:rsidRPr="0071367D">
        <w:rPr>
          <w:rFonts w:ascii="Calibri" w:hAnsi="Calibri"/>
          <w:b/>
          <w:color w:val="000000" w:themeColor="text1"/>
          <w:sz w:val="24"/>
          <w:szCs w:val="24"/>
        </w:rPr>
        <w:t>initial</w:t>
      </w:r>
      <w:r w:rsidRPr="0071367D">
        <w:rPr>
          <w:rFonts w:ascii="Calibri" w:hAnsi="Calibri"/>
          <w:color w:val="000000" w:themeColor="text1"/>
          <w:sz w:val="24"/>
          <w:szCs w:val="24"/>
        </w:rPr>
        <w:t xml:space="preserve"> lease, as well as ask for a rent history. </w:t>
      </w:r>
    </w:p>
    <w:p w:rsidR="001B3CED" w:rsidRPr="0071367D" w:rsidRDefault="001B3CED" w:rsidP="00B832B2">
      <w:pPr>
        <w:jc w:val="both"/>
        <w:rPr>
          <w:rFonts w:ascii="Calibri" w:hAnsi="Calibri"/>
          <w:color w:val="0078CD"/>
          <w:sz w:val="24"/>
          <w:szCs w:val="24"/>
          <w:u w:val="single"/>
        </w:rPr>
      </w:pPr>
    </w:p>
    <w:p w:rsidR="001B3CED" w:rsidRPr="0071367D" w:rsidRDefault="001B3CED" w:rsidP="00B832B2">
      <w:pPr>
        <w:jc w:val="both"/>
        <w:rPr>
          <w:rFonts w:ascii="Calibri" w:hAnsi="Calibri"/>
          <w:color w:val="FF0000"/>
          <w:sz w:val="24"/>
          <w:szCs w:val="24"/>
        </w:rPr>
      </w:pPr>
      <w:r w:rsidRPr="0071367D">
        <w:rPr>
          <w:rFonts w:ascii="Calibri" w:hAnsi="Calibri"/>
          <w:b/>
          <w:sz w:val="24"/>
          <w:szCs w:val="24"/>
        </w:rPr>
        <w:t xml:space="preserve">Lease Renewals. </w:t>
      </w:r>
      <w:r w:rsidRPr="0071367D">
        <w:rPr>
          <w:rFonts w:ascii="Calibri" w:hAnsi="Calibri"/>
          <w:color w:val="000000" w:themeColor="text1"/>
          <w:sz w:val="24"/>
          <w:szCs w:val="24"/>
        </w:rPr>
        <w:t xml:space="preserve">Those who live in a rent-stabilized apartment are guaranteed to receive </w:t>
      </w:r>
      <w:r w:rsidR="00066E18" w:rsidRPr="0071367D">
        <w:rPr>
          <w:rFonts w:ascii="Calibri" w:hAnsi="Calibri"/>
          <w:b/>
          <w:color w:val="0070C0"/>
          <w:sz w:val="24"/>
          <w:szCs w:val="24"/>
        </w:rPr>
        <w:t>a lease renewal</w:t>
      </w:r>
      <w:r w:rsidR="00066E18" w:rsidRPr="0071367D">
        <w:rPr>
          <w:rFonts w:ascii="Calibri" w:hAnsi="Calibri"/>
          <w:color w:val="0070C0"/>
          <w:sz w:val="24"/>
          <w:szCs w:val="24"/>
        </w:rPr>
        <w:t xml:space="preserve"> </w:t>
      </w:r>
      <w:r w:rsidRPr="0071367D">
        <w:rPr>
          <w:rFonts w:ascii="Calibri" w:hAnsi="Calibri"/>
          <w:color w:val="000000" w:themeColor="text1"/>
          <w:sz w:val="24"/>
          <w:szCs w:val="24"/>
        </w:rPr>
        <w:t>option of either 1 or 2 years. The tenant should receive the renewal lease 150 to 90 days before your current lease expires, and then has 60 days to return the signed lease renewal.</w:t>
      </w:r>
    </w:p>
    <w:p w:rsidR="001B3CED" w:rsidRPr="0071367D" w:rsidRDefault="001B3CED" w:rsidP="00B832B2">
      <w:pPr>
        <w:jc w:val="both"/>
        <w:rPr>
          <w:rFonts w:ascii="Calibri" w:hAnsi="Calibri"/>
          <w:sz w:val="24"/>
          <w:szCs w:val="24"/>
        </w:rPr>
      </w:pPr>
    </w:p>
    <w:p w:rsidR="001B3CED" w:rsidRPr="0071367D" w:rsidRDefault="001B3CED" w:rsidP="00B832B2">
      <w:pPr>
        <w:jc w:val="both"/>
        <w:rPr>
          <w:rFonts w:ascii="Calibri" w:hAnsi="Calibri"/>
          <w:b/>
          <w:sz w:val="24"/>
          <w:szCs w:val="24"/>
        </w:rPr>
      </w:pPr>
      <w:r w:rsidRPr="0071367D">
        <w:rPr>
          <w:rFonts w:ascii="Calibri" w:hAnsi="Calibri"/>
          <w:sz w:val="24"/>
          <w:szCs w:val="24"/>
        </w:rPr>
        <w:t xml:space="preserve">It is </w:t>
      </w:r>
      <w:r w:rsidRPr="0071367D">
        <w:rPr>
          <w:rFonts w:ascii="Calibri" w:hAnsi="Calibri"/>
          <w:color w:val="000000" w:themeColor="text1"/>
          <w:sz w:val="24"/>
          <w:szCs w:val="24"/>
        </w:rPr>
        <w:t xml:space="preserve">up to the tenant to decide whether to sign a 1-or 2-year lease </w:t>
      </w:r>
      <w:r w:rsidRPr="0071367D">
        <w:rPr>
          <w:rFonts w:ascii="Calibri" w:hAnsi="Calibri"/>
          <w:b/>
          <w:i/>
          <w:color w:val="000000" w:themeColor="text1"/>
          <w:sz w:val="24"/>
          <w:szCs w:val="24"/>
        </w:rPr>
        <w:t>or</w:t>
      </w:r>
      <w:r w:rsidRPr="0071367D">
        <w:rPr>
          <w:rFonts w:ascii="Calibri" w:hAnsi="Calibri"/>
          <w:color w:val="000000" w:themeColor="text1"/>
          <w:sz w:val="24"/>
          <w:szCs w:val="24"/>
        </w:rPr>
        <w:t xml:space="preserve"> to tell </w:t>
      </w:r>
      <w:r w:rsidR="008F28A6" w:rsidRPr="0071367D">
        <w:rPr>
          <w:rFonts w:ascii="Calibri" w:hAnsi="Calibri"/>
          <w:color w:val="000000" w:themeColor="text1"/>
          <w:sz w:val="24"/>
          <w:szCs w:val="24"/>
        </w:rPr>
        <w:t>their</w:t>
      </w:r>
      <w:r w:rsidRPr="0071367D">
        <w:rPr>
          <w:rFonts w:ascii="Calibri" w:hAnsi="Calibri"/>
          <w:color w:val="000000" w:themeColor="text1"/>
          <w:sz w:val="24"/>
          <w:szCs w:val="24"/>
        </w:rPr>
        <w:t xml:space="preserve"> landlord that they will not be renewing the lease.</w:t>
      </w:r>
    </w:p>
    <w:p w:rsidR="001B3CED" w:rsidRPr="0071367D" w:rsidRDefault="001B3CED" w:rsidP="00B832B2">
      <w:pPr>
        <w:jc w:val="both"/>
        <w:rPr>
          <w:rFonts w:ascii="Calibri" w:hAnsi="Calibri"/>
          <w:color w:val="0078CD"/>
          <w:sz w:val="24"/>
          <w:szCs w:val="24"/>
          <w:u w:val="single"/>
        </w:rPr>
      </w:pPr>
    </w:p>
    <w:p w:rsidR="001B3CED" w:rsidRPr="0071367D" w:rsidRDefault="001B3CED" w:rsidP="00B832B2">
      <w:pPr>
        <w:jc w:val="both"/>
        <w:rPr>
          <w:rFonts w:ascii="Calibri" w:hAnsi="Calibri"/>
          <w:sz w:val="24"/>
          <w:szCs w:val="24"/>
        </w:rPr>
      </w:pPr>
      <w:r w:rsidRPr="0071367D">
        <w:rPr>
          <w:rFonts w:ascii="Calibri" w:hAnsi="Calibri"/>
          <w:b/>
          <w:sz w:val="24"/>
          <w:szCs w:val="24"/>
        </w:rPr>
        <w:t xml:space="preserve">How to Access a </w:t>
      </w:r>
      <w:r w:rsidR="00921507" w:rsidRPr="0071367D">
        <w:rPr>
          <w:rFonts w:ascii="Calibri" w:hAnsi="Calibri"/>
          <w:b/>
          <w:sz w:val="24"/>
          <w:szCs w:val="24"/>
        </w:rPr>
        <w:t>U</w:t>
      </w:r>
      <w:r w:rsidRPr="0071367D">
        <w:rPr>
          <w:rFonts w:ascii="Calibri" w:hAnsi="Calibri"/>
          <w:b/>
          <w:sz w:val="24"/>
          <w:szCs w:val="24"/>
        </w:rPr>
        <w:t>nit’s Rent History.</w:t>
      </w:r>
      <w:r w:rsidR="00F848ED" w:rsidRPr="0071367D">
        <w:rPr>
          <w:rFonts w:ascii="Calibri" w:hAnsi="Calibri"/>
          <w:b/>
          <w:color w:val="FF0000"/>
          <w:sz w:val="24"/>
          <w:szCs w:val="24"/>
        </w:rPr>
        <w:t xml:space="preserve"> </w:t>
      </w:r>
      <w:r w:rsidR="00F848ED" w:rsidRPr="0071367D">
        <w:rPr>
          <w:rFonts w:ascii="Calibri" w:hAnsi="Calibri"/>
          <w:color w:val="FF0000"/>
          <w:sz w:val="24"/>
          <w:szCs w:val="24"/>
        </w:rPr>
        <w:t>The New York State</w:t>
      </w:r>
      <w:r w:rsidR="0080374C" w:rsidRPr="0071367D">
        <w:rPr>
          <w:rFonts w:ascii="Calibri" w:hAnsi="Calibri"/>
          <w:color w:val="FF0000"/>
          <w:sz w:val="24"/>
          <w:szCs w:val="24"/>
        </w:rPr>
        <w:t xml:space="preserve"> </w:t>
      </w:r>
      <w:r w:rsidR="00DA7BB0" w:rsidRPr="0071367D">
        <w:rPr>
          <w:rFonts w:ascii="Calibri" w:hAnsi="Calibri"/>
          <w:color w:val="FF0000"/>
          <w:sz w:val="24"/>
          <w:szCs w:val="24"/>
        </w:rPr>
        <w:t xml:space="preserve">Division of Housing </w:t>
      </w:r>
      <w:r w:rsidR="00FA55F0" w:rsidRPr="0071367D">
        <w:rPr>
          <w:rFonts w:ascii="Calibri" w:hAnsi="Calibri"/>
          <w:color w:val="FF0000"/>
          <w:sz w:val="24"/>
          <w:szCs w:val="24"/>
        </w:rPr>
        <w:t>and Community Renewal (</w:t>
      </w:r>
      <w:r w:rsidR="00DA7BB0" w:rsidRPr="0071367D">
        <w:rPr>
          <w:rFonts w:ascii="Calibri" w:hAnsi="Calibri"/>
          <w:color w:val="FF0000"/>
          <w:sz w:val="24"/>
          <w:szCs w:val="24"/>
        </w:rPr>
        <w:t>D</w:t>
      </w:r>
      <w:r w:rsidR="00F848ED" w:rsidRPr="0071367D">
        <w:rPr>
          <w:rFonts w:ascii="Calibri" w:hAnsi="Calibri"/>
          <w:color w:val="FF0000"/>
          <w:sz w:val="24"/>
          <w:szCs w:val="24"/>
        </w:rPr>
        <w:t xml:space="preserve">HCR) </w:t>
      </w:r>
      <w:r w:rsidR="00F848ED" w:rsidRPr="0071367D">
        <w:rPr>
          <w:rFonts w:ascii="Calibri" w:hAnsi="Calibri"/>
          <w:sz w:val="24"/>
          <w:szCs w:val="24"/>
        </w:rPr>
        <w:t xml:space="preserve">has information </w:t>
      </w:r>
      <w:r w:rsidR="00F848ED" w:rsidRPr="0071367D">
        <w:rPr>
          <w:rFonts w:ascii="Calibri" w:hAnsi="Calibri"/>
          <w:b/>
          <w:color w:val="0070C0"/>
          <w:sz w:val="24"/>
          <w:szCs w:val="24"/>
        </w:rPr>
        <w:t xml:space="preserve">on </w:t>
      </w:r>
      <w:r w:rsidRPr="0071367D">
        <w:rPr>
          <w:rFonts w:ascii="Calibri" w:hAnsi="Calibri"/>
          <w:b/>
          <w:color w:val="0070C0"/>
          <w:sz w:val="24"/>
          <w:szCs w:val="24"/>
        </w:rPr>
        <w:t>obtaining the rent history for your unit</w:t>
      </w:r>
      <w:r w:rsidRPr="0071367D">
        <w:rPr>
          <w:rFonts w:ascii="Calibri" w:hAnsi="Calibri"/>
          <w:sz w:val="24"/>
          <w:szCs w:val="24"/>
        </w:rPr>
        <w:t>.</w:t>
      </w:r>
      <w:r w:rsidR="00FA55F0" w:rsidRPr="0071367D">
        <w:rPr>
          <w:rFonts w:ascii="Calibri" w:hAnsi="Calibri"/>
          <w:sz w:val="24"/>
          <w:szCs w:val="24"/>
        </w:rPr>
        <w:t xml:space="preserve"> </w:t>
      </w:r>
      <w:r w:rsidRPr="0071367D">
        <w:rPr>
          <w:rFonts w:ascii="Calibri" w:hAnsi="Calibri"/>
          <w:sz w:val="24"/>
          <w:szCs w:val="24"/>
        </w:rPr>
        <w:t>The easiest way is to fill out</w:t>
      </w:r>
      <w:r w:rsidR="00FA55F0" w:rsidRPr="0071367D">
        <w:rPr>
          <w:rFonts w:ascii="Calibri" w:hAnsi="Calibri"/>
          <w:sz w:val="24"/>
          <w:szCs w:val="24"/>
        </w:rPr>
        <w:t xml:space="preserve"> </w:t>
      </w:r>
      <w:r w:rsidR="00FA55F0" w:rsidRPr="0071367D">
        <w:rPr>
          <w:rFonts w:ascii="Calibri" w:hAnsi="Calibri"/>
          <w:b/>
          <w:color w:val="0070C0"/>
          <w:sz w:val="24"/>
          <w:szCs w:val="24"/>
        </w:rPr>
        <w:t>this online form</w:t>
      </w:r>
      <w:r w:rsidR="00FA55F0" w:rsidRPr="0071367D">
        <w:rPr>
          <w:rFonts w:ascii="Calibri" w:hAnsi="Calibri"/>
          <w:sz w:val="24"/>
          <w:szCs w:val="24"/>
        </w:rPr>
        <w:t>, and</w:t>
      </w:r>
      <w:r w:rsidR="00DA7BB0" w:rsidRPr="0071367D">
        <w:rPr>
          <w:rFonts w:ascii="Calibri" w:hAnsi="Calibri"/>
          <w:sz w:val="24"/>
          <w:szCs w:val="24"/>
        </w:rPr>
        <w:t xml:space="preserve"> DHCR</w:t>
      </w:r>
      <w:r w:rsidRPr="0071367D">
        <w:rPr>
          <w:rFonts w:ascii="Calibri" w:hAnsi="Calibri"/>
          <w:sz w:val="24"/>
          <w:szCs w:val="24"/>
        </w:rPr>
        <w:t xml:space="preserve"> will send a copy of the unit’s rent history directly to the unit</w:t>
      </w:r>
      <w:r w:rsidR="00FA55F0" w:rsidRPr="0071367D">
        <w:rPr>
          <w:rFonts w:ascii="Calibri" w:hAnsi="Calibri"/>
          <w:sz w:val="24"/>
          <w:szCs w:val="24"/>
        </w:rPr>
        <w:t>.</w:t>
      </w:r>
    </w:p>
    <w:p w:rsidR="001B3CED" w:rsidRPr="0071367D" w:rsidRDefault="001B3CED" w:rsidP="00B832B2">
      <w:pPr>
        <w:jc w:val="both"/>
        <w:rPr>
          <w:rFonts w:ascii="Calibri" w:hAnsi="Calibri"/>
          <w:color w:val="0078CD"/>
          <w:sz w:val="24"/>
          <w:szCs w:val="24"/>
          <w:u w:val="single"/>
        </w:rPr>
      </w:pPr>
    </w:p>
    <w:p w:rsidR="001B3CED" w:rsidRPr="0071367D" w:rsidRDefault="001B3CED" w:rsidP="00B832B2">
      <w:pPr>
        <w:jc w:val="both"/>
        <w:rPr>
          <w:rFonts w:ascii="Calibri" w:hAnsi="Calibri"/>
          <w:sz w:val="24"/>
          <w:szCs w:val="24"/>
        </w:rPr>
      </w:pPr>
      <w:r w:rsidRPr="0071367D">
        <w:rPr>
          <w:rFonts w:ascii="Calibri" w:hAnsi="Calibri"/>
          <w:sz w:val="24"/>
          <w:szCs w:val="24"/>
        </w:rPr>
        <w:t xml:space="preserve">Tenants can also call the </w:t>
      </w:r>
      <w:r w:rsidR="00180D68" w:rsidRPr="0071367D">
        <w:rPr>
          <w:rFonts w:ascii="Calibri" w:hAnsi="Calibri"/>
          <w:sz w:val="24"/>
          <w:szCs w:val="24"/>
        </w:rPr>
        <w:t xml:space="preserve">New York State </w:t>
      </w:r>
      <w:r w:rsidRPr="0071367D">
        <w:rPr>
          <w:rFonts w:ascii="Calibri" w:hAnsi="Calibri"/>
          <w:sz w:val="24"/>
          <w:szCs w:val="24"/>
        </w:rPr>
        <w:t xml:space="preserve">Division of Housing and Community Renewal (DHCR) at this number 718-739-6400, or visit </w:t>
      </w:r>
      <w:r w:rsidRPr="0071367D">
        <w:rPr>
          <w:rFonts w:ascii="Calibri" w:hAnsi="Calibri"/>
          <w:b/>
          <w:color w:val="0070C0"/>
          <w:sz w:val="24"/>
          <w:szCs w:val="24"/>
        </w:rPr>
        <w:t>them online here</w:t>
      </w:r>
      <w:r w:rsidRPr="0071367D">
        <w:rPr>
          <w:rFonts w:ascii="Calibri" w:hAnsi="Calibri"/>
          <w:sz w:val="24"/>
          <w:szCs w:val="24"/>
        </w:rPr>
        <w:t>. DHCR is the organization charged with overseeing rent regulation in the city.</w:t>
      </w:r>
    </w:p>
    <w:p w:rsidR="00C915C7" w:rsidRPr="0071367D" w:rsidRDefault="00C915C7" w:rsidP="00B832B2">
      <w:pPr>
        <w:jc w:val="both"/>
        <w:rPr>
          <w:rFonts w:ascii="Calibri" w:hAnsi="Calibri"/>
          <w:sz w:val="24"/>
          <w:szCs w:val="24"/>
        </w:rPr>
      </w:pPr>
    </w:p>
    <w:p w:rsidR="009A553D" w:rsidRPr="0071367D" w:rsidRDefault="009A553D" w:rsidP="00B832B2">
      <w:pPr>
        <w:jc w:val="both"/>
        <w:rPr>
          <w:rFonts w:ascii="Calibri" w:hAnsi="Calibri"/>
          <w:sz w:val="24"/>
          <w:szCs w:val="24"/>
        </w:rPr>
      </w:pPr>
    </w:p>
    <w:p w:rsidR="00873D3B" w:rsidRPr="0071367D" w:rsidRDefault="00873D3B"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rsidR="00873D3B" w:rsidRPr="0071367D" w:rsidRDefault="00873D3B" w:rsidP="00B832B2">
      <w:pPr>
        <w:jc w:val="both"/>
        <w:rPr>
          <w:rFonts w:ascii="Calibri" w:hAnsi="Calibri"/>
          <w:sz w:val="24"/>
          <w:szCs w:val="24"/>
        </w:rPr>
      </w:pPr>
    </w:p>
    <w:p w:rsidR="00873D3B" w:rsidRPr="0071367D" w:rsidRDefault="00873D3B" w:rsidP="00B832B2">
      <w:pPr>
        <w:jc w:val="both"/>
        <w:rPr>
          <w:rFonts w:ascii="Calibri" w:hAnsi="Calibri"/>
          <w:b/>
          <w:sz w:val="24"/>
          <w:szCs w:val="24"/>
        </w:rPr>
      </w:pPr>
      <w:r w:rsidRPr="0071367D">
        <w:rPr>
          <w:rFonts w:ascii="Calibri" w:hAnsi="Calibri"/>
          <w:b/>
          <w:sz w:val="24"/>
          <w:szCs w:val="24"/>
        </w:rPr>
        <w:t>Fact Sheet #2</w:t>
      </w:r>
    </w:p>
    <w:p w:rsidR="00873D3B" w:rsidRPr="0071367D" w:rsidRDefault="004A19B5" w:rsidP="00B832B2">
      <w:pPr>
        <w:jc w:val="both"/>
        <w:rPr>
          <w:rStyle w:val="Hyperlink"/>
          <w:rFonts w:ascii="Calibri" w:hAnsi="Calibri"/>
          <w:sz w:val="24"/>
          <w:szCs w:val="24"/>
        </w:rPr>
      </w:pPr>
      <w:hyperlink r:id="rId9" w:history="1">
        <w:r w:rsidR="00873D3B" w:rsidRPr="0071367D">
          <w:rPr>
            <w:rStyle w:val="Hyperlink"/>
            <w:rFonts w:ascii="Calibri" w:hAnsi="Calibri"/>
            <w:sz w:val="24"/>
            <w:szCs w:val="24"/>
          </w:rPr>
          <w:t>http://www.nyshcr.org/Rent/FactSheets/orafac2.pdf</w:t>
        </w:r>
      </w:hyperlink>
    </w:p>
    <w:p w:rsidR="00873D3B" w:rsidRPr="0071367D" w:rsidRDefault="00873D3B" w:rsidP="00B832B2">
      <w:pPr>
        <w:jc w:val="both"/>
        <w:rPr>
          <w:rStyle w:val="Hyperlink"/>
          <w:rFonts w:ascii="Calibri" w:hAnsi="Calibri"/>
          <w:sz w:val="24"/>
          <w:szCs w:val="24"/>
        </w:rPr>
      </w:pPr>
    </w:p>
    <w:p w:rsidR="00873D3B" w:rsidRPr="0071367D" w:rsidRDefault="00873D3B" w:rsidP="00B832B2">
      <w:pPr>
        <w:jc w:val="both"/>
        <w:rPr>
          <w:rFonts w:ascii="Calibri" w:hAnsi="Calibri"/>
          <w:b/>
          <w:color w:val="000000" w:themeColor="text1"/>
          <w:sz w:val="24"/>
          <w:szCs w:val="24"/>
        </w:rPr>
      </w:pPr>
      <w:r w:rsidRPr="0071367D">
        <w:rPr>
          <w:rFonts w:ascii="Calibri" w:hAnsi="Calibri"/>
          <w:b/>
          <w:color w:val="000000" w:themeColor="text1"/>
          <w:sz w:val="24"/>
          <w:szCs w:val="24"/>
        </w:rPr>
        <w:t xml:space="preserve">"New York City Lease Rider for </w:t>
      </w:r>
      <w:r w:rsidR="00F61F06" w:rsidRPr="0071367D">
        <w:rPr>
          <w:rFonts w:ascii="Calibri" w:hAnsi="Calibri"/>
          <w:b/>
          <w:color w:val="000000" w:themeColor="text1"/>
          <w:sz w:val="24"/>
          <w:szCs w:val="24"/>
        </w:rPr>
        <w:t>Rent-stabilized</w:t>
      </w:r>
      <w:r w:rsidRPr="0071367D">
        <w:rPr>
          <w:rFonts w:ascii="Calibri" w:hAnsi="Calibri"/>
          <w:b/>
          <w:color w:val="000000" w:themeColor="text1"/>
          <w:sz w:val="24"/>
          <w:szCs w:val="24"/>
        </w:rPr>
        <w:t xml:space="preserve"> Tenants"</w:t>
      </w:r>
    </w:p>
    <w:p w:rsidR="00873D3B" w:rsidRPr="0071367D" w:rsidRDefault="004A19B5" w:rsidP="00B832B2">
      <w:pPr>
        <w:jc w:val="both"/>
        <w:rPr>
          <w:rFonts w:ascii="Calibri" w:hAnsi="Calibri"/>
          <w:color w:val="0078CD"/>
          <w:sz w:val="24"/>
          <w:szCs w:val="24"/>
          <w:u w:val="single"/>
        </w:rPr>
      </w:pPr>
      <w:hyperlink r:id="rId10" w:history="1">
        <w:r w:rsidR="00873D3B" w:rsidRPr="0071367D">
          <w:rPr>
            <w:rStyle w:val="Hyperlink"/>
            <w:rFonts w:ascii="Calibri" w:hAnsi="Calibri"/>
            <w:sz w:val="24"/>
            <w:szCs w:val="24"/>
          </w:rPr>
          <w:t>http://www.nyshcr.org/forms/rent/ralr1.pdf</w:t>
        </w:r>
      </w:hyperlink>
    </w:p>
    <w:p w:rsidR="00873D3B" w:rsidRPr="0071367D" w:rsidRDefault="00873D3B" w:rsidP="00B832B2">
      <w:pPr>
        <w:jc w:val="both"/>
        <w:rPr>
          <w:rFonts w:ascii="Calibri" w:hAnsi="Calibri"/>
          <w:b/>
          <w:sz w:val="24"/>
          <w:szCs w:val="24"/>
        </w:rPr>
      </w:pPr>
    </w:p>
    <w:p w:rsidR="00873D3B" w:rsidRPr="0071367D" w:rsidRDefault="00873D3B" w:rsidP="00B832B2">
      <w:pPr>
        <w:jc w:val="both"/>
        <w:rPr>
          <w:rFonts w:ascii="Calibri" w:hAnsi="Calibri"/>
          <w:b/>
          <w:sz w:val="24"/>
          <w:szCs w:val="24"/>
        </w:rPr>
      </w:pPr>
      <w:r w:rsidRPr="0071367D">
        <w:rPr>
          <w:rFonts w:ascii="Calibri" w:hAnsi="Calibri"/>
          <w:b/>
          <w:sz w:val="24"/>
          <w:szCs w:val="24"/>
        </w:rPr>
        <w:t>a lease renewal</w:t>
      </w:r>
    </w:p>
    <w:p w:rsidR="00873D3B" w:rsidRPr="0071367D" w:rsidRDefault="004A19B5" w:rsidP="00B832B2">
      <w:pPr>
        <w:jc w:val="both"/>
        <w:rPr>
          <w:rStyle w:val="Hyperlink"/>
          <w:rFonts w:ascii="Calibri" w:hAnsi="Calibri"/>
          <w:sz w:val="24"/>
          <w:szCs w:val="24"/>
        </w:rPr>
      </w:pPr>
      <w:hyperlink r:id="rId11" w:history="1">
        <w:r w:rsidR="00873D3B" w:rsidRPr="0071367D">
          <w:rPr>
            <w:rStyle w:val="Hyperlink"/>
            <w:rFonts w:ascii="Calibri" w:hAnsi="Calibri"/>
            <w:sz w:val="24"/>
            <w:szCs w:val="24"/>
          </w:rPr>
          <w:t>http://www.nyshcr.org/Forms/Rent/rtp8.pdf</w:t>
        </w:r>
      </w:hyperlink>
    </w:p>
    <w:p w:rsidR="00BA6B14" w:rsidRPr="0071367D" w:rsidRDefault="00BA6B14" w:rsidP="00B832B2">
      <w:pPr>
        <w:jc w:val="both"/>
        <w:rPr>
          <w:rStyle w:val="Hyperlink"/>
          <w:rFonts w:ascii="Calibri" w:hAnsi="Calibri"/>
          <w:color w:val="FF0000"/>
          <w:sz w:val="24"/>
          <w:szCs w:val="24"/>
        </w:rPr>
      </w:pPr>
    </w:p>
    <w:p w:rsidR="00BA6B14" w:rsidRPr="0071367D" w:rsidRDefault="00BA6B14" w:rsidP="00B832B2">
      <w:pPr>
        <w:jc w:val="both"/>
        <w:rPr>
          <w:rFonts w:ascii="Calibri" w:hAnsi="Calibri"/>
          <w:b/>
          <w:sz w:val="24"/>
          <w:szCs w:val="24"/>
        </w:rPr>
      </w:pPr>
      <w:r w:rsidRPr="0071367D">
        <w:rPr>
          <w:rFonts w:ascii="Calibri" w:hAnsi="Calibri"/>
          <w:b/>
          <w:sz w:val="24"/>
          <w:szCs w:val="24"/>
        </w:rPr>
        <w:t>on obtaining the rent history for your unit</w:t>
      </w:r>
    </w:p>
    <w:p w:rsidR="00BA6B14" w:rsidRPr="0071367D" w:rsidRDefault="004A19B5" w:rsidP="00B832B2">
      <w:pPr>
        <w:jc w:val="both"/>
        <w:rPr>
          <w:rFonts w:ascii="Calibri" w:hAnsi="Calibri"/>
          <w:sz w:val="24"/>
          <w:szCs w:val="24"/>
        </w:rPr>
      </w:pPr>
      <w:hyperlink r:id="rId12" w:history="1">
        <w:r w:rsidR="00BA6B14" w:rsidRPr="0071367D">
          <w:rPr>
            <w:rStyle w:val="Hyperlink"/>
            <w:rFonts w:ascii="Calibri" w:hAnsi="Calibri"/>
            <w:sz w:val="24"/>
            <w:szCs w:val="24"/>
          </w:rPr>
          <w:t>http://www.nyshcr.org/rent/tenantresources.htm</w:t>
        </w:r>
      </w:hyperlink>
    </w:p>
    <w:p w:rsidR="00BA6B14" w:rsidRPr="0071367D" w:rsidRDefault="00BA6B14" w:rsidP="00B832B2">
      <w:pPr>
        <w:jc w:val="both"/>
        <w:rPr>
          <w:rFonts w:ascii="Calibri" w:hAnsi="Calibri"/>
          <w:color w:val="FF0000"/>
          <w:sz w:val="24"/>
          <w:szCs w:val="24"/>
        </w:rPr>
      </w:pPr>
    </w:p>
    <w:p w:rsidR="00873D3B" w:rsidRPr="0071367D" w:rsidRDefault="00BA6B14" w:rsidP="00B832B2">
      <w:pPr>
        <w:jc w:val="both"/>
        <w:rPr>
          <w:rFonts w:ascii="Calibri" w:hAnsi="Calibri"/>
          <w:b/>
          <w:sz w:val="24"/>
          <w:szCs w:val="24"/>
        </w:rPr>
      </w:pPr>
      <w:r w:rsidRPr="0071367D">
        <w:rPr>
          <w:rFonts w:ascii="Calibri" w:hAnsi="Calibri"/>
          <w:b/>
          <w:sz w:val="24"/>
          <w:szCs w:val="24"/>
        </w:rPr>
        <w:t>this online form</w:t>
      </w:r>
    </w:p>
    <w:p w:rsidR="00BA6B14" w:rsidRPr="0071367D" w:rsidRDefault="004A19B5" w:rsidP="00B832B2">
      <w:pPr>
        <w:jc w:val="both"/>
        <w:rPr>
          <w:rFonts w:ascii="Calibri" w:hAnsi="Calibri"/>
          <w:color w:val="0078CD"/>
          <w:sz w:val="24"/>
          <w:szCs w:val="24"/>
          <w:u w:val="single"/>
        </w:rPr>
      </w:pPr>
      <w:hyperlink r:id="rId13" w:history="1">
        <w:r w:rsidR="00BA6B14" w:rsidRPr="0071367D">
          <w:rPr>
            <w:rStyle w:val="Hyperlink"/>
            <w:rFonts w:ascii="Calibri" w:hAnsi="Calibri"/>
            <w:sz w:val="24"/>
            <w:szCs w:val="24"/>
          </w:rPr>
          <w:t>https://portal.hcr.ny.gov/app/ask</w:t>
        </w:r>
      </w:hyperlink>
    </w:p>
    <w:p w:rsidR="00BA6B14" w:rsidRPr="0071367D" w:rsidRDefault="00BA6B14" w:rsidP="00B832B2">
      <w:pPr>
        <w:jc w:val="both"/>
        <w:rPr>
          <w:rFonts w:ascii="Calibri" w:hAnsi="Calibri"/>
          <w:color w:val="0078CD"/>
          <w:sz w:val="24"/>
          <w:szCs w:val="24"/>
          <w:u w:val="single"/>
        </w:rPr>
      </w:pPr>
    </w:p>
    <w:p w:rsidR="00BA6B14" w:rsidRPr="0071367D" w:rsidRDefault="00BA6B14" w:rsidP="00B832B2">
      <w:pPr>
        <w:jc w:val="both"/>
        <w:rPr>
          <w:rFonts w:ascii="Calibri" w:hAnsi="Calibri"/>
          <w:color w:val="0078CD"/>
          <w:sz w:val="24"/>
          <w:szCs w:val="24"/>
          <w:u w:val="single"/>
        </w:rPr>
      </w:pPr>
      <w:r w:rsidRPr="0071367D">
        <w:rPr>
          <w:rFonts w:ascii="Calibri" w:hAnsi="Calibri"/>
          <w:b/>
          <w:sz w:val="24"/>
          <w:szCs w:val="24"/>
        </w:rPr>
        <w:t>them online here</w:t>
      </w:r>
    </w:p>
    <w:p w:rsidR="00642F88" w:rsidRPr="0071367D" w:rsidRDefault="004A19B5" w:rsidP="00B832B2">
      <w:pPr>
        <w:jc w:val="both"/>
        <w:rPr>
          <w:rStyle w:val="Hyperlink"/>
          <w:rFonts w:ascii="Calibri" w:hAnsi="Calibri"/>
          <w:sz w:val="24"/>
          <w:szCs w:val="24"/>
        </w:rPr>
      </w:pPr>
      <w:hyperlink r:id="rId14" w:history="1">
        <w:r w:rsidR="00642F88" w:rsidRPr="0071367D">
          <w:rPr>
            <w:rStyle w:val="Hyperlink"/>
            <w:rFonts w:ascii="Calibri" w:hAnsi="Calibri"/>
            <w:sz w:val="24"/>
            <w:szCs w:val="24"/>
          </w:rPr>
          <w:t>http://www.nyshcr.org/AboutUs/ContactUs.htm</w:t>
        </w:r>
      </w:hyperlink>
    </w:p>
    <w:p w:rsidR="00642F88" w:rsidRPr="0071367D" w:rsidRDefault="00642F88" w:rsidP="00B832B2">
      <w:pPr>
        <w:jc w:val="both"/>
        <w:rPr>
          <w:rStyle w:val="Hyperlink"/>
          <w:rFonts w:ascii="Calibri" w:hAnsi="Calibri"/>
          <w:sz w:val="24"/>
          <w:szCs w:val="24"/>
        </w:rPr>
      </w:pPr>
      <w:r w:rsidRPr="0071367D">
        <w:rPr>
          <w:rStyle w:val="Hyperlink"/>
          <w:rFonts w:ascii="Calibri" w:hAnsi="Calibri"/>
          <w:sz w:val="24"/>
          <w:szCs w:val="24"/>
        </w:rPr>
        <w:br w:type="page"/>
      </w:r>
    </w:p>
    <w:p w:rsidR="00642F88" w:rsidRPr="0071367D" w:rsidRDefault="00642F88" w:rsidP="00B832B2">
      <w:pPr>
        <w:jc w:val="both"/>
        <w:outlineLvl w:val="0"/>
        <w:rPr>
          <w:rFonts w:ascii="Calibri" w:hAnsi="Calibri"/>
          <w:b/>
          <w:sz w:val="24"/>
          <w:szCs w:val="24"/>
        </w:rPr>
      </w:pPr>
      <w:r w:rsidRPr="0071367D">
        <w:rPr>
          <w:rFonts w:ascii="Calibri" w:hAnsi="Calibri"/>
          <w:b/>
          <w:sz w:val="24"/>
          <w:szCs w:val="24"/>
          <w:u w:val="single"/>
        </w:rPr>
        <w:t>2 WHAT TO EXPECT IN A LEASE</w:t>
      </w:r>
      <w:r w:rsidRPr="0071367D">
        <w:rPr>
          <w:rFonts w:ascii="Calibri" w:hAnsi="Calibri"/>
          <w:b/>
          <w:sz w:val="24"/>
          <w:szCs w:val="24"/>
        </w:rPr>
        <w:t xml:space="preserve"> </w:t>
      </w:r>
    </w:p>
    <w:p w:rsidR="00642F88" w:rsidRPr="0071367D" w:rsidRDefault="00642F88" w:rsidP="00B832B2">
      <w:pPr>
        <w:jc w:val="both"/>
        <w:outlineLvl w:val="0"/>
        <w:rPr>
          <w:rFonts w:ascii="Calibri" w:hAnsi="Calibri"/>
          <w:i/>
          <w:sz w:val="24"/>
          <w:szCs w:val="24"/>
        </w:rPr>
      </w:pPr>
      <w:r w:rsidRPr="0071367D">
        <w:rPr>
          <w:rFonts w:ascii="Calibri" w:hAnsi="Calibri"/>
          <w:i/>
          <w:sz w:val="24"/>
          <w:szCs w:val="24"/>
        </w:rPr>
        <w:t xml:space="preserve">This section gives an overview of what tenants should expect in a lease. </w:t>
      </w:r>
    </w:p>
    <w:p w:rsidR="00584A47" w:rsidRPr="0071367D" w:rsidRDefault="00584A47" w:rsidP="00B832B2">
      <w:pPr>
        <w:jc w:val="both"/>
        <w:rPr>
          <w:rFonts w:ascii="Calibri" w:hAnsi="Calibri"/>
          <w:sz w:val="24"/>
          <w:szCs w:val="24"/>
        </w:rPr>
      </w:pPr>
    </w:p>
    <w:p w:rsidR="00642F88" w:rsidRPr="0071367D" w:rsidRDefault="00584A47" w:rsidP="00B832B2">
      <w:pPr>
        <w:jc w:val="both"/>
        <w:rPr>
          <w:rFonts w:ascii="Calibri" w:hAnsi="Calibri"/>
          <w:sz w:val="24"/>
          <w:szCs w:val="24"/>
        </w:rPr>
      </w:pPr>
      <w:commentRangeStart w:id="4"/>
      <w:r w:rsidRPr="0071367D">
        <w:rPr>
          <w:rFonts w:ascii="Calibri" w:hAnsi="Calibri"/>
          <w:color w:val="FF0000"/>
          <w:sz w:val="24"/>
          <w:szCs w:val="24"/>
        </w:rPr>
        <w:t xml:space="preserve">The </w:t>
      </w:r>
      <w:r w:rsidR="006D69E8" w:rsidRPr="0071367D">
        <w:rPr>
          <w:rFonts w:ascii="Calibri" w:hAnsi="Calibri"/>
          <w:color w:val="FF0000"/>
          <w:sz w:val="24"/>
          <w:szCs w:val="24"/>
        </w:rPr>
        <w:t xml:space="preserve">initial </w:t>
      </w:r>
      <w:r w:rsidRPr="0071367D">
        <w:rPr>
          <w:rFonts w:ascii="Calibri" w:hAnsi="Calibri"/>
          <w:color w:val="FF0000"/>
          <w:sz w:val="24"/>
          <w:szCs w:val="24"/>
        </w:rPr>
        <w:t xml:space="preserve">lease that </w:t>
      </w:r>
      <w:r w:rsidR="006D69E8" w:rsidRPr="0071367D">
        <w:rPr>
          <w:rFonts w:ascii="Calibri" w:hAnsi="Calibri"/>
          <w:color w:val="FF0000"/>
          <w:sz w:val="24"/>
          <w:szCs w:val="24"/>
        </w:rPr>
        <w:t>a</w:t>
      </w:r>
      <w:r w:rsidRPr="0071367D">
        <w:rPr>
          <w:rFonts w:ascii="Calibri" w:hAnsi="Calibri"/>
          <w:color w:val="FF0000"/>
          <w:sz w:val="24"/>
          <w:szCs w:val="24"/>
        </w:rPr>
        <w:t xml:space="preserve"> landlord uses does not have to necessarily look </w:t>
      </w:r>
      <w:r w:rsidR="006D69E8" w:rsidRPr="0071367D">
        <w:rPr>
          <w:rFonts w:ascii="Calibri" w:hAnsi="Calibri"/>
          <w:color w:val="FF0000"/>
          <w:sz w:val="24"/>
          <w:szCs w:val="24"/>
        </w:rPr>
        <w:t xml:space="preserve">exactly </w:t>
      </w:r>
      <w:r w:rsidRPr="0071367D">
        <w:rPr>
          <w:rFonts w:ascii="Calibri" w:hAnsi="Calibri"/>
          <w:color w:val="FF0000"/>
          <w:sz w:val="24"/>
          <w:szCs w:val="24"/>
        </w:rPr>
        <w:t>like the lease annotated here</w:t>
      </w:r>
      <w:r w:rsidR="00AA344C" w:rsidRPr="0071367D">
        <w:rPr>
          <w:rFonts w:ascii="Calibri" w:hAnsi="Calibri"/>
          <w:color w:val="FF0000"/>
          <w:sz w:val="24"/>
          <w:szCs w:val="24"/>
        </w:rPr>
        <w:t xml:space="preserve"> (However, the </w:t>
      </w:r>
      <w:r w:rsidR="006D69E8" w:rsidRPr="0071367D">
        <w:rPr>
          <w:rFonts w:ascii="Calibri" w:hAnsi="Calibri"/>
          <w:color w:val="FF0000"/>
          <w:sz w:val="24"/>
          <w:szCs w:val="24"/>
        </w:rPr>
        <w:t>rider and the renewal lease do have to look similar to the ones annotated</w:t>
      </w:r>
      <w:r w:rsidR="00AA344C" w:rsidRPr="0071367D">
        <w:rPr>
          <w:rFonts w:ascii="Calibri" w:hAnsi="Calibri"/>
          <w:color w:val="FF0000"/>
          <w:sz w:val="24"/>
          <w:szCs w:val="24"/>
        </w:rPr>
        <w:t xml:space="preserve"> here. See below for copies</w:t>
      </w:r>
      <w:r w:rsidR="006D69E8" w:rsidRPr="0071367D">
        <w:rPr>
          <w:rFonts w:ascii="Calibri" w:hAnsi="Calibri"/>
          <w:color w:val="FF0000"/>
          <w:sz w:val="24"/>
          <w:szCs w:val="24"/>
        </w:rPr>
        <w:t>)</w:t>
      </w:r>
      <w:r w:rsidRPr="0071367D">
        <w:rPr>
          <w:rFonts w:ascii="Calibri" w:hAnsi="Calibri"/>
          <w:color w:val="FF0000"/>
          <w:sz w:val="24"/>
          <w:szCs w:val="24"/>
        </w:rPr>
        <w:t xml:space="preserve">. </w:t>
      </w:r>
      <w:commentRangeEnd w:id="4"/>
      <w:r w:rsidRPr="0071367D">
        <w:rPr>
          <w:rStyle w:val="CommentReference"/>
          <w:rFonts w:ascii="Calibri" w:hAnsi="Calibri"/>
          <w:sz w:val="24"/>
          <w:szCs w:val="24"/>
        </w:rPr>
        <w:commentReference w:id="4"/>
      </w:r>
      <w:r w:rsidRPr="0071367D">
        <w:rPr>
          <w:rFonts w:ascii="Calibri" w:hAnsi="Calibri"/>
          <w:color w:val="FF0000"/>
          <w:sz w:val="24"/>
          <w:szCs w:val="24"/>
        </w:rPr>
        <w:t xml:space="preserve"> </w:t>
      </w:r>
      <w:r w:rsidR="006D69E8" w:rsidRPr="0071367D">
        <w:rPr>
          <w:rFonts w:ascii="Calibri" w:hAnsi="Calibri"/>
          <w:color w:val="FF0000"/>
          <w:sz w:val="24"/>
          <w:szCs w:val="24"/>
        </w:rPr>
        <w:t xml:space="preserve">In fact, with some exceptions (see below), landlords </w:t>
      </w:r>
      <w:r w:rsidR="00642F88" w:rsidRPr="0071367D">
        <w:rPr>
          <w:rFonts w:ascii="Calibri" w:hAnsi="Calibri"/>
          <w:color w:val="FF0000"/>
          <w:sz w:val="24"/>
          <w:szCs w:val="24"/>
        </w:rPr>
        <w:t>may rent to someone on any terms as long as they are agreed upon by both parties.</w:t>
      </w:r>
      <w:r w:rsidR="006D69E8" w:rsidRPr="0071367D">
        <w:rPr>
          <w:rFonts w:ascii="Calibri" w:hAnsi="Calibri"/>
          <w:color w:val="FF0000"/>
          <w:sz w:val="24"/>
          <w:szCs w:val="24"/>
        </w:rPr>
        <w:t xml:space="preserve"> While landlords are free to write their own leases; however, they must include some basic things. </w:t>
      </w:r>
      <w:r w:rsidR="00642F88" w:rsidRPr="0071367D">
        <w:rPr>
          <w:rFonts w:ascii="Calibri" w:hAnsi="Calibri"/>
          <w:sz w:val="24"/>
          <w:szCs w:val="24"/>
        </w:rPr>
        <w:t xml:space="preserve">Therefore, when reading a lease there are a few things that are important to look for in a lease. The lease should:  </w:t>
      </w:r>
    </w:p>
    <w:p w:rsidR="00642F88" w:rsidRPr="0071367D" w:rsidRDefault="00642F88" w:rsidP="00B832B2">
      <w:pPr>
        <w:jc w:val="both"/>
        <w:rPr>
          <w:rFonts w:ascii="Calibri" w:hAnsi="Calibri"/>
          <w:sz w:val="24"/>
          <w:szCs w:val="24"/>
        </w:rPr>
      </w:pPr>
    </w:p>
    <w:p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use common words that have clear meanings</w:t>
      </w:r>
    </w:p>
    <w:p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be clear and coherent</w:t>
      </w:r>
    </w:p>
    <w:p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have sections large enough to read</w:t>
      </w:r>
    </w:p>
    <w:p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identify the unit that will be rented and its location</w:t>
      </w:r>
    </w:p>
    <w:p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name the parties (who is the landlord and who is the tenant)</w:t>
      </w:r>
    </w:p>
    <w:p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state the addresses of each party</w:t>
      </w:r>
    </w:p>
    <w:p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state the amount of rent and when it is due</w:t>
      </w:r>
    </w:p>
    <w:p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specify the length of the lease</w:t>
      </w:r>
    </w:p>
    <w:p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 xml:space="preserve">state the rights and obligations of each party involved </w:t>
      </w:r>
    </w:p>
    <w:p w:rsidR="00642F88" w:rsidRPr="0071367D" w:rsidRDefault="00642F88" w:rsidP="00B832B2">
      <w:pPr>
        <w:jc w:val="both"/>
        <w:rPr>
          <w:rFonts w:ascii="Calibri" w:hAnsi="Calibri"/>
          <w:sz w:val="24"/>
          <w:szCs w:val="24"/>
        </w:rPr>
      </w:pPr>
    </w:p>
    <w:p w:rsidR="00642F88" w:rsidRPr="0071367D" w:rsidRDefault="00642F88" w:rsidP="00B832B2">
      <w:pPr>
        <w:jc w:val="both"/>
        <w:outlineLvl w:val="0"/>
        <w:rPr>
          <w:rFonts w:ascii="Calibri" w:hAnsi="Calibri"/>
          <w:sz w:val="24"/>
          <w:szCs w:val="24"/>
        </w:rPr>
      </w:pPr>
      <w:r w:rsidRPr="0071367D">
        <w:rPr>
          <w:rFonts w:ascii="Calibri" w:hAnsi="Calibri"/>
          <w:sz w:val="24"/>
          <w:szCs w:val="24"/>
        </w:rPr>
        <w:t xml:space="preserve">Also, any changes made to the lease should be initialed by both parties.  </w:t>
      </w:r>
    </w:p>
    <w:p w:rsidR="00AA344C" w:rsidRPr="0071367D" w:rsidRDefault="00AA344C" w:rsidP="00B832B2">
      <w:pPr>
        <w:jc w:val="both"/>
        <w:outlineLvl w:val="0"/>
        <w:rPr>
          <w:rFonts w:ascii="Calibri" w:hAnsi="Calibri"/>
          <w:sz w:val="24"/>
          <w:szCs w:val="24"/>
        </w:rPr>
      </w:pPr>
    </w:p>
    <w:p w:rsidR="00AA344C" w:rsidRPr="0071367D" w:rsidRDefault="00AA344C" w:rsidP="00AA344C">
      <w:pPr>
        <w:jc w:val="both"/>
        <w:rPr>
          <w:rFonts w:ascii="Calibri" w:hAnsi="Calibri"/>
          <w:b/>
          <w:color w:val="0070C0"/>
          <w:sz w:val="24"/>
          <w:szCs w:val="24"/>
        </w:rPr>
      </w:pPr>
      <w:r w:rsidRPr="0071367D">
        <w:rPr>
          <w:rFonts w:ascii="Calibri" w:hAnsi="Calibri"/>
          <w:b/>
          <w:color w:val="0070C0"/>
          <w:sz w:val="24"/>
          <w:szCs w:val="24"/>
        </w:rPr>
        <w:t>Rent-Stabilized Renewal Lease Form</w:t>
      </w:r>
    </w:p>
    <w:p w:rsidR="00AA344C" w:rsidRPr="0071367D" w:rsidRDefault="00AA344C" w:rsidP="00AA344C">
      <w:pPr>
        <w:jc w:val="both"/>
        <w:rPr>
          <w:rFonts w:ascii="Calibri" w:hAnsi="Calibri"/>
          <w:sz w:val="24"/>
          <w:szCs w:val="24"/>
        </w:rPr>
      </w:pPr>
    </w:p>
    <w:p w:rsidR="00AA344C" w:rsidRPr="0071367D" w:rsidRDefault="00AA344C" w:rsidP="00AA344C">
      <w:pPr>
        <w:jc w:val="both"/>
        <w:rPr>
          <w:rFonts w:ascii="Calibri" w:hAnsi="Calibri"/>
          <w:b/>
          <w:color w:val="0070C0"/>
          <w:sz w:val="24"/>
          <w:szCs w:val="24"/>
        </w:rPr>
      </w:pPr>
      <w:r w:rsidRPr="0071367D">
        <w:rPr>
          <w:rFonts w:ascii="Calibri" w:hAnsi="Calibri"/>
          <w:b/>
          <w:color w:val="0070C0"/>
          <w:sz w:val="24"/>
          <w:szCs w:val="24"/>
        </w:rPr>
        <w:t>Rent-Stabilized Rider</w:t>
      </w:r>
    </w:p>
    <w:p w:rsidR="00642F88" w:rsidRPr="0071367D" w:rsidRDefault="00642F88" w:rsidP="00B832B2">
      <w:pPr>
        <w:jc w:val="both"/>
        <w:rPr>
          <w:rFonts w:ascii="Calibri" w:hAnsi="Calibri"/>
          <w:sz w:val="24"/>
          <w:szCs w:val="24"/>
        </w:rPr>
      </w:pPr>
    </w:p>
    <w:p w:rsidR="00642F88" w:rsidRPr="0071367D" w:rsidRDefault="00642F88" w:rsidP="00B832B2">
      <w:pPr>
        <w:jc w:val="both"/>
        <w:outlineLvl w:val="0"/>
        <w:rPr>
          <w:rFonts w:ascii="Calibri" w:hAnsi="Calibri"/>
          <w:b/>
          <w:sz w:val="24"/>
          <w:szCs w:val="24"/>
        </w:rPr>
      </w:pPr>
      <w:r w:rsidRPr="0071367D">
        <w:rPr>
          <w:rFonts w:ascii="Calibri" w:hAnsi="Calibri"/>
          <w:b/>
          <w:sz w:val="24"/>
          <w:szCs w:val="24"/>
        </w:rPr>
        <w:t xml:space="preserve">ILLEGAL PROVISIONS </w:t>
      </w:r>
    </w:p>
    <w:p w:rsidR="00642F88" w:rsidRPr="0071367D" w:rsidRDefault="00642F88" w:rsidP="00B832B2">
      <w:pPr>
        <w:jc w:val="both"/>
        <w:rPr>
          <w:rFonts w:ascii="Calibri" w:hAnsi="Calibri"/>
          <w:sz w:val="24"/>
          <w:szCs w:val="24"/>
        </w:rPr>
      </w:pPr>
      <w:r w:rsidRPr="0071367D">
        <w:rPr>
          <w:rFonts w:ascii="Calibri" w:hAnsi="Calibri"/>
          <w:sz w:val="24"/>
          <w:szCs w:val="24"/>
        </w:rPr>
        <w:t xml:space="preserve">There are certain sections that are not legally binding or enforceable, even if agreed on by both parties. So, if a landlord includes them in the lease, they aren’t enforceable. Some examples include: </w:t>
      </w:r>
    </w:p>
    <w:p w:rsidR="00642F88" w:rsidRPr="0071367D" w:rsidRDefault="00642F88" w:rsidP="00B832B2">
      <w:pPr>
        <w:jc w:val="both"/>
        <w:rPr>
          <w:rFonts w:ascii="Calibri" w:hAnsi="Calibri"/>
          <w:sz w:val="24"/>
          <w:szCs w:val="24"/>
        </w:rPr>
      </w:pPr>
    </w:p>
    <w:p w:rsidR="00642F88" w:rsidRPr="0071367D" w:rsidRDefault="00642F88" w:rsidP="00B832B2">
      <w:pPr>
        <w:pStyle w:val="ListParagraph"/>
        <w:numPr>
          <w:ilvl w:val="0"/>
          <w:numId w:val="3"/>
        </w:numPr>
        <w:jc w:val="both"/>
        <w:rPr>
          <w:rFonts w:ascii="Calibri" w:hAnsi="Calibri"/>
          <w:color w:val="FF0000"/>
          <w:sz w:val="24"/>
          <w:szCs w:val="24"/>
        </w:rPr>
      </w:pPr>
      <w:commentRangeStart w:id="5"/>
      <w:commentRangeStart w:id="6"/>
      <w:r w:rsidRPr="0071367D">
        <w:rPr>
          <w:rFonts w:ascii="Calibri" w:hAnsi="Calibri"/>
          <w:color w:val="FF0000"/>
          <w:sz w:val="24"/>
          <w:szCs w:val="24"/>
        </w:rPr>
        <w:t xml:space="preserve">Any language that waves a tenant's right to a </w:t>
      </w:r>
      <w:r w:rsidR="00CF6F12" w:rsidRPr="0071367D">
        <w:rPr>
          <w:rFonts w:ascii="Calibri" w:hAnsi="Calibri"/>
          <w:color w:val="FF0000"/>
          <w:sz w:val="24"/>
          <w:szCs w:val="24"/>
        </w:rPr>
        <w:t xml:space="preserve">trial by </w:t>
      </w:r>
      <w:r w:rsidRPr="0071367D">
        <w:rPr>
          <w:rFonts w:ascii="Calibri" w:hAnsi="Calibri"/>
          <w:color w:val="FF0000"/>
          <w:sz w:val="24"/>
          <w:szCs w:val="24"/>
        </w:rPr>
        <w:t>jury</w:t>
      </w:r>
      <w:r w:rsidR="00CF6F12" w:rsidRPr="0071367D">
        <w:rPr>
          <w:rFonts w:ascii="Calibri" w:hAnsi="Calibri"/>
          <w:color w:val="FF0000"/>
          <w:sz w:val="24"/>
          <w:szCs w:val="24"/>
        </w:rPr>
        <w:t xml:space="preserve"> for anything other than the terms of the lease</w:t>
      </w:r>
      <w:commentRangeEnd w:id="5"/>
      <w:r w:rsidR="00CF6F12" w:rsidRPr="0071367D">
        <w:rPr>
          <w:rStyle w:val="CommentReference"/>
          <w:rFonts w:ascii="Calibri" w:hAnsi="Calibri"/>
          <w:sz w:val="24"/>
          <w:szCs w:val="24"/>
        </w:rPr>
        <w:commentReference w:id="5"/>
      </w:r>
      <w:commentRangeEnd w:id="6"/>
      <w:r w:rsidR="007E7EA2" w:rsidRPr="0071367D">
        <w:rPr>
          <w:rStyle w:val="CommentReference"/>
          <w:rFonts w:ascii="Calibri" w:hAnsi="Calibri"/>
          <w:sz w:val="24"/>
          <w:szCs w:val="24"/>
        </w:rPr>
        <w:commentReference w:id="6"/>
      </w:r>
      <w:r w:rsidR="00CF6F12" w:rsidRPr="0071367D">
        <w:rPr>
          <w:rFonts w:ascii="Calibri" w:hAnsi="Calibri"/>
          <w:color w:val="FF0000"/>
          <w:sz w:val="24"/>
          <w:szCs w:val="24"/>
        </w:rPr>
        <w:t>. Generally, leases wa</w:t>
      </w:r>
      <w:r w:rsidR="003905BA" w:rsidRPr="0071367D">
        <w:rPr>
          <w:rFonts w:ascii="Calibri" w:hAnsi="Calibri"/>
          <w:color w:val="FF0000"/>
          <w:sz w:val="24"/>
          <w:szCs w:val="24"/>
        </w:rPr>
        <w:t>i</w:t>
      </w:r>
      <w:r w:rsidR="00CF6F12" w:rsidRPr="0071367D">
        <w:rPr>
          <w:rFonts w:ascii="Calibri" w:hAnsi="Calibri"/>
          <w:color w:val="FF0000"/>
          <w:sz w:val="24"/>
          <w:szCs w:val="24"/>
        </w:rPr>
        <w:t>ve the right to a</w:t>
      </w:r>
      <w:r w:rsidRPr="0071367D">
        <w:rPr>
          <w:rFonts w:ascii="Calibri" w:hAnsi="Calibri"/>
          <w:color w:val="FF0000"/>
          <w:sz w:val="24"/>
          <w:szCs w:val="24"/>
        </w:rPr>
        <w:t xml:space="preserve"> trial </w:t>
      </w:r>
      <w:r w:rsidR="00CF6F12" w:rsidRPr="0071367D">
        <w:rPr>
          <w:rFonts w:ascii="Calibri" w:hAnsi="Calibri"/>
          <w:color w:val="FF0000"/>
          <w:sz w:val="24"/>
          <w:szCs w:val="24"/>
        </w:rPr>
        <w:t xml:space="preserve">by jury about any lawsuit between the landlord and the tenant regarding the lease. </w:t>
      </w:r>
      <w:r w:rsidR="00393780" w:rsidRPr="0071367D">
        <w:rPr>
          <w:rFonts w:ascii="Calibri" w:hAnsi="Calibri"/>
          <w:color w:val="FF0000"/>
          <w:sz w:val="24"/>
          <w:szCs w:val="24"/>
        </w:rPr>
        <w:t>In other words, the lease can only waive the right of both parties to request a jury trial in lawsuits that dispute interpretations of the lease, nothing else.</w:t>
      </w:r>
    </w:p>
    <w:p w:rsidR="00642F88" w:rsidRPr="0071367D" w:rsidRDefault="00642F88" w:rsidP="00B832B2">
      <w:pPr>
        <w:jc w:val="both"/>
        <w:rPr>
          <w:rFonts w:ascii="Calibri" w:hAnsi="Calibri"/>
          <w:sz w:val="24"/>
          <w:szCs w:val="24"/>
        </w:rPr>
      </w:pPr>
    </w:p>
    <w:p w:rsidR="00642F88" w:rsidRPr="0071367D" w:rsidRDefault="00642F88" w:rsidP="00B832B2">
      <w:pPr>
        <w:pStyle w:val="ListParagraph"/>
        <w:numPr>
          <w:ilvl w:val="0"/>
          <w:numId w:val="3"/>
        </w:numPr>
        <w:jc w:val="both"/>
        <w:rPr>
          <w:rFonts w:ascii="Calibri" w:hAnsi="Calibri"/>
          <w:sz w:val="24"/>
          <w:szCs w:val="24"/>
        </w:rPr>
      </w:pPr>
      <w:r w:rsidRPr="0071367D">
        <w:rPr>
          <w:rFonts w:ascii="Calibri" w:hAnsi="Calibri"/>
          <w:sz w:val="24"/>
          <w:szCs w:val="24"/>
        </w:rPr>
        <w:t>Any language that requires the tenant to pledge their furniture as security for rent. It is common for landlords to ask tenants for a security deposit to hold the unit, usually equal to a month's rent. The landlord cannot ask the tenant to pledge their furniture instead.</w:t>
      </w:r>
    </w:p>
    <w:p w:rsidR="00642F88" w:rsidRPr="0071367D" w:rsidRDefault="00642F88" w:rsidP="00B832B2">
      <w:pPr>
        <w:jc w:val="both"/>
        <w:rPr>
          <w:rFonts w:ascii="Calibri" w:hAnsi="Calibri"/>
          <w:sz w:val="24"/>
          <w:szCs w:val="24"/>
        </w:rPr>
      </w:pPr>
    </w:p>
    <w:p w:rsidR="00642F88" w:rsidRPr="0071367D" w:rsidRDefault="00642F88" w:rsidP="00B832B2">
      <w:pPr>
        <w:pStyle w:val="ListParagraph"/>
        <w:numPr>
          <w:ilvl w:val="0"/>
          <w:numId w:val="3"/>
        </w:numPr>
        <w:jc w:val="both"/>
        <w:rPr>
          <w:rFonts w:ascii="Calibri" w:hAnsi="Calibri"/>
          <w:color w:val="000000" w:themeColor="text1"/>
          <w:sz w:val="24"/>
          <w:szCs w:val="24"/>
        </w:rPr>
      </w:pPr>
      <w:r w:rsidRPr="0071367D">
        <w:rPr>
          <w:rFonts w:ascii="Calibri" w:hAnsi="Calibri"/>
          <w:color w:val="000000" w:themeColor="text1"/>
          <w:sz w:val="24"/>
          <w:szCs w:val="24"/>
        </w:rPr>
        <w:t>Any language that exempts the landlord from responsibility for injuries or property caused by either the landlord’s negligence or the negligence of the landlord’s agent or employee</w:t>
      </w:r>
      <w:r w:rsidR="001346A7" w:rsidRPr="0071367D">
        <w:rPr>
          <w:rFonts w:ascii="Calibri" w:hAnsi="Calibri"/>
          <w:color w:val="FF0000"/>
          <w:sz w:val="24"/>
          <w:szCs w:val="24"/>
        </w:rPr>
        <w:t xml:space="preserve"> (like a super or someone from a management company)</w:t>
      </w:r>
      <w:r w:rsidRPr="0071367D">
        <w:rPr>
          <w:rFonts w:ascii="Calibri" w:hAnsi="Calibri"/>
          <w:color w:val="000000" w:themeColor="text1"/>
          <w:sz w:val="24"/>
          <w:szCs w:val="24"/>
        </w:rPr>
        <w:t xml:space="preserve">. In other words, the landlord is responsible for any damage to you or your property if the cause is a result of their carelessness or failure to fix something.  </w:t>
      </w:r>
    </w:p>
    <w:p w:rsidR="00642F88" w:rsidRPr="0071367D" w:rsidRDefault="00642F88" w:rsidP="00B832B2">
      <w:pPr>
        <w:jc w:val="both"/>
        <w:rPr>
          <w:rFonts w:ascii="Calibri" w:hAnsi="Calibri"/>
          <w:sz w:val="24"/>
          <w:szCs w:val="24"/>
        </w:rPr>
      </w:pPr>
    </w:p>
    <w:p w:rsidR="00642F88" w:rsidRPr="0071367D" w:rsidRDefault="00642F88" w:rsidP="00B832B2">
      <w:pPr>
        <w:jc w:val="both"/>
        <w:rPr>
          <w:rFonts w:ascii="Calibri" w:hAnsi="Calibri"/>
          <w:color w:val="0077CE"/>
          <w:sz w:val="24"/>
          <w:szCs w:val="24"/>
          <w:u w:val="single"/>
        </w:rPr>
      </w:pPr>
      <w:r w:rsidRPr="0071367D">
        <w:rPr>
          <w:rFonts w:ascii="Calibri" w:hAnsi="Calibri"/>
          <w:sz w:val="24"/>
          <w:szCs w:val="24"/>
        </w:rPr>
        <w:t xml:space="preserve">Be sure to discuss any of these issues with a lawyer. For more information, </w:t>
      </w:r>
      <w:r w:rsidRPr="0071367D">
        <w:rPr>
          <w:rFonts w:ascii="Calibri" w:hAnsi="Calibri"/>
          <w:b/>
          <w:color w:val="0070C0"/>
          <w:sz w:val="24"/>
          <w:szCs w:val="24"/>
        </w:rPr>
        <w:t>see page 3 of Tenants Right’s Guide</w:t>
      </w:r>
      <w:r w:rsidRPr="0071367D">
        <w:rPr>
          <w:rFonts w:ascii="Calibri" w:hAnsi="Calibri"/>
          <w:sz w:val="24"/>
          <w:szCs w:val="24"/>
        </w:rPr>
        <w:t xml:space="preserve">. </w:t>
      </w:r>
    </w:p>
    <w:p w:rsidR="00642F88" w:rsidRPr="0071367D" w:rsidRDefault="00642F88" w:rsidP="00B832B2">
      <w:pPr>
        <w:jc w:val="both"/>
        <w:rPr>
          <w:rFonts w:ascii="Calibri" w:hAnsi="Calibri"/>
          <w:color w:val="0077CE"/>
          <w:sz w:val="24"/>
          <w:szCs w:val="24"/>
          <w:u w:val="single"/>
        </w:rPr>
      </w:pPr>
    </w:p>
    <w:p w:rsidR="00642F88" w:rsidRPr="0071367D" w:rsidRDefault="00642F88" w:rsidP="00B832B2">
      <w:pPr>
        <w:jc w:val="both"/>
        <w:rPr>
          <w:rFonts w:ascii="Calibri" w:hAnsi="Calibri"/>
          <w:b/>
          <w:color w:val="0070C0"/>
          <w:sz w:val="24"/>
          <w:szCs w:val="24"/>
        </w:rPr>
      </w:pPr>
      <w:r w:rsidRPr="0071367D">
        <w:rPr>
          <w:rFonts w:ascii="Calibri" w:hAnsi="Calibri"/>
          <w:b/>
          <w:color w:val="0070C0"/>
          <w:sz w:val="24"/>
          <w:szCs w:val="24"/>
        </w:rPr>
        <w:t>Links to include</w:t>
      </w:r>
    </w:p>
    <w:p w:rsidR="006D69E8" w:rsidRPr="0071367D" w:rsidRDefault="006D69E8" w:rsidP="00B832B2">
      <w:pPr>
        <w:jc w:val="both"/>
        <w:rPr>
          <w:rStyle w:val="Hyperlink"/>
          <w:rFonts w:ascii="Calibri" w:hAnsi="Calibri"/>
          <w:sz w:val="24"/>
          <w:szCs w:val="24"/>
        </w:rPr>
      </w:pPr>
    </w:p>
    <w:p w:rsidR="006D69E8" w:rsidRPr="0071367D" w:rsidRDefault="00AA344C" w:rsidP="006D69E8">
      <w:pPr>
        <w:jc w:val="both"/>
        <w:rPr>
          <w:rFonts w:ascii="Calibri" w:hAnsi="Calibri"/>
          <w:color w:val="000000" w:themeColor="text1"/>
          <w:sz w:val="24"/>
          <w:szCs w:val="24"/>
        </w:rPr>
      </w:pPr>
      <w:r w:rsidRPr="0071367D">
        <w:rPr>
          <w:rFonts w:ascii="Calibri" w:hAnsi="Calibri"/>
          <w:b/>
          <w:color w:val="000000" w:themeColor="text1"/>
          <w:sz w:val="24"/>
          <w:szCs w:val="24"/>
        </w:rPr>
        <w:t>Rent-Stabilized Renewal Lease Form</w:t>
      </w:r>
    </w:p>
    <w:p w:rsidR="00AA344C" w:rsidRPr="0071367D" w:rsidRDefault="004A19B5" w:rsidP="006D69E8">
      <w:pPr>
        <w:jc w:val="both"/>
        <w:rPr>
          <w:rFonts w:ascii="Calibri" w:hAnsi="Calibri"/>
          <w:sz w:val="24"/>
          <w:szCs w:val="24"/>
        </w:rPr>
      </w:pPr>
      <w:hyperlink r:id="rId15" w:history="1">
        <w:r w:rsidR="00AA344C" w:rsidRPr="0071367D">
          <w:rPr>
            <w:rStyle w:val="Hyperlink"/>
            <w:rFonts w:ascii="Calibri" w:hAnsi="Calibri"/>
            <w:sz w:val="24"/>
            <w:szCs w:val="24"/>
          </w:rPr>
          <w:t>http://www.nyshcr.org/Forms/Rent/rtp8.pdf</w:t>
        </w:r>
      </w:hyperlink>
    </w:p>
    <w:p w:rsidR="00AA344C" w:rsidRPr="0071367D" w:rsidRDefault="00AA344C" w:rsidP="006D69E8">
      <w:pPr>
        <w:jc w:val="both"/>
        <w:rPr>
          <w:rFonts w:ascii="Calibri" w:hAnsi="Calibri"/>
          <w:sz w:val="24"/>
          <w:szCs w:val="24"/>
        </w:rPr>
      </w:pPr>
    </w:p>
    <w:p w:rsidR="006D69E8" w:rsidRPr="0071367D" w:rsidRDefault="006D69E8" w:rsidP="00B832B2">
      <w:pPr>
        <w:jc w:val="both"/>
        <w:rPr>
          <w:rStyle w:val="Hyperlink"/>
          <w:rFonts w:ascii="Calibri" w:hAnsi="Calibri"/>
          <w:color w:val="000000" w:themeColor="text1"/>
          <w:sz w:val="24"/>
          <w:szCs w:val="24"/>
          <w:u w:val="none"/>
        </w:rPr>
      </w:pPr>
      <w:r w:rsidRPr="0071367D">
        <w:rPr>
          <w:rFonts w:ascii="Calibri" w:hAnsi="Calibri"/>
          <w:b/>
          <w:color w:val="000000" w:themeColor="text1"/>
          <w:sz w:val="24"/>
          <w:szCs w:val="24"/>
        </w:rPr>
        <w:t>Rent-Stabilized Rider</w:t>
      </w:r>
    </w:p>
    <w:p w:rsidR="006D69E8" w:rsidRPr="0071367D" w:rsidRDefault="004A19B5" w:rsidP="00B832B2">
      <w:pPr>
        <w:jc w:val="both"/>
        <w:rPr>
          <w:rFonts w:ascii="Calibri" w:hAnsi="Calibri"/>
          <w:color w:val="0077CE"/>
          <w:sz w:val="24"/>
          <w:szCs w:val="24"/>
          <w:u w:val="single"/>
        </w:rPr>
      </w:pPr>
      <w:hyperlink r:id="rId16" w:history="1">
        <w:r w:rsidR="006D69E8" w:rsidRPr="0071367D">
          <w:rPr>
            <w:rStyle w:val="Hyperlink"/>
            <w:rFonts w:ascii="Calibri" w:hAnsi="Calibri"/>
            <w:sz w:val="24"/>
            <w:szCs w:val="24"/>
          </w:rPr>
          <w:t>http://www.nyshcr.org/Forms/Rent/ralr1.pdf</w:t>
        </w:r>
      </w:hyperlink>
    </w:p>
    <w:p w:rsidR="00AA344C" w:rsidRPr="0071367D" w:rsidRDefault="00AA344C" w:rsidP="00AA344C">
      <w:pPr>
        <w:jc w:val="both"/>
        <w:rPr>
          <w:rFonts w:ascii="Calibri" w:hAnsi="Calibri"/>
          <w:sz w:val="24"/>
          <w:szCs w:val="24"/>
        </w:rPr>
      </w:pPr>
    </w:p>
    <w:p w:rsidR="00AA344C" w:rsidRPr="0071367D" w:rsidRDefault="00AA344C" w:rsidP="00AA344C">
      <w:pPr>
        <w:jc w:val="both"/>
        <w:rPr>
          <w:rFonts w:ascii="Calibri" w:hAnsi="Calibri"/>
          <w:color w:val="000000" w:themeColor="text1"/>
          <w:sz w:val="24"/>
          <w:szCs w:val="24"/>
        </w:rPr>
      </w:pPr>
      <w:r w:rsidRPr="0071367D">
        <w:rPr>
          <w:rFonts w:ascii="Calibri" w:hAnsi="Calibri"/>
          <w:b/>
          <w:color w:val="000000" w:themeColor="text1"/>
          <w:sz w:val="24"/>
          <w:szCs w:val="24"/>
        </w:rPr>
        <w:t>see page 3 of Tenants Right’s Guide</w:t>
      </w:r>
    </w:p>
    <w:p w:rsidR="00AA344C" w:rsidRPr="0071367D" w:rsidRDefault="004A19B5" w:rsidP="00AA344C">
      <w:pPr>
        <w:jc w:val="both"/>
        <w:rPr>
          <w:rStyle w:val="Hyperlink"/>
          <w:rFonts w:ascii="Calibri" w:hAnsi="Calibri"/>
          <w:sz w:val="24"/>
          <w:szCs w:val="24"/>
        </w:rPr>
      </w:pPr>
      <w:hyperlink r:id="rId17" w:history="1">
        <w:r w:rsidR="00AA344C" w:rsidRPr="0071367D">
          <w:rPr>
            <w:rStyle w:val="Hyperlink"/>
            <w:rFonts w:ascii="Calibri" w:hAnsi="Calibri"/>
            <w:sz w:val="24"/>
            <w:szCs w:val="24"/>
          </w:rPr>
          <w:t>https://ag.ny.gov/sites/default/files/tenants_rights.pdf</w:t>
        </w:r>
      </w:hyperlink>
    </w:p>
    <w:p w:rsidR="00AA344C" w:rsidRPr="0071367D" w:rsidRDefault="00AA344C" w:rsidP="00B832B2">
      <w:pPr>
        <w:jc w:val="both"/>
        <w:rPr>
          <w:rFonts w:ascii="Calibri" w:hAnsi="Calibri"/>
          <w:color w:val="0077CE"/>
          <w:sz w:val="24"/>
          <w:szCs w:val="24"/>
          <w:u w:val="single"/>
        </w:rPr>
      </w:pPr>
    </w:p>
    <w:p w:rsidR="00E22074" w:rsidRPr="0071367D" w:rsidRDefault="00E22074" w:rsidP="00B832B2">
      <w:pPr>
        <w:jc w:val="both"/>
        <w:rPr>
          <w:rFonts w:ascii="Calibri" w:hAnsi="Calibri"/>
          <w:color w:val="0077CE"/>
          <w:sz w:val="24"/>
          <w:szCs w:val="24"/>
          <w:u w:val="single"/>
        </w:rPr>
      </w:pPr>
      <w:r w:rsidRPr="0071367D">
        <w:rPr>
          <w:rFonts w:ascii="Calibri" w:hAnsi="Calibri"/>
          <w:color w:val="0077CE"/>
          <w:sz w:val="24"/>
          <w:szCs w:val="24"/>
          <w:u w:val="single"/>
        </w:rPr>
        <w:br w:type="page"/>
      </w:r>
    </w:p>
    <w:p w:rsidR="00C0647B" w:rsidRPr="0071367D" w:rsidRDefault="00C0647B" w:rsidP="00B832B2">
      <w:pPr>
        <w:jc w:val="both"/>
        <w:outlineLvl w:val="0"/>
        <w:rPr>
          <w:rFonts w:ascii="Calibri" w:hAnsi="Calibri"/>
          <w:b/>
          <w:sz w:val="24"/>
          <w:szCs w:val="24"/>
          <w:u w:val="single"/>
        </w:rPr>
      </w:pPr>
      <w:r w:rsidRPr="0071367D">
        <w:rPr>
          <w:rFonts w:ascii="Calibri" w:hAnsi="Calibri"/>
          <w:b/>
          <w:sz w:val="24"/>
          <w:szCs w:val="24"/>
          <w:u w:val="single"/>
        </w:rPr>
        <w:t>3 PERSONAL PROTECTIONS</w:t>
      </w:r>
    </w:p>
    <w:p w:rsidR="00C0647B" w:rsidRPr="0071367D" w:rsidRDefault="00C0647B" w:rsidP="00B832B2">
      <w:pPr>
        <w:jc w:val="both"/>
        <w:outlineLvl w:val="0"/>
        <w:rPr>
          <w:rFonts w:ascii="Calibri" w:hAnsi="Calibri"/>
          <w:i/>
          <w:sz w:val="24"/>
          <w:szCs w:val="24"/>
        </w:rPr>
      </w:pPr>
      <w:r w:rsidRPr="0071367D">
        <w:rPr>
          <w:rFonts w:ascii="Calibri" w:hAnsi="Calibri"/>
          <w:i/>
          <w:sz w:val="24"/>
          <w:szCs w:val="24"/>
        </w:rPr>
        <w:t>This section outlines some personal protections of rent-regulated tenant.</w:t>
      </w:r>
    </w:p>
    <w:p w:rsidR="00C0647B" w:rsidRPr="0071367D" w:rsidRDefault="00C0647B" w:rsidP="00B832B2">
      <w:pPr>
        <w:jc w:val="both"/>
        <w:outlineLvl w:val="0"/>
        <w:rPr>
          <w:rFonts w:ascii="Calibri" w:hAnsi="Calibri"/>
          <w:b/>
          <w:sz w:val="24"/>
          <w:szCs w:val="24"/>
          <w:u w:val="single"/>
        </w:rPr>
      </w:pPr>
    </w:p>
    <w:p w:rsidR="00C0647B" w:rsidRPr="0071367D" w:rsidRDefault="00C0647B" w:rsidP="00B832B2">
      <w:pPr>
        <w:jc w:val="both"/>
        <w:rPr>
          <w:rFonts w:ascii="Calibri" w:hAnsi="Calibri"/>
          <w:sz w:val="24"/>
          <w:szCs w:val="24"/>
        </w:rPr>
      </w:pPr>
      <w:r w:rsidRPr="0071367D">
        <w:rPr>
          <w:rFonts w:ascii="Calibri" w:hAnsi="Calibri"/>
          <w:sz w:val="24"/>
          <w:szCs w:val="24"/>
        </w:rPr>
        <w:t>Tenants have several protections that are designed to protect them individually. Here is a list of some of them:</w:t>
      </w:r>
    </w:p>
    <w:p w:rsidR="00C0647B" w:rsidRPr="0071367D" w:rsidRDefault="00C0647B" w:rsidP="00B832B2">
      <w:pPr>
        <w:jc w:val="both"/>
        <w:rPr>
          <w:rFonts w:ascii="Calibri" w:hAnsi="Calibri"/>
          <w:sz w:val="24"/>
          <w:szCs w:val="24"/>
        </w:rPr>
      </w:pPr>
    </w:p>
    <w:p w:rsidR="00C0647B" w:rsidRPr="0071367D" w:rsidRDefault="00C0647B" w:rsidP="00B832B2">
      <w:pPr>
        <w:jc w:val="both"/>
        <w:outlineLvl w:val="0"/>
        <w:rPr>
          <w:rFonts w:ascii="Calibri" w:hAnsi="Calibri"/>
          <w:b/>
          <w:sz w:val="24"/>
          <w:szCs w:val="24"/>
        </w:rPr>
      </w:pPr>
      <w:r w:rsidRPr="0071367D">
        <w:rPr>
          <w:rFonts w:ascii="Calibri" w:hAnsi="Calibri"/>
          <w:b/>
          <w:sz w:val="24"/>
          <w:szCs w:val="24"/>
        </w:rPr>
        <w:t>The Right to Organize</w:t>
      </w:r>
    </w:p>
    <w:p w:rsidR="00C0647B" w:rsidRPr="0071367D" w:rsidRDefault="00C0647B" w:rsidP="00B832B2">
      <w:pPr>
        <w:jc w:val="both"/>
        <w:rPr>
          <w:rFonts w:ascii="Calibri" w:hAnsi="Calibri"/>
          <w:sz w:val="24"/>
          <w:szCs w:val="24"/>
        </w:rPr>
      </w:pPr>
      <w:r w:rsidRPr="0071367D">
        <w:rPr>
          <w:rFonts w:ascii="Calibri" w:hAnsi="Calibri"/>
          <w:sz w:val="24"/>
          <w:szCs w:val="24"/>
        </w:rPr>
        <w:t xml:space="preserve">Tenants have a right to organize, and a landlord cannot prevent them from doing so in any way. In fact, landlord must allow any tenant organization access to any common space in the building for meeting purposes, and cannot charge them a fee. Tenant meetings just need to take place at reasonable hours and be peaceful. </w:t>
      </w:r>
    </w:p>
    <w:p w:rsidR="00C0647B" w:rsidRPr="0071367D" w:rsidRDefault="00C0647B" w:rsidP="00B832B2">
      <w:pPr>
        <w:jc w:val="both"/>
        <w:rPr>
          <w:rFonts w:ascii="Calibri" w:hAnsi="Calibri"/>
          <w:sz w:val="24"/>
          <w:szCs w:val="24"/>
        </w:rPr>
      </w:pPr>
    </w:p>
    <w:p w:rsidR="00C0647B" w:rsidRPr="0071367D" w:rsidRDefault="00C0647B" w:rsidP="00B832B2">
      <w:pPr>
        <w:jc w:val="both"/>
        <w:outlineLvl w:val="0"/>
        <w:rPr>
          <w:rFonts w:ascii="Calibri" w:hAnsi="Calibri"/>
          <w:b/>
          <w:sz w:val="24"/>
          <w:szCs w:val="24"/>
        </w:rPr>
      </w:pPr>
      <w:r w:rsidRPr="0071367D">
        <w:rPr>
          <w:rFonts w:ascii="Calibri" w:hAnsi="Calibri"/>
          <w:b/>
          <w:sz w:val="24"/>
          <w:szCs w:val="24"/>
        </w:rPr>
        <w:t>The Right to Privacy</w:t>
      </w:r>
    </w:p>
    <w:p w:rsidR="00C0647B" w:rsidRPr="0071367D" w:rsidRDefault="00C0647B" w:rsidP="00B832B2">
      <w:pPr>
        <w:jc w:val="both"/>
        <w:rPr>
          <w:rFonts w:ascii="Calibri" w:hAnsi="Calibri"/>
          <w:sz w:val="24"/>
          <w:szCs w:val="24"/>
        </w:rPr>
      </w:pPr>
      <w:r w:rsidRPr="0071367D">
        <w:rPr>
          <w:rFonts w:ascii="Calibri" w:hAnsi="Calibri"/>
          <w:sz w:val="24"/>
          <w:szCs w:val="24"/>
        </w:rPr>
        <w:t xml:space="preserve">Tenants have a right to privacy in their apartments. However, under certain conditions, </w:t>
      </w:r>
      <w:r w:rsidRPr="0071367D">
        <w:rPr>
          <w:rFonts w:ascii="Calibri" w:hAnsi="Calibri"/>
          <w:b/>
          <w:sz w:val="24"/>
          <w:szCs w:val="24"/>
        </w:rPr>
        <w:t xml:space="preserve">the landlord has the right to enter the apartment </w:t>
      </w:r>
      <w:r w:rsidRPr="0071367D">
        <w:rPr>
          <w:rFonts w:ascii="Calibri" w:hAnsi="Calibri"/>
          <w:sz w:val="24"/>
          <w:szCs w:val="24"/>
        </w:rPr>
        <w:t xml:space="preserve">if they provide reasonable notice, do so during a reasonable hour, and have the tenant's consent. If the tenant unreasonably denies entry into the apartment, the landlord can seek a court order that will allow them to enter. In cases of emergency, such as a fire, water leak, or life-threatening emergency, the landlord may enter without prior consent or notice. </w:t>
      </w:r>
    </w:p>
    <w:p w:rsidR="00C0647B" w:rsidRPr="0071367D" w:rsidRDefault="00C0647B" w:rsidP="00B832B2">
      <w:pPr>
        <w:jc w:val="both"/>
        <w:rPr>
          <w:rFonts w:ascii="Calibri" w:hAnsi="Calibri"/>
          <w:sz w:val="24"/>
          <w:szCs w:val="24"/>
        </w:rPr>
      </w:pPr>
    </w:p>
    <w:p w:rsidR="00C0647B" w:rsidRPr="0071367D" w:rsidRDefault="00C0647B" w:rsidP="00B832B2">
      <w:pPr>
        <w:jc w:val="both"/>
        <w:outlineLvl w:val="0"/>
        <w:rPr>
          <w:rFonts w:ascii="Calibri" w:hAnsi="Calibri"/>
          <w:b/>
          <w:sz w:val="24"/>
          <w:szCs w:val="24"/>
        </w:rPr>
      </w:pPr>
      <w:r w:rsidRPr="0071367D">
        <w:rPr>
          <w:rFonts w:ascii="Calibri" w:hAnsi="Calibri"/>
          <w:b/>
          <w:sz w:val="24"/>
          <w:szCs w:val="24"/>
        </w:rPr>
        <w:t>The Right to Freedom from Harassment and Retaliation</w:t>
      </w:r>
    </w:p>
    <w:p w:rsidR="00C0647B" w:rsidRPr="0071367D" w:rsidRDefault="00C0647B" w:rsidP="00B832B2">
      <w:pPr>
        <w:jc w:val="both"/>
        <w:outlineLvl w:val="0"/>
        <w:rPr>
          <w:rFonts w:ascii="Calibri" w:hAnsi="Calibri"/>
          <w:sz w:val="24"/>
          <w:szCs w:val="24"/>
          <w:u w:val="single"/>
        </w:rPr>
      </w:pPr>
      <w:r w:rsidRPr="0071367D">
        <w:rPr>
          <w:rFonts w:ascii="Calibri" w:hAnsi="Calibri"/>
          <w:sz w:val="24"/>
          <w:szCs w:val="24"/>
          <w:u w:val="single"/>
        </w:rPr>
        <w:t>Harassment</w:t>
      </w:r>
    </w:p>
    <w:p w:rsidR="00C0647B" w:rsidRPr="0071367D" w:rsidRDefault="00C0647B" w:rsidP="00B832B2">
      <w:pPr>
        <w:jc w:val="both"/>
        <w:rPr>
          <w:rFonts w:ascii="Calibri" w:hAnsi="Calibri"/>
          <w:sz w:val="24"/>
          <w:szCs w:val="24"/>
        </w:rPr>
      </w:pPr>
      <w:r w:rsidRPr="0071367D">
        <w:rPr>
          <w:rFonts w:ascii="Calibri" w:hAnsi="Calibri"/>
          <w:sz w:val="24"/>
          <w:szCs w:val="24"/>
        </w:rPr>
        <w:t xml:space="preserve">Landlords cannot harass tenants who exercise their rights. </w:t>
      </w:r>
      <w:r w:rsidRPr="0071367D">
        <w:rPr>
          <w:rFonts w:ascii="Calibri" w:hAnsi="Calibri"/>
          <w:b/>
          <w:sz w:val="24"/>
          <w:szCs w:val="24"/>
        </w:rPr>
        <w:t>Harassment</w:t>
      </w:r>
      <w:r w:rsidRPr="0071367D">
        <w:rPr>
          <w:rFonts w:ascii="Calibri" w:hAnsi="Calibri"/>
          <w:sz w:val="24"/>
          <w:szCs w:val="24"/>
        </w:rPr>
        <w:t xml:space="preserve"> can take many forms: physical or verbal abuse, denial of services, or multiple instances of nonsensical litigation. If a landlord lies or deliberately misrepresents the law to a tenant, this may also constitute harassment. Tenants who have been the subject of harassment should contact the Division of Housing and Community Renewal. Landlords found guilty of harassment are potentially subject to fines. </w:t>
      </w:r>
    </w:p>
    <w:p w:rsidR="00C0647B" w:rsidRPr="0071367D" w:rsidRDefault="00C0647B" w:rsidP="00B832B2">
      <w:pPr>
        <w:jc w:val="both"/>
        <w:rPr>
          <w:rFonts w:ascii="Calibri" w:hAnsi="Calibri"/>
          <w:sz w:val="24"/>
          <w:szCs w:val="24"/>
        </w:rPr>
      </w:pPr>
    </w:p>
    <w:p w:rsidR="00C0647B" w:rsidRPr="0071367D" w:rsidRDefault="00C0647B" w:rsidP="00B832B2">
      <w:pPr>
        <w:jc w:val="both"/>
        <w:outlineLvl w:val="0"/>
        <w:rPr>
          <w:rFonts w:ascii="Calibri" w:hAnsi="Calibri"/>
          <w:sz w:val="24"/>
          <w:szCs w:val="24"/>
          <w:u w:val="single"/>
        </w:rPr>
      </w:pPr>
      <w:r w:rsidRPr="0071367D">
        <w:rPr>
          <w:rFonts w:ascii="Calibri" w:hAnsi="Calibri"/>
          <w:sz w:val="24"/>
          <w:szCs w:val="24"/>
          <w:u w:val="single"/>
        </w:rPr>
        <w:t>Retaliation</w:t>
      </w:r>
    </w:p>
    <w:p w:rsidR="00C0647B" w:rsidRPr="0071367D" w:rsidRDefault="00C0647B" w:rsidP="00B832B2">
      <w:pPr>
        <w:jc w:val="both"/>
        <w:rPr>
          <w:rFonts w:ascii="Calibri" w:hAnsi="Calibri"/>
          <w:sz w:val="24"/>
          <w:szCs w:val="24"/>
        </w:rPr>
      </w:pPr>
      <w:r w:rsidRPr="0071367D">
        <w:rPr>
          <w:rFonts w:ascii="Calibri" w:hAnsi="Calibri"/>
          <w:sz w:val="24"/>
          <w:szCs w:val="24"/>
        </w:rPr>
        <w:t xml:space="preserve">Landlords cannot retaliate against tenants who exercise their rights. </w:t>
      </w:r>
      <w:r w:rsidRPr="0071367D">
        <w:rPr>
          <w:rFonts w:ascii="Calibri" w:hAnsi="Calibri"/>
          <w:sz w:val="24"/>
          <w:szCs w:val="24"/>
          <w:u w:val="single"/>
        </w:rPr>
        <w:t>Some examples</w:t>
      </w:r>
      <w:r w:rsidRPr="0071367D">
        <w:rPr>
          <w:rFonts w:ascii="Calibri" w:hAnsi="Calibri"/>
          <w:sz w:val="24"/>
          <w:szCs w:val="24"/>
        </w:rPr>
        <w:t xml:space="preserve"> of </w:t>
      </w:r>
      <w:r w:rsidRPr="0071367D">
        <w:rPr>
          <w:rFonts w:ascii="Calibri" w:hAnsi="Calibri"/>
          <w:b/>
          <w:sz w:val="24"/>
          <w:szCs w:val="24"/>
        </w:rPr>
        <w:t>retaliation</w:t>
      </w:r>
      <w:r w:rsidRPr="0071367D">
        <w:rPr>
          <w:rFonts w:ascii="Calibri" w:hAnsi="Calibri"/>
          <w:sz w:val="24"/>
          <w:szCs w:val="24"/>
        </w:rPr>
        <w:t xml:space="preserve"> might include a landlord trying to evict a tenant who is a part of a tenant’s rights organization or who has filed legitimate complaints against the landlord. </w:t>
      </w:r>
      <w:r w:rsidRPr="0071367D">
        <w:rPr>
          <w:rFonts w:ascii="Calibri" w:hAnsi="Calibri"/>
          <w:sz w:val="24"/>
          <w:szCs w:val="24"/>
          <w:u w:val="single"/>
        </w:rPr>
        <w:t>Another common example</w:t>
      </w:r>
      <w:r w:rsidRPr="0071367D">
        <w:rPr>
          <w:rFonts w:ascii="Calibri" w:hAnsi="Calibri"/>
          <w:sz w:val="24"/>
          <w:szCs w:val="24"/>
        </w:rPr>
        <w:t xml:space="preserve"> is shutting off utilities are hot water, even though doing so is illegal. If a tenant suspects they are the victim of retaliation, they may be able to collect monetary damages from the landlord and should consult a lawyer. </w:t>
      </w:r>
    </w:p>
    <w:p w:rsidR="00C0647B" w:rsidRPr="0071367D" w:rsidRDefault="00C0647B" w:rsidP="00B832B2">
      <w:pPr>
        <w:jc w:val="both"/>
        <w:rPr>
          <w:rFonts w:ascii="Calibri" w:hAnsi="Calibri"/>
          <w:sz w:val="24"/>
          <w:szCs w:val="24"/>
        </w:rPr>
      </w:pPr>
    </w:p>
    <w:p w:rsidR="00C0647B" w:rsidRPr="0071367D" w:rsidRDefault="00C0647B"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Personal Accommodation for Disabilities</w:t>
      </w:r>
    </w:p>
    <w:p w:rsidR="00C0647B" w:rsidRPr="0071367D" w:rsidRDefault="00C0647B"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Landlords are required to make specific, yet reasonable accommodations for tenants with disabilities. </w:t>
      </w:r>
      <w:commentRangeStart w:id="7"/>
      <w:commentRangeStart w:id="8"/>
      <w:commentRangeStart w:id="9"/>
      <w:r w:rsidRPr="0071367D">
        <w:rPr>
          <w:rFonts w:ascii="Calibri" w:hAnsi="Calibri"/>
          <w:color w:val="FF0000"/>
          <w:sz w:val="24"/>
          <w:szCs w:val="24"/>
        </w:rPr>
        <w:t xml:space="preserve">A reasonable accommodation is considered a change in policy or rules associated with the lease that is not unreasonably expensive for the landlord, depending on how much the landlord can afford. </w:t>
      </w:r>
      <w:commentRangeEnd w:id="7"/>
      <w:r w:rsidRPr="0071367D">
        <w:rPr>
          <w:rStyle w:val="CommentReference"/>
          <w:rFonts w:ascii="Calibri" w:hAnsi="Calibri"/>
          <w:sz w:val="24"/>
          <w:szCs w:val="24"/>
        </w:rPr>
        <w:commentReference w:id="7"/>
      </w:r>
      <w:commentRangeEnd w:id="8"/>
      <w:r w:rsidR="00416740" w:rsidRPr="0071367D">
        <w:rPr>
          <w:rStyle w:val="CommentReference"/>
          <w:rFonts w:ascii="Calibri" w:hAnsi="Calibri"/>
          <w:sz w:val="24"/>
          <w:szCs w:val="24"/>
        </w:rPr>
        <w:commentReference w:id="8"/>
      </w:r>
      <w:commentRangeEnd w:id="9"/>
      <w:r w:rsidR="00132A5E">
        <w:rPr>
          <w:rStyle w:val="CommentReference"/>
        </w:rPr>
        <w:commentReference w:id="9"/>
      </w:r>
      <w:r w:rsidRPr="0071367D">
        <w:rPr>
          <w:rFonts w:ascii="Calibri" w:hAnsi="Calibri"/>
          <w:color w:val="000000" w:themeColor="text1"/>
          <w:sz w:val="24"/>
          <w:szCs w:val="24"/>
          <w:u w:val="single"/>
        </w:rPr>
        <w:t xml:space="preserve">For example, </w:t>
      </w:r>
      <w:r w:rsidRPr="0071367D">
        <w:rPr>
          <w:rFonts w:ascii="Calibri" w:hAnsi="Calibri"/>
          <w:color w:val="000000" w:themeColor="text1"/>
          <w:sz w:val="24"/>
          <w:szCs w:val="24"/>
        </w:rPr>
        <w:t xml:space="preserve">allowing a tenant to have a guide dog despite a “no pets” policy or allowing for reasonable structural modifications, such as installing grab bars in the bathroom. </w:t>
      </w:r>
    </w:p>
    <w:p w:rsidR="00C0647B" w:rsidRPr="0071367D" w:rsidRDefault="00C0647B" w:rsidP="00B832B2">
      <w:pPr>
        <w:jc w:val="both"/>
        <w:rPr>
          <w:rFonts w:ascii="Calibri" w:hAnsi="Calibri"/>
          <w:color w:val="000000" w:themeColor="text1"/>
          <w:sz w:val="24"/>
          <w:szCs w:val="24"/>
        </w:rPr>
      </w:pPr>
    </w:p>
    <w:p w:rsidR="00C0647B" w:rsidRPr="0071367D" w:rsidRDefault="00C0647B"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 xml:space="preserve">Discrimination </w:t>
      </w:r>
    </w:p>
    <w:p w:rsidR="00C0647B" w:rsidRPr="0071367D" w:rsidRDefault="00C0647B" w:rsidP="00B832B2">
      <w:pPr>
        <w:jc w:val="both"/>
        <w:rPr>
          <w:rFonts w:ascii="Calibri" w:hAnsi="Calibri"/>
          <w:color w:val="000000" w:themeColor="text1"/>
          <w:sz w:val="24"/>
          <w:szCs w:val="24"/>
        </w:rPr>
      </w:pPr>
      <w:r w:rsidRPr="0071367D">
        <w:rPr>
          <w:rFonts w:ascii="Calibri" w:hAnsi="Calibri"/>
          <w:color w:val="000000" w:themeColor="text1"/>
          <w:sz w:val="24"/>
          <w:szCs w:val="24"/>
        </w:rPr>
        <w:t>Tenants are protected from various types of discrimination by potential landlords. Specifically, landlords cannot refuse to rent to a tenant because of their race, religion, color of skin, national origin, sex, age, marital or family status, sexual orientation, immigration status, type of occupation, partnership status, and whether or not they have a disability.</w:t>
      </w:r>
    </w:p>
    <w:p w:rsidR="00C0647B" w:rsidRPr="0071367D" w:rsidRDefault="00C0647B" w:rsidP="00B832B2">
      <w:pPr>
        <w:jc w:val="both"/>
        <w:rPr>
          <w:rFonts w:ascii="Calibri" w:hAnsi="Calibri"/>
          <w:color w:val="000000" w:themeColor="text1"/>
          <w:sz w:val="24"/>
          <w:szCs w:val="24"/>
        </w:rPr>
      </w:pPr>
    </w:p>
    <w:p w:rsidR="00C0647B" w:rsidRPr="0071367D" w:rsidRDefault="00C0647B"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Further, landlords cannot refuse to rent to someone based on the source of their income. This means that a landlord cannot refuse to rent to you because you receive social security or any sort of local, state, or federal aid, like food stamps or section 8 housing vouchers. </w:t>
      </w:r>
    </w:p>
    <w:p w:rsidR="00C0647B" w:rsidRPr="0071367D" w:rsidRDefault="00C0647B" w:rsidP="00B832B2">
      <w:pPr>
        <w:jc w:val="both"/>
        <w:rPr>
          <w:rFonts w:ascii="Calibri" w:hAnsi="Calibri"/>
          <w:color w:val="000000" w:themeColor="text1"/>
          <w:sz w:val="24"/>
          <w:szCs w:val="24"/>
        </w:rPr>
      </w:pPr>
    </w:p>
    <w:p w:rsidR="00C0647B" w:rsidRPr="0071367D" w:rsidRDefault="00C0647B" w:rsidP="00B832B2">
      <w:pPr>
        <w:jc w:val="both"/>
        <w:rPr>
          <w:rFonts w:ascii="Calibri" w:hAnsi="Calibri"/>
          <w:b/>
          <w:color w:val="000000" w:themeColor="text1"/>
          <w:sz w:val="24"/>
          <w:szCs w:val="24"/>
        </w:rPr>
      </w:pPr>
      <w:r w:rsidRPr="0071367D">
        <w:rPr>
          <w:rFonts w:ascii="Calibri" w:hAnsi="Calibri"/>
          <w:b/>
          <w:color w:val="000000" w:themeColor="text1"/>
          <w:sz w:val="24"/>
          <w:szCs w:val="24"/>
        </w:rPr>
        <w:t>If you feel harassed or have an issue with any of these matters, you should call 311 to lodge a complaint. You can also contact the NYC Commission on Human Rights (NYC</w:t>
      </w:r>
      <w:r w:rsidR="00F279D1" w:rsidRPr="0071367D">
        <w:rPr>
          <w:rFonts w:ascii="Calibri" w:hAnsi="Calibri"/>
          <w:b/>
          <w:color w:val="000000" w:themeColor="text1"/>
          <w:sz w:val="24"/>
          <w:szCs w:val="24"/>
        </w:rPr>
        <w:t xml:space="preserve"> CHR</w:t>
      </w:r>
      <w:r w:rsidRPr="0071367D">
        <w:rPr>
          <w:rFonts w:ascii="Calibri" w:hAnsi="Calibri"/>
          <w:b/>
          <w:color w:val="000000" w:themeColor="text1"/>
          <w:sz w:val="24"/>
          <w:szCs w:val="24"/>
        </w:rPr>
        <w:t xml:space="preserve">) or the DRA or the ADA Coordinator below. </w:t>
      </w:r>
    </w:p>
    <w:p w:rsidR="00C0647B" w:rsidRPr="0071367D" w:rsidRDefault="00C0647B" w:rsidP="00B832B2">
      <w:pPr>
        <w:jc w:val="both"/>
        <w:rPr>
          <w:rFonts w:ascii="Calibri" w:hAnsi="Calibri"/>
          <w:b/>
          <w:color w:val="FF0000"/>
          <w:sz w:val="24"/>
          <w:szCs w:val="24"/>
        </w:rPr>
      </w:pPr>
    </w:p>
    <w:p w:rsidR="00C0647B" w:rsidRPr="0071367D" w:rsidRDefault="00C0647B" w:rsidP="00B832B2">
      <w:pPr>
        <w:jc w:val="both"/>
        <w:outlineLvl w:val="0"/>
        <w:rPr>
          <w:rStyle w:val="Hyperlink"/>
          <w:rFonts w:ascii="Calibri" w:hAnsi="Calibri"/>
          <w:b/>
          <w:color w:val="0070C0"/>
          <w:sz w:val="24"/>
          <w:szCs w:val="24"/>
        </w:rPr>
      </w:pPr>
      <w:r w:rsidRPr="0071367D">
        <w:rPr>
          <w:rFonts w:ascii="Calibri" w:hAnsi="Calibri"/>
          <w:b/>
          <w:color w:val="0070C0"/>
          <w:sz w:val="24"/>
          <w:szCs w:val="24"/>
        </w:rPr>
        <w:t xml:space="preserve">NYC Commission on Human Rights (NYC </w:t>
      </w:r>
      <w:r w:rsidR="00F279D1" w:rsidRPr="0071367D">
        <w:rPr>
          <w:rFonts w:ascii="Calibri" w:hAnsi="Calibri"/>
          <w:b/>
          <w:color w:val="0070C0"/>
          <w:sz w:val="24"/>
          <w:szCs w:val="24"/>
        </w:rPr>
        <w:t>CHR</w:t>
      </w:r>
      <w:r w:rsidRPr="0071367D">
        <w:rPr>
          <w:rFonts w:ascii="Calibri" w:hAnsi="Calibri"/>
          <w:b/>
          <w:color w:val="0070C0"/>
          <w:sz w:val="24"/>
          <w:szCs w:val="24"/>
        </w:rPr>
        <w:t xml:space="preserve">) </w:t>
      </w:r>
    </w:p>
    <w:p w:rsidR="00C0647B" w:rsidRPr="0071367D" w:rsidRDefault="00C0647B" w:rsidP="00B832B2">
      <w:pPr>
        <w:jc w:val="both"/>
        <w:outlineLvl w:val="0"/>
        <w:rPr>
          <w:rFonts w:ascii="Calibri" w:hAnsi="Calibri"/>
          <w:color w:val="000000" w:themeColor="text1"/>
          <w:sz w:val="24"/>
          <w:szCs w:val="24"/>
        </w:rPr>
      </w:pPr>
      <w:r w:rsidRPr="0071367D">
        <w:rPr>
          <w:rFonts w:ascii="Calibri" w:hAnsi="Calibri"/>
          <w:color w:val="000000" w:themeColor="text1"/>
          <w:sz w:val="24"/>
          <w:szCs w:val="24"/>
        </w:rPr>
        <w:t xml:space="preserve">Phone: (718) 722-3131 </w:t>
      </w:r>
    </w:p>
    <w:p w:rsidR="00C0647B" w:rsidRPr="0071367D" w:rsidRDefault="00C0647B" w:rsidP="00B832B2">
      <w:pPr>
        <w:jc w:val="both"/>
        <w:rPr>
          <w:rStyle w:val="Hyperlink"/>
          <w:rFonts w:ascii="Calibri" w:hAnsi="Calibri"/>
          <w:sz w:val="24"/>
          <w:szCs w:val="24"/>
        </w:rPr>
      </w:pPr>
    </w:p>
    <w:p w:rsidR="00C0647B" w:rsidRPr="0071367D" w:rsidRDefault="00C0647B" w:rsidP="00B832B2">
      <w:pPr>
        <w:jc w:val="both"/>
        <w:rPr>
          <w:rFonts w:ascii="Calibri" w:hAnsi="Calibri"/>
          <w:color w:val="0070C0"/>
          <w:sz w:val="24"/>
          <w:szCs w:val="24"/>
        </w:rPr>
      </w:pPr>
      <w:r w:rsidRPr="0071367D">
        <w:rPr>
          <w:rFonts w:ascii="Calibri" w:hAnsi="Calibri"/>
          <w:b/>
          <w:color w:val="0070C0"/>
          <w:sz w:val="24"/>
          <w:szCs w:val="24"/>
        </w:rPr>
        <w:t>Department’s Designee for Reasonable Accommodations (DRA) and Americans with Disabilities Act Coordinator (ADA Coordinator).</w:t>
      </w:r>
    </w:p>
    <w:p w:rsidR="00C0647B" w:rsidRPr="0071367D" w:rsidRDefault="00C0647B" w:rsidP="00B832B2">
      <w:pPr>
        <w:jc w:val="both"/>
        <w:outlineLvl w:val="0"/>
        <w:rPr>
          <w:rFonts w:ascii="Calibri" w:eastAsia="Times New Roman" w:hAnsi="Calibri"/>
          <w:color w:val="auto"/>
          <w:sz w:val="24"/>
          <w:szCs w:val="24"/>
          <w:lang w:val="en-US"/>
        </w:rPr>
      </w:pPr>
      <w:r w:rsidRPr="0071367D">
        <w:rPr>
          <w:rFonts w:ascii="Calibri" w:hAnsi="Calibri"/>
          <w:color w:val="000000" w:themeColor="text1"/>
          <w:sz w:val="24"/>
          <w:szCs w:val="24"/>
        </w:rPr>
        <w:t xml:space="preserve">Email: </w:t>
      </w:r>
      <w:hyperlink r:id="rId18" w:history="1">
        <w:r w:rsidRPr="0071367D">
          <w:rPr>
            <w:rStyle w:val="Hyperlink"/>
            <w:rFonts w:ascii="Calibri" w:eastAsia="Times New Roman" w:hAnsi="Calibri"/>
            <w:color w:val="1F5EAD"/>
            <w:sz w:val="24"/>
            <w:szCs w:val="24"/>
          </w:rPr>
          <w:t>sev.moro@nyshcr.org</w:t>
        </w:r>
      </w:hyperlink>
    </w:p>
    <w:p w:rsidR="00C0647B" w:rsidRPr="0071367D" w:rsidRDefault="00C0647B" w:rsidP="00B832B2">
      <w:pPr>
        <w:jc w:val="both"/>
        <w:outlineLvl w:val="0"/>
        <w:rPr>
          <w:rFonts w:ascii="Calibri" w:eastAsia="Times New Roman" w:hAnsi="Calibri" w:cs="Times New Roman"/>
          <w:color w:val="auto"/>
          <w:sz w:val="24"/>
          <w:szCs w:val="24"/>
          <w:lang w:val="en-US"/>
        </w:rPr>
      </w:pPr>
      <w:r w:rsidRPr="0071367D">
        <w:rPr>
          <w:rFonts w:ascii="Calibri" w:hAnsi="Calibri"/>
          <w:color w:val="000000" w:themeColor="text1"/>
          <w:sz w:val="24"/>
          <w:szCs w:val="24"/>
        </w:rPr>
        <w:t xml:space="preserve">Phone: </w:t>
      </w:r>
      <w:r w:rsidRPr="0071367D">
        <w:rPr>
          <w:rFonts w:ascii="Calibri" w:eastAsia="Times New Roman" w:hAnsi="Calibri" w:cs="Times New Roman"/>
          <w:color w:val="222222"/>
          <w:sz w:val="24"/>
          <w:szCs w:val="24"/>
          <w:shd w:val="clear" w:color="auto" w:fill="FFFFFF"/>
          <w:lang w:val="en-US"/>
        </w:rPr>
        <w:t>(518) 473-6981</w:t>
      </w:r>
    </w:p>
    <w:p w:rsidR="00C0647B" w:rsidRPr="0071367D" w:rsidRDefault="00C0647B" w:rsidP="00B832B2">
      <w:pPr>
        <w:jc w:val="both"/>
        <w:rPr>
          <w:rFonts w:ascii="Calibri" w:hAnsi="Calibri"/>
          <w:b/>
          <w:color w:val="FF0000"/>
          <w:sz w:val="24"/>
          <w:szCs w:val="24"/>
        </w:rPr>
      </w:pPr>
    </w:p>
    <w:p w:rsidR="00C0647B" w:rsidRPr="0071367D" w:rsidRDefault="00C0647B" w:rsidP="00B832B2">
      <w:pPr>
        <w:jc w:val="both"/>
        <w:rPr>
          <w:rFonts w:ascii="Calibri" w:hAnsi="Calibri"/>
          <w:b/>
          <w:color w:val="FF0000"/>
          <w:sz w:val="24"/>
          <w:szCs w:val="24"/>
        </w:rPr>
      </w:pPr>
      <w:r w:rsidRPr="0071367D">
        <w:rPr>
          <w:rFonts w:ascii="Calibri" w:hAnsi="Calibri"/>
          <w:color w:val="000000" w:themeColor="text1"/>
          <w:sz w:val="24"/>
          <w:szCs w:val="24"/>
        </w:rPr>
        <w:t xml:space="preserve">More information can be found online at the </w:t>
      </w:r>
      <w:r w:rsidRPr="0071367D">
        <w:rPr>
          <w:rFonts w:ascii="Calibri" w:hAnsi="Calibri"/>
          <w:b/>
          <w:color w:val="0070C0"/>
          <w:sz w:val="24"/>
          <w:szCs w:val="24"/>
        </w:rPr>
        <w:t>Fair and Equitable Housing Office</w:t>
      </w:r>
      <w:r w:rsidRPr="0071367D">
        <w:rPr>
          <w:rFonts w:ascii="Calibri" w:hAnsi="Calibri"/>
          <w:color w:val="0070C0"/>
          <w:sz w:val="24"/>
          <w:szCs w:val="24"/>
        </w:rPr>
        <w:t xml:space="preserve"> </w:t>
      </w:r>
    </w:p>
    <w:p w:rsidR="00C0647B" w:rsidRPr="0071367D" w:rsidRDefault="00C0647B" w:rsidP="00B832B2">
      <w:pPr>
        <w:jc w:val="both"/>
        <w:rPr>
          <w:rFonts w:ascii="Calibri" w:hAnsi="Calibri"/>
          <w:color w:val="FF0000"/>
          <w:sz w:val="24"/>
          <w:szCs w:val="24"/>
        </w:rPr>
      </w:pPr>
      <w:r w:rsidRPr="0071367D">
        <w:rPr>
          <w:rFonts w:ascii="Calibri" w:hAnsi="Calibri"/>
          <w:color w:val="FF0000"/>
          <w:sz w:val="24"/>
          <w:szCs w:val="24"/>
        </w:rPr>
        <w:t xml:space="preserve"> </w:t>
      </w:r>
    </w:p>
    <w:p w:rsidR="00C0647B" w:rsidRPr="0071367D" w:rsidRDefault="00C0647B" w:rsidP="00B832B2">
      <w:pPr>
        <w:jc w:val="both"/>
        <w:rPr>
          <w:rFonts w:ascii="Calibri" w:hAnsi="Calibri"/>
          <w:sz w:val="24"/>
          <w:szCs w:val="24"/>
        </w:rPr>
      </w:pPr>
      <w:r w:rsidRPr="0071367D">
        <w:rPr>
          <w:rFonts w:ascii="Calibri" w:hAnsi="Calibri"/>
          <w:sz w:val="24"/>
          <w:szCs w:val="24"/>
        </w:rPr>
        <w:t xml:space="preserve">For more information about these rights, </w:t>
      </w:r>
      <w:r w:rsidRPr="0071367D">
        <w:rPr>
          <w:rFonts w:ascii="Calibri" w:hAnsi="Calibri"/>
          <w:b/>
          <w:color w:val="0070C0"/>
          <w:sz w:val="24"/>
          <w:szCs w:val="24"/>
        </w:rPr>
        <w:t>see pages 24-27 of The Tenant’s Rights Guide</w:t>
      </w:r>
      <w:r w:rsidRPr="0071367D">
        <w:rPr>
          <w:rFonts w:ascii="Calibri" w:hAnsi="Calibri"/>
          <w:color w:val="0070C0"/>
          <w:sz w:val="24"/>
          <w:szCs w:val="24"/>
        </w:rPr>
        <w:t xml:space="preserve">. </w:t>
      </w:r>
    </w:p>
    <w:p w:rsidR="00C0647B" w:rsidRPr="0071367D" w:rsidRDefault="00C0647B" w:rsidP="00B832B2">
      <w:pPr>
        <w:jc w:val="both"/>
        <w:rPr>
          <w:rFonts w:ascii="Calibri" w:hAnsi="Calibri"/>
          <w:sz w:val="24"/>
          <w:szCs w:val="24"/>
        </w:rPr>
      </w:pPr>
    </w:p>
    <w:p w:rsidR="00C0647B" w:rsidRPr="0071367D" w:rsidRDefault="00C0647B"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rsidR="00C0647B" w:rsidRPr="0071367D" w:rsidRDefault="00C0647B" w:rsidP="00B832B2">
      <w:pPr>
        <w:jc w:val="both"/>
        <w:rPr>
          <w:rFonts w:ascii="Calibri" w:hAnsi="Calibri"/>
          <w:b/>
          <w:color w:val="0070C0"/>
          <w:sz w:val="24"/>
          <w:szCs w:val="24"/>
        </w:rPr>
      </w:pPr>
    </w:p>
    <w:p w:rsidR="00C0647B" w:rsidRPr="0071367D" w:rsidRDefault="00C0647B"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 xml:space="preserve">NYC Commission on Human Rights (NYC </w:t>
      </w:r>
      <w:r w:rsidR="00F279D1" w:rsidRPr="0071367D">
        <w:rPr>
          <w:rFonts w:ascii="Calibri" w:hAnsi="Calibri"/>
          <w:b/>
          <w:color w:val="000000" w:themeColor="text1"/>
          <w:sz w:val="24"/>
          <w:szCs w:val="24"/>
        </w:rPr>
        <w:t>CHR</w:t>
      </w:r>
      <w:r w:rsidRPr="0071367D">
        <w:rPr>
          <w:rFonts w:ascii="Calibri" w:hAnsi="Calibri"/>
          <w:b/>
          <w:color w:val="000000" w:themeColor="text1"/>
          <w:sz w:val="24"/>
          <w:szCs w:val="24"/>
        </w:rPr>
        <w:t xml:space="preserve">) </w:t>
      </w:r>
    </w:p>
    <w:p w:rsidR="00C0647B" w:rsidRPr="0071367D" w:rsidRDefault="004A19B5" w:rsidP="00B832B2">
      <w:pPr>
        <w:jc w:val="both"/>
        <w:outlineLvl w:val="0"/>
        <w:rPr>
          <w:rStyle w:val="Hyperlink"/>
          <w:rFonts w:ascii="Calibri" w:hAnsi="Calibri"/>
          <w:sz w:val="24"/>
          <w:szCs w:val="24"/>
        </w:rPr>
      </w:pPr>
      <w:hyperlink r:id="rId19" w:history="1">
        <w:r w:rsidR="00C0647B" w:rsidRPr="0071367D">
          <w:rPr>
            <w:rStyle w:val="Hyperlink"/>
            <w:rFonts w:ascii="Calibri" w:hAnsi="Calibri"/>
            <w:sz w:val="24"/>
            <w:szCs w:val="24"/>
          </w:rPr>
          <w:t>https://www1.nyc.gov/site/cchr/about/contact-us.page</w:t>
        </w:r>
      </w:hyperlink>
    </w:p>
    <w:p w:rsidR="00C0647B" w:rsidRPr="0071367D" w:rsidRDefault="00C0647B" w:rsidP="00B832B2">
      <w:pPr>
        <w:jc w:val="both"/>
        <w:outlineLvl w:val="0"/>
        <w:rPr>
          <w:rStyle w:val="Hyperlink"/>
          <w:rFonts w:ascii="Calibri" w:hAnsi="Calibri"/>
          <w:sz w:val="24"/>
          <w:szCs w:val="24"/>
        </w:rPr>
      </w:pPr>
    </w:p>
    <w:p w:rsidR="00C0647B" w:rsidRPr="0071367D" w:rsidRDefault="00C0647B" w:rsidP="00B832B2">
      <w:pPr>
        <w:jc w:val="both"/>
        <w:rPr>
          <w:rFonts w:ascii="Calibri" w:hAnsi="Calibri"/>
          <w:color w:val="0070C0"/>
          <w:sz w:val="24"/>
          <w:szCs w:val="24"/>
        </w:rPr>
      </w:pPr>
      <w:r w:rsidRPr="0071367D">
        <w:rPr>
          <w:rFonts w:ascii="Calibri" w:hAnsi="Calibri"/>
          <w:b/>
          <w:color w:val="0070C0"/>
          <w:sz w:val="24"/>
          <w:szCs w:val="24"/>
        </w:rPr>
        <w:t>Department’s Designee for Reasonable Accommodations (DRA) and Americans with Disabilities Act Coordinator (ADA Coordinator).</w:t>
      </w:r>
    </w:p>
    <w:p w:rsidR="00C0647B" w:rsidRPr="0071367D" w:rsidRDefault="004A19B5" w:rsidP="00B832B2">
      <w:pPr>
        <w:jc w:val="both"/>
        <w:outlineLvl w:val="0"/>
        <w:rPr>
          <w:rStyle w:val="Hyperlink"/>
          <w:rFonts w:ascii="Calibri" w:hAnsi="Calibri"/>
          <w:sz w:val="24"/>
          <w:szCs w:val="24"/>
        </w:rPr>
      </w:pPr>
      <w:hyperlink r:id="rId20" w:history="1">
        <w:r w:rsidR="00C0647B" w:rsidRPr="0071367D">
          <w:rPr>
            <w:rStyle w:val="Hyperlink"/>
            <w:rFonts w:ascii="Calibri" w:hAnsi="Calibri"/>
            <w:sz w:val="24"/>
            <w:szCs w:val="24"/>
          </w:rPr>
          <w:t>http://www.nyshcr.org/AboutUs/ContactUs.htm</w:t>
        </w:r>
      </w:hyperlink>
    </w:p>
    <w:p w:rsidR="00C0647B" w:rsidRPr="0071367D" w:rsidRDefault="00C0647B" w:rsidP="00B832B2">
      <w:pPr>
        <w:jc w:val="both"/>
        <w:outlineLvl w:val="0"/>
        <w:rPr>
          <w:rStyle w:val="Hyperlink"/>
          <w:rFonts w:ascii="Calibri" w:hAnsi="Calibri"/>
          <w:sz w:val="24"/>
          <w:szCs w:val="24"/>
        </w:rPr>
      </w:pPr>
    </w:p>
    <w:p w:rsidR="00C0647B" w:rsidRPr="0071367D" w:rsidRDefault="00C0647B" w:rsidP="00B832B2">
      <w:pPr>
        <w:jc w:val="both"/>
        <w:outlineLvl w:val="0"/>
        <w:rPr>
          <w:rFonts w:ascii="Calibri" w:hAnsi="Calibri"/>
          <w:b/>
          <w:color w:val="0070C0"/>
          <w:sz w:val="24"/>
          <w:szCs w:val="24"/>
        </w:rPr>
      </w:pPr>
      <w:r w:rsidRPr="0071367D">
        <w:rPr>
          <w:rFonts w:ascii="Calibri" w:hAnsi="Calibri"/>
          <w:b/>
          <w:color w:val="0070C0"/>
          <w:sz w:val="24"/>
          <w:szCs w:val="24"/>
        </w:rPr>
        <w:t>Fair and Equitable Housing Office</w:t>
      </w:r>
    </w:p>
    <w:p w:rsidR="00C0647B" w:rsidRPr="0071367D" w:rsidRDefault="004A19B5" w:rsidP="00B832B2">
      <w:pPr>
        <w:jc w:val="both"/>
        <w:outlineLvl w:val="0"/>
        <w:rPr>
          <w:rStyle w:val="Hyperlink"/>
          <w:rFonts w:ascii="Calibri" w:hAnsi="Calibri"/>
          <w:sz w:val="24"/>
          <w:szCs w:val="24"/>
        </w:rPr>
      </w:pPr>
      <w:hyperlink r:id="rId21" w:history="1">
        <w:r w:rsidR="00C0647B" w:rsidRPr="0071367D">
          <w:rPr>
            <w:rStyle w:val="Hyperlink"/>
            <w:rFonts w:ascii="Calibri" w:hAnsi="Calibri"/>
            <w:sz w:val="24"/>
            <w:szCs w:val="24"/>
          </w:rPr>
          <w:t>http://www.nyshcr.org/AboutUs/Offices/FairHousing/ImmigrationDiscriminationHarassment.htm</w:t>
        </w:r>
      </w:hyperlink>
    </w:p>
    <w:p w:rsidR="00C0647B" w:rsidRPr="0071367D" w:rsidRDefault="00C0647B" w:rsidP="00B832B2">
      <w:pPr>
        <w:jc w:val="both"/>
        <w:rPr>
          <w:rFonts w:ascii="Calibri" w:hAnsi="Calibri"/>
          <w:b/>
          <w:color w:val="0070C0"/>
          <w:sz w:val="24"/>
          <w:szCs w:val="24"/>
        </w:rPr>
      </w:pPr>
    </w:p>
    <w:p w:rsidR="00C0647B" w:rsidRPr="0071367D" w:rsidRDefault="00C0647B" w:rsidP="00B832B2">
      <w:pPr>
        <w:jc w:val="both"/>
        <w:rPr>
          <w:rFonts w:ascii="Calibri" w:hAnsi="Calibri"/>
          <w:b/>
          <w:sz w:val="24"/>
          <w:szCs w:val="24"/>
        </w:rPr>
      </w:pPr>
      <w:r w:rsidRPr="0071367D">
        <w:rPr>
          <w:rFonts w:ascii="Calibri" w:hAnsi="Calibri"/>
          <w:b/>
          <w:sz w:val="24"/>
          <w:szCs w:val="24"/>
        </w:rPr>
        <w:t>see pages 24-27 of The Tenant’s Rights Guide</w:t>
      </w:r>
    </w:p>
    <w:p w:rsidR="00C0647B" w:rsidRPr="0071367D" w:rsidRDefault="004A19B5" w:rsidP="00B832B2">
      <w:pPr>
        <w:jc w:val="both"/>
        <w:rPr>
          <w:rFonts w:ascii="Calibri" w:hAnsi="Calibri"/>
          <w:color w:val="0074CE"/>
          <w:sz w:val="24"/>
          <w:szCs w:val="24"/>
          <w:u w:val="single"/>
        </w:rPr>
      </w:pPr>
      <w:hyperlink r:id="rId22" w:history="1">
        <w:r w:rsidR="00C0647B" w:rsidRPr="0071367D">
          <w:rPr>
            <w:rStyle w:val="Hyperlink"/>
            <w:rFonts w:ascii="Calibri" w:hAnsi="Calibri"/>
            <w:sz w:val="24"/>
            <w:szCs w:val="24"/>
          </w:rPr>
          <w:t>https://ag.ny.gov/sites/default/files/tenants_rights.pdf</w:t>
        </w:r>
      </w:hyperlink>
    </w:p>
    <w:p w:rsidR="00C0647B" w:rsidRPr="0071367D" w:rsidRDefault="00C0647B" w:rsidP="00B832B2">
      <w:pPr>
        <w:jc w:val="both"/>
        <w:rPr>
          <w:rFonts w:ascii="Calibri" w:hAnsi="Calibri"/>
          <w:b/>
          <w:color w:val="0070C0"/>
          <w:sz w:val="24"/>
          <w:szCs w:val="24"/>
        </w:rPr>
      </w:pPr>
    </w:p>
    <w:p w:rsidR="005C3478" w:rsidRPr="0071367D" w:rsidRDefault="005C3478" w:rsidP="00B832B2">
      <w:pPr>
        <w:jc w:val="both"/>
        <w:rPr>
          <w:rFonts w:ascii="Calibri" w:hAnsi="Calibri"/>
          <w:sz w:val="24"/>
          <w:szCs w:val="24"/>
        </w:rPr>
      </w:pPr>
      <w:r w:rsidRPr="0071367D">
        <w:rPr>
          <w:rFonts w:ascii="Calibri" w:hAnsi="Calibri"/>
          <w:sz w:val="24"/>
          <w:szCs w:val="24"/>
        </w:rPr>
        <w:br w:type="page"/>
      </w:r>
    </w:p>
    <w:p w:rsidR="005C3478" w:rsidRPr="0071367D" w:rsidRDefault="00467940" w:rsidP="00B832B2">
      <w:pPr>
        <w:jc w:val="both"/>
        <w:outlineLvl w:val="0"/>
        <w:rPr>
          <w:rFonts w:ascii="Calibri" w:hAnsi="Calibri"/>
          <w:b/>
          <w:sz w:val="24"/>
          <w:szCs w:val="24"/>
          <w:u w:val="single"/>
        </w:rPr>
      </w:pPr>
      <w:r w:rsidRPr="0071367D">
        <w:rPr>
          <w:rFonts w:ascii="Calibri" w:hAnsi="Calibri"/>
          <w:b/>
          <w:sz w:val="24"/>
          <w:szCs w:val="24"/>
          <w:u w:val="single"/>
        </w:rPr>
        <w:t>4 THE RIGHT</w:t>
      </w:r>
      <w:r w:rsidR="005C3478" w:rsidRPr="0071367D">
        <w:rPr>
          <w:rFonts w:ascii="Calibri" w:hAnsi="Calibri"/>
          <w:b/>
          <w:sz w:val="24"/>
          <w:szCs w:val="24"/>
          <w:u w:val="single"/>
        </w:rPr>
        <w:t xml:space="preserve"> TO REPRESENTATION</w:t>
      </w:r>
    </w:p>
    <w:p w:rsidR="005C3478" w:rsidRPr="0071367D" w:rsidRDefault="005C3478" w:rsidP="00B832B2">
      <w:pPr>
        <w:jc w:val="both"/>
        <w:outlineLvl w:val="0"/>
        <w:rPr>
          <w:rFonts w:ascii="Calibri" w:hAnsi="Calibri"/>
          <w:i/>
          <w:sz w:val="24"/>
          <w:szCs w:val="24"/>
        </w:rPr>
      </w:pPr>
      <w:r w:rsidRPr="0071367D">
        <w:rPr>
          <w:rFonts w:ascii="Calibri" w:hAnsi="Calibri"/>
          <w:i/>
          <w:sz w:val="24"/>
          <w:szCs w:val="24"/>
        </w:rPr>
        <w:t xml:space="preserve">This section describes new resources that some tenants have regarding legal representation. </w:t>
      </w:r>
    </w:p>
    <w:p w:rsidR="005C3478" w:rsidRPr="0071367D" w:rsidRDefault="005C3478" w:rsidP="00B832B2">
      <w:pPr>
        <w:jc w:val="both"/>
        <w:outlineLvl w:val="0"/>
        <w:rPr>
          <w:rFonts w:ascii="Calibri" w:hAnsi="Calibri"/>
          <w:b/>
          <w:sz w:val="24"/>
          <w:szCs w:val="24"/>
        </w:rPr>
      </w:pPr>
    </w:p>
    <w:p w:rsidR="005C3478" w:rsidRPr="0071367D" w:rsidRDefault="005C3478" w:rsidP="00B832B2">
      <w:pPr>
        <w:jc w:val="both"/>
        <w:rPr>
          <w:rFonts w:ascii="Calibri" w:hAnsi="Calibri"/>
          <w:b/>
          <w:color w:val="000000" w:themeColor="text1"/>
          <w:sz w:val="24"/>
          <w:szCs w:val="24"/>
        </w:rPr>
      </w:pPr>
      <w:r w:rsidRPr="0071367D">
        <w:rPr>
          <w:rFonts w:ascii="Calibri" w:hAnsi="Calibri"/>
          <w:color w:val="000000" w:themeColor="text1"/>
          <w:sz w:val="24"/>
          <w:szCs w:val="24"/>
        </w:rPr>
        <w:t xml:space="preserve">In the late summer of 2017, Mayor Bill de Blasio signed into law Intro 214, which guarantees tenants access to justice if they are facing an eviction in housing court. Some people have called this law the right to counsel, but this law only provides access to legal counsel in initial cases and the city will only pay legal fees for the initial case. If there is an appeal or your case requires further legal attention, the City may not help pay for legal counsel. Moreover, this only applies to individuals who live in a few specific zip codes of New York City (the program is intended to expand to all of New York by 2022) and their household income is less than 200% of the federal poverty line—which means anyone making two times the poverty line or less will be ensured legal representation in housing court. Here is a link to the </w:t>
      </w:r>
      <w:r w:rsidRPr="0071367D">
        <w:rPr>
          <w:rFonts w:ascii="Calibri" w:hAnsi="Calibri"/>
          <w:b/>
          <w:color w:val="0070C0"/>
          <w:sz w:val="24"/>
          <w:szCs w:val="24"/>
        </w:rPr>
        <w:t>2017-2018 Federal Poverty Guidelines</w:t>
      </w:r>
      <w:r w:rsidRPr="0071367D">
        <w:rPr>
          <w:rFonts w:ascii="Calibri" w:hAnsi="Calibri"/>
          <w:b/>
          <w:color w:val="000000" w:themeColor="text1"/>
          <w:sz w:val="24"/>
          <w:szCs w:val="24"/>
        </w:rPr>
        <w:t xml:space="preserve"> </w:t>
      </w:r>
      <w:r w:rsidRPr="0071367D">
        <w:rPr>
          <w:rFonts w:ascii="Calibri" w:hAnsi="Calibri"/>
          <w:color w:val="000000" w:themeColor="text1"/>
          <w:sz w:val="24"/>
          <w:szCs w:val="24"/>
        </w:rPr>
        <w:t xml:space="preserve">which are effective until </w:t>
      </w:r>
      <w:r w:rsidRPr="0071367D">
        <w:rPr>
          <w:rFonts w:ascii="Calibri" w:hAnsi="Calibri"/>
          <w:b/>
          <w:color w:val="000000" w:themeColor="text1"/>
          <w:sz w:val="24"/>
          <w:szCs w:val="24"/>
        </w:rPr>
        <w:t>June</w:t>
      </w:r>
      <w:r w:rsidRPr="0071367D">
        <w:rPr>
          <w:rFonts w:ascii="Calibri" w:hAnsi="Calibri"/>
          <w:color w:val="000000" w:themeColor="text1"/>
          <w:sz w:val="24"/>
          <w:szCs w:val="24"/>
        </w:rPr>
        <w:t xml:space="preserve"> </w:t>
      </w:r>
      <w:r w:rsidRPr="0071367D">
        <w:rPr>
          <w:rFonts w:ascii="Calibri" w:hAnsi="Calibri"/>
          <w:b/>
          <w:color w:val="000000" w:themeColor="text1"/>
          <w:sz w:val="24"/>
          <w:szCs w:val="24"/>
        </w:rPr>
        <w:t>2018</w:t>
      </w:r>
      <w:r w:rsidRPr="0071367D">
        <w:rPr>
          <w:rFonts w:ascii="Calibri" w:hAnsi="Calibri"/>
          <w:color w:val="000000" w:themeColor="text1"/>
          <w:sz w:val="24"/>
          <w:szCs w:val="24"/>
        </w:rPr>
        <w:t xml:space="preserve">. </w:t>
      </w:r>
    </w:p>
    <w:p w:rsidR="005C3478" w:rsidRPr="0071367D" w:rsidRDefault="005C3478" w:rsidP="00B832B2">
      <w:pPr>
        <w:jc w:val="both"/>
        <w:rPr>
          <w:rFonts w:ascii="Calibri" w:hAnsi="Calibri"/>
          <w:color w:val="000000" w:themeColor="text1"/>
          <w:sz w:val="24"/>
          <w:szCs w:val="24"/>
          <w:u w:val="single"/>
        </w:rPr>
      </w:pPr>
    </w:p>
    <w:p w:rsidR="005C3478" w:rsidRPr="0071367D" w:rsidRDefault="005C3478" w:rsidP="00B832B2">
      <w:pPr>
        <w:jc w:val="both"/>
        <w:rPr>
          <w:rFonts w:ascii="Calibri" w:hAnsi="Calibri"/>
          <w:color w:val="000000" w:themeColor="text1"/>
          <w:sz w:val="24"/>
          <w:szCs w:val="24"/>
        </w:rPr>
      </w:pPr>
      <w:r w:rsidRPr="0071367D">
        <w:rPr>
          <w:rFonts w:ascii="Calibri" w:hAnsi="Calibri"/>
          <w:color w:val="000000" w:themeColor="text1"/>
          <w:sz w:val="24"/>
          <w:szCs w:val="24"/>
        </w:rPr>
        <w:t>How this will all work is still being figured out. Both of the following organizations have a bit more information on this.</w:t>
      </w:r>
    </w:p>
    <w:p w:rsidR="005C3478" w:rsidRPr="0071367D" w:rsidRDefault="005C3478" w:rsidP="00B832B2">
      <w:pPr>
        <w:jc w:val="both"/>
        <w:rPr>
          <w:rFonts w:ascii="Calibri" w:hAnsi="Calibri"/>
          <w:sz w:val="24"/>
          <w:szCs w:val="24"/>
        </w:rPr>
      </w:pPr>
    </w:p>
    <w:p w:rsidR="005C3478" w:rsidRPr="0071367D" w:rsidRDefault="005C3478" w:rsidP="00B832B2">
      <w:pPr>
        <w:jc w:val="both"/>
        <w:outlineLvl w:val="0"/>
        <w:rPr>
          <w:rFonts w:ascii="Calibri" w:hAnsi="Calibri"/>
          <w:color w:val="0070C0"/>
          <w:sz w:val="24"/>
          <w:szCs w:val="24"/>
        </w:rPr>
      </w:pPr>
      <w:r w:rsidRPr="0071367D">
        <w:rPr>
          <w:rFonts w:ascii="Calibri" w:hAnsi="Calibri"/>
          <w:b/>
          <w:color w:val="0070C0"/>
          <w:sz w:val="24"/>
          <w:szCs w:val="24"/>
        </w:rPr>
        <w:t>Housing Court Answers</w:t>
      </w:r>
      <w:r w:rsidRPr="0071367D">
        <w:rPr>
          <w:rFonts w:ascii="Calibri" w:hAnsi="Calibri"/>
          <w:color w:val="0070C0"/>
          <w:sz w:val="24"/>
          <w:szCs w:val="24"/>
        </w:rPr>
        <w:t xml:space="preserve"> </w:t>
      </w:r>
    </w:p>
    <w:p w:rsidR="005C3478" w:rsidRPr="0071367D" w:rsidRDefault="005C3478" w:rsidP="00B832B2">
      <w:pPr>
        <w:jc w:val="both"/>
        <w:rPr>
          <w:rFonts w:ascii="Calibri" w:hAnsi="Calibri"/>
          <w:color w:val="0070C0"/>
          <w:sz w:val="24"/>
          <w:szCs w:val="24"/>
        </w:rPr>
      </w:pPr>
    </w:p>
    <w:p w:rsidR="005C3478" w:rsidRPr="0071367D" w:rsidRDefault="005C3478" w:rsidP="00B832B2">
      <w:pPr>
        <w:jc w:val="both"/>
        <w:outlineLvl w:val="0"/>
        <w:rPr>
          <w:rFonts w:ascii="Calibri" w:hAnsi="Calibri"/>
          <w:color w:val="0078CD"/>
          <w:sz w:val="24"/>
          <w:szCs w:val="24"/>
          <w:u w:val="single"/>
        </w:rPr>
      </w:pPr>
      <w:r w:rsidRPr="0071367D">
        <w:rPr>
          <w:rFonts w:ascii="Calibri" w:hAnsi="Calibri"/>
          <w:b/>
          <w:color w:val="0070C0"/>
          <w:sz w:val="24"/>
          <w:szCs w:val="24"/>
        </w:rPr>
        <w:t>Right to Counsel Coalition</w:t>
      </w:r>
    </w:p>
    <w:p w:rsidR="005C3478" w:rsidRPr="0071367D" w:rsidRDefault="005C3478" w:rsidP="00B832B2">
      <w:pPr>
        <w:jc w:val="both"/>
        <w:rPr>
          <w:rFonts w:ascii="Calibri" w:hAnsi="Calibri"/>
          <w:sz w:val="24"/>
          <w:szCs w:val="24"/>
        </w:rPr>
      </w:pPr>
      <w:r w:rsidRPr="0071367D">
        <w:rPr>
          <w:rFonts w:ascii="Calibri" w:hAnsi="Calibri"/>
          <w:sz w:val="24"/>
          <w:szCs w:val="24"/>
        </w:rPr>
        <w:t xml:space="preserve"> </w:t>
      </w:r>
    </w:p>
    <w:p w:rsidR="005C3478" w:rsidRPr="0071367D" w:rsidRDefault="005C3478" w:rsidP="00B832B2">
      <w:pPr>
        <w:jc w:val="both"/>
        <w:rPr>
          <w:rFonts w:ascii="Calibri" w:hAnsi="Calibri"/>
          <w:sz w:val="24"/>
          <w:szCs w:val="24"/>
        </w:rPr>
      </w:pPr>
      <w:r w:rsidRPr="0071367D">
        <w:rPr>
          <w:rFonts w:ascii="Calibri" w:hAnsi="Calibri"/>
          <w:sz w:val="24"/>
          <w:szCs w:val="24"/>
        </w:rPr>
        <w:t>Here are some links for more information about places to look for legal assistance:</w:t>
      </w:r>
    </w:p>
    <w:p w:rsidR="005C3478" w:rsidRPr="0071367D" w:rsidRDefault="005C3478" w:rsidP="00B832B2">
      <w:pPr>
        <w:jc w:val="both"/>
        <w:rPr>
          <w:rFonts w:ascii="Calibri" w:hAnsi="Calibri"/>
          <w:sz w:val="24"/>
          <w:szCs w:val="24"/>
        </w:rPr>
      </w:pPr>
    </w:p>
    <w:p w:rsidR="005C3478" w:rsidRPr="0071367D" w:rsidRDefault="005C3478" w:rsidP="00B832B2">
      <w:pPr>
        <w:jc w:val="both"/>
        <w:outlineLvl w:val="0"/>
        <w:rPr>
          <w:rFonts w:ascii="Calibri" w:hAnsi="Calibri"/>
          <w:b/>
          <w:color w:val="0070C0"/>
          <w:sz w:val="24"/>
          <w:szCs w:val="24"/>
        </w:rPr>
      </w:pPr>
      <w:r w:rsidRPr="0071367D">
        <w:rPr>
          <w:rFonts w:ascii="Calibri" w:hAnsi="Calibri"/>
          <w:b/>
          <w:color w:val="0070C0"/>
          <w:sz w:val="24"/>
          <w:szCs w:val="24"/>
        </w:rPr>
        <w:t>Rent Guidelines Board</w:t>
      </w:r>
    </w:p>
    <w:p w:rsidR="005C3478" w:rsidRPr="0071367D" w:rsidRDefault="005C3478" w:rsidP="00B832B2">
      <w:pPr>
        <w:jc w:val="both"/>
        <w:rPr>
          <w:rFonts w:ascii="Calibri" w:hAnsi="Calibri"/>
          <w:color w:val="0078CD"/>
          <w:sz w:val="24"/>
          <w:szCs w:val="24"/>
          <w:u w:val="single"/>
        </w:rPr>
      </w:pPr>
    </w:p>
    <w:p w:rsidR="005C3478" w:rsidRPr="0071367D" w:rsidRDefault="005C3478" w:rsidP="00B832B2">
      <w:pPr>
        <w:jc w:val="both"/>
        <w:outlineLvl w:val="0"/>
        <w:rPr>
          <w:rFonts w:ascii="Calibri" w:hAnsi="Calibri"/>
          <w:b/>
          <w:color w:val="0070C0"/>
          <w:sz w:val="24"/>
          <w:szCs w:val="24"/>
        </w:rPr>
      </w:pPr>
      <w:r w:rsidRPr="0071367D">
        <w:rPr>
          <w:rFonts w:ascii="Calibri" w:hAnsi="Calibri"/>
          <w:b/>
          <w:color w:val="0070C0"/>
          <w:sz w:val="24"/>
          <w:szCs w:val="24"/>
        </w:rPr>
        <w:t>The Legal Aid Society</w:t>
      </w:r>
    </w:p>
    <w:p w:rsidR="005C3478" w:rsidRPr="0071367D" w:rsidRDefault="005C3478" w:rsidP="00B832B2">
      <w:pPr>
        <w:jc w:val="both"/>
        <w:rPr>
          <w:rFonts w:ascii="Calibri" w:hAnsi="Calibri"/>
          <w:color w:val="0070C0"/>
          <w:sz w:val="24"/>
          <w:szCs w:val="24"/>
          <w:u w:val="single"/>
        </w:rPr>
      </w:pPr>
    </w:p>
    <w:p w:rsidR="005C3478" w:rsidRPr="0071367D" w:rsidRDefault="005C3478" w:rsidP="00B832B2">
      <w:pPr>
        <w:jc w:val="both"/>
        <w:outlineLvl w:val="0"/>
        <w:rPr>
          <w:rFonts w:ascii="Calibri" w:hAnsi="Calibri"/>
          <w:b/>
          <w:color w:val="0070C0"/>
          <w:sz w:val="24"/>
          <w:szCs w:val="24"/>
        </w:rPr>
      </w:pPr>
      <w:r w:rsidRPr="0071367D">
        <w:rPr>
          <w:rFonts w:ascii="Calibri" w:hAnsi="Calibri"/>
          <w:b/>
          <w:color w:val="0070C0"/>
          <w:sz w:val="24"/>
          <w:szCs w:val="24"/>
        </w:rPr>
        <w:t>Legal Services NYC</w:t>
      </w:r>
    </w:p>
    <w:p w:rsidR="005C3478" w:rsidRPr="0071367D" w:rsidRDefault="005C3478" w:rsidP="00B832B2">
      <w:pPr>
        <w:jc w:val="both"/>
        <w:rPr>
          <w:rFonts w:ascii="Calibri" w:hAnsi="Calibri"/>
          <w:color w:val="0070C0"/>
          <w:sz w:val="24"/>
          <w:szCs w:val="24"/>
          <w:u w:val="single"/>
        </w:rPr>
      </w:pPr>
    </w:p>
    <w:p w:rsidR="005C3478" w:rsidRPr="0071367D" w:rsidRDefault="005C3478" w:rsidP="00B832B2">
      <w:pPr>
        <w:jc w:val="both"/>
        <w:outlineLvl w:val="0"/>
        <w:rPr>
          <w:rFonts w:ascii="Calibri" w:hAnsi="Calibri"/>
          <w:b/>
          <w:color w:val="0070C0"/>
          <w:sz w:val="24"/>
          <w:szCs w:val="24"/>
        </w:rPr>
      </w:pPr>
      <w:r w:rsidRPr="0071367D">
        <w:rPr>
          <w:rFonts w:ascii="Calibri" w:hAnsi="Calibri"/>
          <w:b/>
          <w:color w:val="0070C0"/>
          <w:sz w:val="24"/>
          <w:szCs w:val="24"/>
        </w:rPr>
        <w:t>New York Legal Assistance Group</w:t>
      </w:r>
    </w:p>
    <w:p w:rsidR="005C3478" w:rsidRPr="0071367D" w:rsidRDefault="005C3478" w:rsidP="00B832B2">
      <w:pPr>
        <w:jc w:val="both"/>
        <w:rPr>
          <w:rFonts w:ascii="Calibri" w:hAnsi="Calibri"/>
          <w:color w:val="0078CD"/>
          <w:sz w:val="24"/>
          <w:szCs w:val="24"/>
          <w:u w:val="single"/>
        </w:rPr>
      </w:pPr>
    </w:p>
    <w:p w:rsidR="005C3478" w:rsidRPr="0071367D" w:rsidRDefault="005C3478" w:rsidP="00B832B2">
      <w:pPr>
        <w:jc w:val="both"/>
        <w:rPr>
          <w:rFonts w:ascii="Calibri" w:hAnsi="Calibri"/>
          <w:b/>
          <w:sz w:val="24"/>
          <w:szCs w:val="24"/>
          <w:u w:val="single"/>
        </w:rPr>
      </w:pPr>
    </w:p>
    <w:p w:rsidR="005C3478" w:rsidRPr="0071367D" w:rsidRDefault="005C3478" w:rsidP="00B832B2">
      <w:pPr>
        <w:jc w:val="both"/>
        <w:rPr>
          <w:rFonts w:ascii="Calibri" w:hAnsi="Calibri"/>
          <w:b/>
          <w:color w:val="0070C0"/>
          <w:sz w:val="24"/>
          <w:szCs w:val="24"/>
          <w:u w:val="single"/>
        </w:rPr>
      </w:pPr>
      <w:r w:rsidRPr="0071367D">
        <w:rPr>
          <w:rFonts w:ascii="Calibri" w:hAnsi="Calibri"/>
          <w:b/>
          <w:color w:val="0070C0"/>
          <w:sz w:val="24"/>
          <w:szCs w:val="24"/>
          <w:u w:val="single"/>
        </w:rPr>
        <w:t xml:space="preserve">Links to include </w:t>
      </w:r>
    </w:p>
    <w:p w:rsidR="005C3478" w:rsidRPr="0071367D" w:rsidRDefault="005C3478" w:rsidP="00B832B2">
      <w:pPr>
        <w:jc w:val="both"/>
        <w:rPr>
          <w:rFonts w:ascii="Calibri" w:hAnsi="Calibri"/>
          <w:b/>
          <w:sz w:val="24"/>
          <w:szCs w:val="24"/>
        </w:rPr>
      </w:pPr>
    </w:p>
    <w:p w:rsidR="005C3478" w:rsidRPr="0071367D" w:rsidRDefault="005C3478" w:rsidP="00B832B2">
      <w:pPr>
        <w:jc w:val="both"/>
        <w:rPr>
          <w:rFonts w:ascii="Calibri" w:hAnsi="Calibri"/>
          <w:b/>
          <w:sz w:val="24"/>
          <w:szCs w:val="24"/>
          <w:u w:val="single"/>
        </w:rPr>
      </w:pPr>
      <w:r w:rsidRPr="0071367D">
        <w:rPr>
          <w:rFonts w:ascii="Calibri" w:hAnsi="Calibri"/>
          <w:b/>
          <w:sz w:val="24"/>
          <w:szCs w:val="24"/>
        </w:rPr>
        <w:t>2017-2018 Federal Poverty Guidelines</w:t>
      </w:r>
    </w:p>
    <w:p w:rsidR="005C3478" w:rsidRPr="0071367D" w:rsidRDefault="004A19B5" w:rsidP="00B832B2">
      <w:pPr>
        <w:jc w:val="both"/>
        <w:rPr>
          <w:rStyle w:val="Hyperlink"/>
          <w:rFonts w:ascii="Calibri" w:hAnsi="Calibri"/>
          <w:sz w:val="24"/>
          <w:szCs w:val="24"/>
        </w:rPr>
      </w:pPr>
      <w:hyperlink r:id="rId23" w:history="1">
        <w:r w:rsidR="005C3478" w:rsidRPr="0071367D">
          <w:rPr>
            <w:rStyle w:val="Hyperlink"/>
            <w:rFonts w:ascii="Calibri" w:hAnsi="Calibri"/>
            <w:sz w:val="24"/>
            <w:szCs w:val="24"/>
          </w:rPr>
          <w:t>https://www.health.ny.gov/prevention/nutrition/wic/income_guidelines.htm</w:t>
        </w:r>
      </w:hyperlink>
    </w:p>
    <w:p w:rsidR="005C3478" w:rsidRPr="0071367D" w:rsidRDefault="005C3478" w:rsidP="00B832B2">
      <w:pPr>
        <w:jc w:val="both"/>
        <w:rPr>
          <w:rStyle w:val="Hyperlink"/>
          <w:rFonts w:ascii="Calibri" w:hAnsi="Calibri"/>
          <w:sz w:val="24"/>
          <w:szCs w:val="24"/>
        </w:rPr>
      </w:pPr>
    </w:p>
    <w:p w:rsidR="005C3478" w:rsidRPr="0071367D" w:rsidRDefault="005C3478" w:rsidP="00B832B2">
      <w:pPr>
        <w:jc w:val="both"/>
        <w:outlineLvl w:val="0"/>
        <w:rPr>
          <w:rFonts w:ascii="Calibri" w:hAnsi="Calibri"/>
          <w:sz w:val="24"/>
          <w:szCs w:val="24"/>
        </w:rPr>
      </w:pPr>
      <w:r w:rsidRPr="0071367D">
        <w:rPr>
          <w:rFonts w:ascii="Calibri" w:hAnsi="Calibri"/>
          <w:b/>
          <w:sz w:val="24"/>
          <w:szCs w:val="24"/>
        </w:rPr>
        <w:t>Housing Court Answers</w:t>
      </w:r>
      <w:r w:rsidRPr="0071367D">
        <w:rPr>
          <w:rFonts w:ascii="Calibri" w:hAnsi="Calibri"/>
          <w:sz w:val="24"/>
          <w:szCs w:val="24"/>
        </w:rPr>
        <w:t xml:space="preserve"> </w:t>
      </w:r>
    </w:p>
    <w:p w:rsidR="005C3478" w:rsidRPr="0071367D" w:rsidRDefault="005C3478" w:rsidP="00B832B2">
      <w:pPr>
        <w:jc w:val="both"/>
        <w:rPr>
          <w:rFonts w:ascii="Calibri" w:hAnsi="Calibri"/>
          <w:sz w:val="24"/>
          <w:szCs w:val="24"/>
        </w:rPr>
      </w:pPr>
      <w:r w:rsidRPr="0071367D">
        <w:rPr>
          <w:rFonts w:ascii="Calibri" w:hAnsi="Calibri"/>
          <w:color w:val="0078CD"/>
          <w:sz w:val="24"/>
          <w:szCs w:val="24"/>
          <w:u w:val="single"/>
        </w:rPr>
        <w:t>http://housingcourtanswers.org/support-the-right-to-counsel-movement-in-new-york-city/</w:t>
      </w:r>
      <w:r w:rsidRPr="0071367D">
        <w:rPr>
          <w:rFonts w:ascii="Calibri" w:hAnsi="Calibri"/>
          <w:sz w:val="24"/>
          <w:szCs w:val="24"/>
        </w:rPr>
        <w:t xml:space="preserve"> </w:t>
      </w:r>
    </w:p>
    <w:p w:rsidR="005C3478" w:rsidRPr="0071367D" w:rsidRDefault="005C3478" w:rsidP="00B832B2">
      <w:pPr>
        <w:jc w:val="both"/>
        <w:rPr>
          <w:rFonts w:ascii="Calibri" w:hAnsi="Calibri"/>
          <w:sz w:val="24"/>
          <w:szCs w:val="24"/>
        </w:rPr>
      </w:pPr>
    </w:p>
    <w:p w:rsidR="005C3478" w:rsidRPr="0071367D" w:rsidRDefault="005C3478" w:rsidP="00B832B2">
      <w:pPr>
        <w:jc w:val="both"/>
        <w:outlineLvl w:val="0"/>
        <w:rPr>
          <w:rFonts w:ascii="Calibri" w:hAnsi="Calibri"/>
          <w:b/>
          <w:sz w:val="24"/>
          <w:szCs w:val="24"/>
        </w:rPr>
      </w:pPr>
      <w:r w:rsidRPr="0071367D">
        <w:rPr>
          <w:rFonts w:ascii="Calibri" w:hAnsi="Calibri"/>
          <w:b/>
          <w:sz w:val="24"/>
          <w:szCs w:val="24"/>
        </w:rPr>
        <w:t>Right to Counsel Coalition</w:t>
      </w:r>
    </w:p>
    <w:p w:rsidR="005C3478" w:rsidRPr="0071367D" w:rsidRDefault="004A19B5" w:rsidP="00B832B2">
      <w:pPr>
        <w:jc w:val="both"/>
        <w:rPr>
          <w:rStyle w:val="Hyperlink"/>
          <w:rFonts w:ascii="Calibri" w:hAnsi="Calibri"/>
          <w:sz w:val="24"/>
          <w:szCs w:val="24"/>
        </w:rPr>
      </w:pPr>
      <w:hyperlink r:id="rId24" w:history="1">
        <w:r w:rsidR="005C3478" w:rsidRPr="0071367D">
          <w:rPr>
            <w:rStyle w:val="Hyperlink"/>
            <w:rFonts w:ascii="Calibri" w:hAnsi="Calibri"/>
            <w:sz w:val="24"/>
            <w:szCs w:val="24"/>
          </w:rPr>
          <w:t>http://www.righttocounselnyc.org/about</w:t>
        </w:r>
      </w:hyperlink>
    </w:p>
    <w:p w:rsidR="005C3478" w:rsidRPr="0071367D" w:rsidRDefault="005C3478" w:rsidP="00B832B2">
      <w:pPr>
        <w:jc w:val="both"/>
        <w:rPr>
          <w:rFonts w:ascii="Calibri" w:hAnsi="Calibri"/>
          <w:color w:val="0078CD"/>
          <w:sz w:val="24"/>
          <w:szCs w:val="24"/>
          <w:u w:val="single"/>
        </w:rPr>
      </w:pPr>
    </w:p>
    <w:p w:rsidR="005C3478" w:rsidRPr="0071367D" w:rsidRDefault="005C3478" w:rsidP="00B832B2">
      <w:pPr>
        <w:jc w:val="both"/>
        <w:outlineLvl w:val="0"/>
        <w:rPr>
          <w:rFonts w:ascii="Calibri" w:hAnsi="Calibri"/>
          <w:b/>
          <w:sz w:val="24"/>
          <w:szCs w:val="24"/>
        </w:rPr>
      </w:pPr>
      <w:r w:rsidRPr="0071367D">
        <w:rPr>
          <w:rFonts w:ascii="Calibri" w:hAnsi="Calibri"/>
          <w:b/>
          <w:sz w:val="24"/>
          <w:szCs w:val="24"/>
        </w:rPr>
        <w:t>Rent Guidelines Board</w:t>
      </w:r>
    </w:p>
    <w:p w:rsidR="005C3478" w:rsidRPr="0071367D" w:rsidRDefault="005C3478" w:rsidP="00B832B2">
      <w:pPr>
        <w:jc w:val="both"/>
        <w:rPr>
          <w:rFonts w:ascii="Calibri" w:hAnsi="Calibri"/>
          <w:color w:val="0078CD"/>
          <w:sz w:val="24"/>
          <w:szCs w:val="24"/>
          <w:u w:val="single"/>
        </w:rPr>
      </w:pPr>
      <w:r w:rsidRPr="0071367D">
        <w:rPr>
          <w:rFonts w:ascii="Calibri" w:hAnsi="Calibri"/>
          <w:color w:val="0078CD"/>
          <w:sz w:val="24"/>
          <w:szCs w:val="24"/>
          <w:u w:val="single"/>
        </w:rPr>
        <w:t>http://www.nycrgb.org/html/resources/legal2.html</w:t>
      </w:r>
    </w:p>
    <w:p w:rsidR="005C3478" w:rsidRPr="0071367D" w:rsidRDefault="005C3478" w:rsidP="00B832B2">
      <w:pPr>
        <w:jc w:val="both"/>
        <w:rPr>
          <w:rFonts w:ascii="Calibri" w:hAnsi="Calibri"/>
          <w:color w:val="0078CD"/>
          <w:sz w:val="24"/>
          <w:szCs w:val="24"/>
          <w:u w:val="single"/>
        </w:rPr>
      </w:pPr>
    </w:p>
    <w:p w:rsidR="005C3478" w:rsidRPr="0071367D" w:rsidRDefault="005C3478" w:rsidP="00B832B2">
      <w:pPr>
        <w:jc w:val="both"/>
        <w:outlineLvl w:val="0"/>
        <w:rPr>
          <w:rFonts w:ascii="Calibri" w:hAnsi="Calibri"/>
          <w:b/>
          <w:sz w:val="24"/>
          <w:szCs w:val="24"/>
        </w:rPr>
      </w:pPr>
      <w:r w:rsidRPr="0071367D">
        <w:rPr>
          <w:rFonts w:ascii="Calibri" w:hAnsi="Calibri"/>
          <w:b/>
          <w:sz w:val="24"/>
          <w:szCs w:val="24"/>
        </w:rPr>
        <w:t>The Legal Aid Society</w:t>
      </w:r>
    </w:p>
    <w:p w:rsidR="005C3478" w:rsidRPr="0071367D" w:rsidRDefault="005C3478" w:rsidP="00B832B2">
      <w:pPr>
        <w:jc w:val="both"/>
        <w:rPr>
          <w:rFonts w:ascii="Calibri" w:hAnsi="Calibri"/>
          <w:color w:val="0078CD"/>
          <w:sz w:val="24"/>
          <w:szCs w:val="24"/>
          <w:u w:val="single"/>
        </w:rPr>
      </w:pPr>
      <w:r w:rsidRPr="0071367D">
        <w:rPr>
          <w:rFonts w:ascii="Calibri" w:hAnsi="Calibri"/>
          <w:color w:val="0078CD"/>
          <w:sz w:val="24"/>
          <w:szCs w:val="24"/>
          <w:u w:val="single"/>
        </w:rPr>
        <w:t>http://www.legal-aid.org/en/ineedhelp/ineedhelp/civilproblem/housingpractice.aspx</w:t>
      </w:r>
    </w:p>
    <w:p w:rsidR="005C3478" w:rsidRPr="0071367D" w:rsidRDefault="005C3478" w:rsidP="00B832B2">
      <w:pPr>
        <w:jc w:val="both"/>
        <w:rPr>
          <w:rFonts w:ascii="Calibri" w:hAnsi="Calibri"/>
          <w:color w:val="0078CD"/>
          <w:sz w:val="24"/>
          <w:szCs w:val="24"/>
          <w:u w:val="single"/>
        </w:rPr>
      </w:pPr>
    </w:p>
    <w:p w:rsidR="005C3478" w:rsidRPr="0071367D" w:rsidRDefault="005C3478" w:rsidP="00B832B2">
      <w:pPr>
        <w:jc w:val="both"/>
        <w:outlineLvl w:val="0"/>
        <w:rPr>
          <w:rFonts w:ascii="Calibri" w:hAnsi="Calibri"/>
          <w:b/>
          <w:sz w:val="24"/>
          <w:szCs w:val="24"/>
        </w:rPr>
      </w:pPr>
      <w:r w:rsidRPr="0071367D">
        <w:rPr>
          <w:rFonts w:ascii="Calibri" w:hAnsi="Calibri"/>
          <w:b/>
          <w:sz w:val="24"/>
          <w:szCs w:val="24"/>
        </w:rPr>
        <w:t>Legal Services NYC</w:t>
      </w:r>
    </w:p>
    <w:p w:rsidR="005C3478" w:rsidRPr="0071367D" w:rsidRDefault="005C3478" w:rsidP="00B832B2">
      <w:pPr>
        <w:jc w:val="both"/>
        <w:rPr>
          <w:rFonts w:ascii="Calibri" w:hAnsi="Calibri"/>
          <w:color w:val="0078CD"/>
          <w:sz w:val="24"/>
          <w:szCs w:val="24"/>
          <w:u w:val="single"/>
        </w:rPr>
      </w:pPr>
      <w:r w:rsidRPr="0071367D">
        <w:rPr>
          <w:rFonts w:ascii="Calibri" w:hAnsi="Calibri"/>
          <w:color w:val="0078CD"/>
          <w:sz w:val="24"/>
          <w:szCs w:val="24"/>
          <w:u w:val="single"/>
        </w:rPr>
        <w:t>http://www.legalservicesnyc.org/about-us/get-help</w:t>
      </w:r>
    </w:p>
    <w:p w:rsidR="005C3478" w:rsidRPr="0071367D" w:rsidRDefault="005C3478" w:rsidP="00B832B2">
      <w:pPr>
        <w:jc w:val="both"/>
        <w:rPr>
          <w:rFonts w:ascii="Calibri" w:hAnsi="Calibri"/>
          <w:color w:val="0078CD"/>
          <w:sz w:val="24"/>
          <w:szCs w:val="24"/>
          <w:u w:val="single"/>
        </w:rPr>
      </w:pPr>
    </w:p>
    <w:p w:rsidR="005C3478" w:rsidRPr="0071367D" w:rsidRDefault="005C3478" w:rsidP="00B832B2">
      <w:pPr>
        <w:jc w:val="both"/>
        <w:outlineLvl w:val="0"/>
        <w:rPr>
          <w:rFonts w:ascii="Calibri" w:hAnsi="Calibri"/>
          <w:b/>
          <w:sz w:val="24"/>
          <w:szCs w:val="24"/>
        </w:rPr>
      </w:pPr>
      <w:r w:rsidRPr="0071367D">
        <w:rPr>
          <w:rFonts w:ascii="Calibri" w:hAnsi="Calibri"/>
          <w:b/>
          <w:sz w:val="24"/>
          <w:szCs w:val="24"/>
        </w:rPr>
        <w:t>New York Legal Assistance Group</w:t>
      </w:r>
    </w:p>
    <w:p w:rsidR="00B24AEE" w:rsidRPr="0071367D" w:rsidRDefault="004A19B5" w:rsidP="00B832B2">
      <w:pPr>
        <w:jc w:val="both"/>
        <w:rPr>
          <w:rFonts w:ascii="Calibri" w:hAnsi="Calibri"/>
          <w:color w:val="0078CD"/>
          <w:sz w:val="24"/>
          <w:szCs w:val="24"/>
          <w:u w:val="single"/>
        </w:rPr>
      </w:pPr>
      <w:hyperlink r:id="rId25" w:history="1">
        <w:r w:rsidR="00B24AEE" w:rsidRPr="0071367D">
          <w:rPr>
            <w:rStyle w:val="Hyperlink"/>
            <w:rFonts w:ascii="Calibri" w:hAnsi="Calibri"/>
            <w:sz w:val="24"/>
            <w:szCs w:val="24"/>
          </w:rPr>
          <w:t>https://nylag.org/get-help</w:t>
        </w:r>
      </w:hyperlink>
    </w:p>
    <w:p w:rsidR="00B24AEE" w:rsidRPr="0071367D" w:rsidRDefault="00B24AEE" w:rsidP="00B832B2">
      <w:pPr>
        <w:jc w:val="both"/>
        <w:rPr>
          <w:rFonts w:ascii="Calibri" w:hAnsi="Calibri"/>
          <w:color w:val="0078CD"/>
          <w:sz w:val="24"/>
          <w:szCs w:val="24"/>
          <w:u w:val="single"/>
        </w:rPr>
      </w:pPr>
      <w:r w:rsidRPr="0071367D">
        <w:rPr>
          <w:rFonts w:ascii="Calibri" w:hAnsi="Calibri"/>
          <w:color w:val="0078CD"/>
          <w:sz w:val="24"/>
          <w:szCs w:val="24"/>
          <w:u w:val="single"/>
        </w:rPr>
        <w:br w:type="page"/>
      </w:r>
    </w:p>
    <w:p w:rsidR="00B24AEE" w:rsidRPr="0071367D" w:rsidRDefault="00B24AEE" w:rsidP="00B832B2">
      <w:pPr>
        <w:jc w:val="both"/>
        <w:outlineLvl w:val="0"/>
        <w:rPr>
          <w:rFonts w:ascii="Calibri" w:hAnsi="Calibri"/>
          <w:b/>
          <w:sz w:val="24"/>
          <w:szCs w:val="24"/>
          <w:u w:val="single"/>
        </w:rPr>
      </w:pPr>
      <w:r w:rsidRPr="0071367D">
        <w:rPr>
          <w:rFonts w:ascii="Calibri" w:hAnsi="Calibri"/>
          <w:b/>
          <w:sz w:val="24"/>
          <w:szCs w:val="24"/>
          <w:u w:val="single"/>
        </w:rPr>
        <w:t>5 LEASE RENEWAL</w:t>
      </w:r>
    </w:p>
    <w:p w:rsidR="00B24AEE" w:rsidRPr="0071367D" w:rsidRDefault="00B24AEE" w:rsidP="00B832B2">
      <w:pPr>
        <w:jc w:val="both"/>
        <w:outlineLvl w:val="0"/>
        <w:rPr>
          <w:rFonts w:ascii="Calibri" w:hAnsi="Calibri"/>
          <w:i/>
          <w:sz w:val="24"/>
          <w:szCs w:val="24"/>
        </w:rPr>
      </w:pPr>
      <w:r w:rsidRPr="0071367D">
        <w:rPr>
          <w:rFonts w:ascii="Calibri" w:hAnsi="Calibri"/>
          <w:i/>
          <w:sz w:val="24"/>
          <w:szCs w:val="24"/>
        </w:rPr>
        <w:t xml:space="preserve">This section describes the process of renewing a lease in a rent-stabilized unit. </w:t>
      </w:r>
    </w:p>
    <w:p w:rsidR="00B24AEE" w:rsidRPr="0071367D" w:rsidRDefault="00B24AEE" w:rsidP="00B832B2">
      <w:pPr>
        <w:jc w:val="both"/>
        <w:outlineLvl w:val="0"/>
        <w:rPr>
          <w:rFonts w:ascii="Calibri" w:hAnsi="Calibri"/>
          <w:i/>
          <w:sz w:val="24"/>
          <w:szCs w:val="24"/>
        </w:rPr>
      </w:pPr>
    </w:p>
    <w:p w:rsidR="00B24AEE" w:rsidRPr="0071367D" w:rsidRDefault="00B24AEE" w:rsidP="00B832B2">
      <w:pPr>
        <w:jc w:val="both"/>
        <w:rPr>
          <w:rFonts w:ascii="Calibri" w:hAnsi="Calibri"/>
          <w:sz w:val="24"/>
          <w:szCs w:val="24"/>
        </w:rPr>
      </w:pPr>
      <w:r w:rsidRPr="0071367D">
        <w:rPr>
          <w:rFonts w:ascii="Calibri" w:hAnsi="Calibri"/>
          <w:sz w:val="24"/>
          <w:szCs w:val="24"/>
        </w:rPr>
        <w:t xml:space="preserve">Non-rent-regulated tenants have fewer rights and protections than do tenants living in a rent-regulated unit. </w:t>
      </w:r>
    </w:p>
    <w:p w:rsidR="00B24AEE" w:rsidRPr="0071367D" w:rsidRDefault="00B24AEE" w:rsidP="00B832B2">
      <w:pPr>
        <w:jc w:val="both"/>
        <w:rPr>
          <w:rFonts w:ascii="Calibri" w:hAnsi="Calibri"/>
          <w:sz w:val="24"/>
          <w:szCs w:val="24"/>
        </w:rPr>
      </w:pPr>
    </w:p>
    <w:p w:rsidR="007C72E2" w:rsidRPr="0071367D" w:rsidRDefault="00813F75" w:rsidP="00B832B2">
      <w:pPr>
        <w:jc w:val="both"/>
        <w:rPr>
          <w:rFonts w:ascii="Calibri" w:hAnsi="Calibri"/>
          <w:b/>
          <w:color w:val="FF0000"/>
          <w:sz w:val="24"/>
          <w:szCs w:val="24"/>
        </w:rPr>
      </w:pPr>
      <w:r w:rsidRPr="0071367D">
        <w:rPr>
          <w:rFonts w:ascii="Calibri" w:hAnsi="Calibri"/>
          <w:b/>
          <w:color w:val="FF0000"/>
          <w:sz w:val="24"/>
          <w:szCs w:val="24"/>
        </w:rPr>
        <w:t>Lease Renewal Obligations</w:t>
      </w:r>
      <w:r w:rsidR="00180D68" w:rsidRPr="0071367D">
        <w:rPr>
          <w:rFonts w:ascii="Calibri" w:hAnsi="Calibri"/>
          <w:b/>
          <w:color w:val="FF0000"/>
          <w:sz w:val="24"/>
          <w:szCs w:val="24"/>
        </w:rPr>
        <w:t>:</w:t>
      </w:r>
      <w:r w:rsidRPr="0071367D">
        <w:rPr>
          <w:rFonts w:ascii="Calibri" w:hAnsi="Calibri"/>
          <w:b/>
          <w:color w:val="FF0000"/>
          <w:sz w:val="24"/>
          <w:szCs w:val="24"/>
        </w:rPr>
        <w:t xml:space="preserve"> Non-</w:t>
      </w:r>
      <w:r w:rsidR="00F61F06" w:rsidRPr="0071367D">
        <w:rPr>
          <w:rFonts w:ascii="Calibri" w:hAnsi="Calibri"/>
          <w:b/>
          <w:color w:val="FF0000"/>
          <w:sz w:val="24"/>
          <w:szCs w:val="24"/>
        </w:rPr>
        <w:t>Rent-Regulated</w:t>
      </w:r>
      <w:r w:rsidRPr="0071367D">
        <w:rPr>
          <w:rFonts w:ascii="Calibri" w:hAnsi="Calibri"/>
          <w:b/>
          <w:color w:val="FF0000"/>
          <w:sz w:val="24"/>
          <w:szCs w:val="24"/>
        </w:rPr>
        <w:t xml:space="preserve"> vs Rent-Regulated</w:t>
      </w:r>
    </w:p>
    <w:p w:rsidR="00B24AEE" w:rsidRPr="0071367D" w:rsidRDefault="00B24AEE" w:rsidP="00B832B2">
      <w:pPr>
        <w:jc w:val="both"/>
        <w:rPr>
          <w:rFonts w:ascii="Calibri" w:hAnsi="Calibri"/>
          <w:sz w:val="24"/>
          <w:szCs w:val="24"/>
        </w:rPr>
      </w:pPr>
      <w:r w:rsidRPr="0071367D">
        <w:rPr>
          <w:rFonts w:ascii="Calibri" w:hAnsi="Calibri"/>
          <w:sz w:val="24"/>
          <w:szCs w:val="24"/>
        </w:rPr>
        <w:t xml:space="preserve">Landlords of tenants living in </w:t>
      </w:r>
      <w:r w:rsidRPr="0071367D">
        <w:rPr>
          <w:rFonts w:ascii="Calibri" w:hAnsi="Calibri"/>
          <w:b/>
          <w:sz w:val="24"/>
          <w:szCs w:val="24"/>
        </w:rPr>
        <w:t>non-rent-regulated units</w:t>
      </w:r>
      <w:r w:rsidRPr="0071367D">
        <w:rPr>
          <w:rFonts w:ascii="Calibri" w:hAnsi="Calibri"/>
          <w:sz w:val="24"/>
          <w:szCs w:val="24"/>
        </w:rPr>
        <w:t xml:space="preserve"> must agree to renew the lease at the end of the lease term. If they decide not to, the tenant must leave when the lease expires or face eviction. However, leases do sometimes contain automatic renewal clauses. In this case, landlords must notify tenants an additional 15-30 days in advance of the deadline that the tenants have to notify the landlord of their intent to not renew the lease. In other words, if the lease contains an automatic renewal clause, the landlord must give the tenant an extra 15-30 days’ notice.</w:t>
      </w:r>
    </w:p>
    <w:p w:rsidR="00B24AEE" w:rsidRPr="0071367D" w:rsidRDefault="00B24AEE" w:rsidP="00B832B2">
      <w:pPr>
        <w:tabs>
          <w:tab w:val="left" w:pos="2460"/>
        </w:tabs>
        <w:jc w:val="both"/>
        <w:rPr>
          <w:rFonts w:ascii="Calibri" w:hAnsi="Calibri"/>
          <w:sz w:val="24"/>
          <w:szCs w:val="24"/>
        </w:rPr>
      </w:pPr>
      <w:r w:rsidRPr="0071367D">
        <w:rPr>
          <w:rFonts w:ascii="Calibri" w:hAnsi="Calibri"/>
          <w:sz w:val="24"/>
          <w:szCs w:val="24"/>
        </w:rPr>
        <w:tab/>
      </w:r>
    </w:p>
    <w:p w:rsidR="00B24AEE" w:rsidRPr="0071367D" w:rsidRDefault="00B24AEE" w:rsidP="00B832B2">
      <w:pPr>
        <w:jc w:val="both"/>
        <w:rPr>
          <w:rFonts w:ascii="Calibri" w:hAnsi="Calibri"/>
          <w:b/>
          <w:sz w:val="24"/>
          <w:szCs w:val="24"/>
        </w:rPr>
      </w:pPr>
      <w:r w:rsidRPr="0071367D">
        <w:rPr>
          <w:rFonts w:ascii="Calibri" w:hAnsi="Calibri"/>
          <w:sz w:val="24"/>
          <w:szCs w:val="24"/>
        </w:rPr>
        <w:t xml:space="preserve">Landlords of renters living in a </w:t>
      </w:r>
      <w:r w:rsidRPr="0071367D">
        <w:rPr>
          <w:rFonts w:ascii="Calibri" w:hAnsi="Calibri"/>
          <w:b/>
          <w:sz w:val="24"/>
          <w:szCs w:val="24"/>
        </w:rPr>
        <w:t>rent-regulated apartment</w:t>
      </w:r>
      <w:r w:rsidRPr="0071367D">
        <w:rPr>
          <w:rFonts w:ascii="Calibri" w:hAnsi="Calibri"/>
          <w:sz w:val="24"/>
          <w:szCs w:val="24"/>
        </w:rPr>
        <w:t xml:space="preserve"> are obligated by law to give tenants the option to renew their lease, either for one year or two. This is one of the most powerful rights that rent-regulated tenants have. There are some exceptions, like if the landlord can demonstrate that the tenant does not use the unit as their primary residence or they have violated the lease in some way. However, generally tenants are given the option to renew the lease under the same terms </w:t>
      </w:r>
      <w:r w:rsidRPr="0071367D">
        <w:rPr>
          <w:rFonts w:ascii="Calibri" w:hAnsi="Calibri"/>
          <w:b/>
          <w:sz w:val="24"/>
          <w:szCs w:val="24"/>
        </w:rPr>
        <w:t>UNLESS THERE HAS BEEN A CHANGE IN THE LAW.</w:t>
      </w:r>
      <w:r w:rsidRPr="0071367D">
        <w:rPr>
          <w:rFonts w:ascii="Calibri" w:hAnsi="Calibri"/>
          <w:sz w:val="24"/>
          <w:szCs w:val="24"/>
        </w:rPr>
        <w:t xml:space="preserve"> Any rent increases must follow the legal allowable increases specified by the rent guidelines boards </w:t>
      </w:r>
      <w:r w:rsidRPr="0071367D">
        <w:rPr>
          <w:rFonts w:ascii="Calibri" w:hAnsi="Calibri"/>
          <w:b/>
          <w:sz w:val="24"/>
          <w:szCs w:val="24"/>
        </w:rPr>
        <w:t xml:space="preserve">EXCEPT IN CASES WHERE TENANT HAS A PREFERENTIAL RENT.  </w:t>
      </w:r>
    </w:p>
    <w:p w:rsidR="00B24AEE" w:rsidRPr="0071367D" w:rsidRDefault="00B24AEE" w:rsidP="00B832B2">
      <w:pPr>
        <w:jc w:val="both"/>
        <w:rPr>
          <w:rFonts w:ascii="Calibri" w:hAnsi="Calibri"/>
          <w:b/>
          <w:sz w:val="24"/>
          <w:szCs w:val="24"/>
        </w:rPr>
      </w:pPr>
    </w:p>
    <w:p w:rsidR="00CF3483" w:rsidRPr="0071367D" w:rsidRDefault="00CF3483" w:rsidP="00B832B2">
      <w:pPr>
        <w:ind w:left="720"/>
        <w:jc w:val="both"/>
        <w:rPr>
          <w:rFonts w:ascii="Calibri" w:hAnsi="Calibri"/>
          <w:b/>
          <w:color w:val="FF0000"/>
          <w:sz w:val="24"/>
          <w:szCs w:val="24"/>
        </w:rPr>
      </w:pPr>
      <w:commentRangeStart w:id="10"/>
      <w:commentRangeStart w:id="11"/>
      <w:r w:rsidRPr="0071367D">
        <w:rPr>
          <w:rFonts w:ascii="Calibri" w:hAnsi="Calibri"/>
          <w:b/>
          <w:color w:val="FF0000"/>
          <w:sz w:val="24"/>
          <w:szCs w:val="24"/>
        </w:rPr>
        <w:t xml:space="preserve">IF A TENANT IS PAYING LESS THAN THE LEGAL RENT, THE TENANT MAY FACE A RENT INCREASE HIGHER THAN THE RENT GUIDELINES BOARD INCREASE. IN FACT, THE LANDLORD MAY RAISE THE RENT UP TO THE LEGAL RENT, EVEN IT THAT INCREASE IS HIGHER THAN THE RENT GUIDELINES BOARD INCREASE. </w:t>
      </w:r>
      <w:commentRangeEnd w:id="10"/>
      <w:r w:rsidRPr="0071367D">
        <w:rPr>
          <w:rStyle w:val="CommentReference"/>
          <w:rFonts w:ascii="Calibri" w:hAnsi="Calibri"/>
          <w:color w:val="FF0000"/>
          <w:sz w:val="24"/>
          <w:szCs w:val="24"/>
        </w:rPr>
        <w:commentReference w:id="10"/>
      </w:r>
      <w:commentRangeEnd w:id="11"/>
      <w:r w:rsidRPr="0071367D">
        <w:rPr>
          <w:rStyle w:val="CommentReference"/>
          <w:rFonts w:ascii="Calibri" w:hAnsi="Calibri"/>
          <w:color w:val="FF0000"/>
          <w:sz w:val="24"/>
          <w:szCs w:val="24"/>
        </w:rPr>
        <w:commentReference w:id="11"/>
      </w:r>
    </w:p>
    <w:p w:rsidR="00B24AEE" w:rsidRPr="0071367D" w:rsidRDefault="00B24AEE" w:rsidP="00B832B2">
      <w:pPr>
        <w:ind w:left="720"/>
        <w:jc w:val="both"/>
        <w:rPr>
          <w:rFonts w:ascii="Calibri" w:hAnsi="Calibri"/>
          <w:sz w:val="24"/>
          <w:szCs w:val="24"/>
        </w:rPr>
      </w:pPr>
      <w:r w:rsidRPr="0071367D">
        <w:rPr>
          <w:rFonts w:ascii="Calibri" w:hAnsi="Calibri"/>
          <w:sz w:val="24"/>
          <w:szCs w:val="24"/>
        </w:rPr>
        <w:t>.</w:t>
      </w:r>
    </w:p>
    <w:p w:rsidR="00B24AEE" w:rsidRPr="0071367D" w:rsidRDefault="00B24AEE" w:rsidP="00B832B2">
      <w:pPr>
        <w:ind w:left="720"/>
        <w:jc w:val="both"/>
        <w:rPr>
          <w:rFonts w:ascii="Calibri" w:hAnsi="Calibri"/>
          <w:sz w:val="24"/>
          <w:szCs w:val="24"/>
        </w:rPr>
      </w:pPr>
    </w:p>
    <w:p w:rsidR="00B24AEE" w:rsidRPr="0071367D" w:rsidRDefault="00B24AEE" w:rsidP="00B832B2">
      <w:pPr>
        <w:jc w:val="both"/>
        <w:outlineLvl w:val="0"/>
        <w:rPr>
          <w:rFonts w:ascii="Calibri" w:hAnsi="Calibri"/>
          <w:b/>
          <w:sz w:val="24"/>
          <w:szCs w:val="24"/>
        </w:rPr>
      </w:pPr>
      <w:r w:rsidRPr="0071367D">
        <w:rPr>
          <w:rFonts w:ascii="Calibri" w:hAnsi="Calibri"/>
          <w:sz w:val="24"/>
          <w:szCs w:val="24"/>
        </w:rPr>
        <w:t xml:space="preserve"> A</w:t>
      </w:r>
      <w:r w:rsidRPr="0071367D">
        <w:rPr>
          <w:rFonts w:ascii="Calibri" w:hAnsi="Calibri"/>
          <w:b/>
          <w:sz w:val="24"/>
          <w:szCs w:val="24"/>
        </w:rPr>
        <w:t xml:space="preserve"> </w:t>
      </w:r>
      <w:r w:rsidRPr="0071367D">
        <w:rPr>
          <w:rFonts w:ascii="Calibri" w:hAnsi="Calibri"/>
          <w:b/>
          <w:color w:val="0070C0"/>
          <w:sz w:val="24"/>
          <w:szCs w:val="24"/>
        </w:rPr>
        <w:t>History of Allowable Rent Increases Chart through 2018</w:t>
      </w:r>
      <w:r w:rsidRPr="0071367D">
        <w:rPr>
          <w:rFonts w:ascii="Calibri" w:hAnsi="Calibri"/>
          <w:color w:val="0070C0"/>
          <w:sz w:val="24"/>
          <w:szCs w:val="24"/>
        </w:rPr>
        <w:t xml:space="preserve"> </w:t>
      </w:r>
      <w:r w:rsidRPr="0071367D">
        <w:rPr>
          <w:rFonts w:ascii="Calibri" w:hAnsi="Calibri"/>
          <w:sz w:val="24"/>
          <w:szCs w:val="24"/>
        </w:rPr>
        <w:t xml:space="preserve">can be found online. </w:t>
      </w:r>
    </w:p>
    <w:p w:rsidR="00B24AEE" w:rsidRPr="0071367D" w:rsidRDefault="00B24AEE" w:rsidP="00B832B2">
      <w:pPr>
        <w:jc w:val="both"/>
        <w:rPr>
          <w:rFonts w:ascii="Calibri" w:hAnsi="Calibri"/>
          <w:sz w:val="24"/>
          <w:szCs w:val="24"/>
        </w:rPr>
      </w:pPr>
    </w:p>
    <w:p w:rsidR="00B24AEE" w:rsidRPr="0071367D" w:rsidRDefault="00B24AEE" w:rsidP="00B832B2">
      <w:pPr>
        <w:jc w:val="both"/>
        <w:rPr>
          <w:rFonts w:ascii="Calibri" w:hAnsi="Calibri"/>
          <w:color w:val="000000" w:themeColor="text1"/>
          <w:sz w:val="24"/>
          <w:szCs w:val="24"/>
        </w:rPr>
      </w:pPr>
      <w:r w:rsidRPr="0071367D">
        <w:rPr>
          <w:rFonts w:ascii="Calibri" w:hAnsi="Calibri"/>
          <w:color w:val="000000" w:themeColor="text1"/>
          <w:sz w:val="24"/>
          <w:szCs w:val="24"/>
        </w:rPr>
        <w:t>The landlord must give the tenant written notice of their right to renew between 150 and 90 days of the expiration of the lease. The tenant has 60 days from when they were given the notice to renew. If the tenant does not accept, the landlord can seek eviction proceedings. If the tenant accepts, the landlord has 30 days to return the signed lease.</w:t>
      </w:r>
    </w:p>
    <w:p w:rsidR="00B24AEE" w:rsidRPr="0071367D" w:rsidRDefault="00B24AEE" w:rsidP="00B832B2">
      <w:pPr>
        <w:jc w:val="both"/>
        <w:rPr>
          <w:rFonts w:ascii="Calibri" w:hAnsi="Calibri"/>
          <w:color w:val="000000" w:themeColor="text1"/>
          <w:sz w:val="24"/>
          <w:szCs w:val="24"/>
        </w:rPr>
      </w:pPr>
    </w:p>
    <w:p w:rsidR="00B24AEE" w:rsidRPr="0071367D" w:rsidRDefault="00B24AEE" w:rsidP="00B832B2">
      <w:pPr>
        <w:jc w:val="both"/>
        <w:rPr>
          <w:rFonts w:ascii="Calibri" w:hAnsi="Calibri"/>
          <w:color w:val="000000" w:themeColor="text1"/>
          <w:sz w:val="24"/>
          <w:szCs w:val="24"/>
        </w:rPr>
      </w:pPr>
      <w:r w:rsidRPr="0071367D">
        <w:rPr>
          <w:rFonts w:ascii="Calibri" w:hAnsi="Calibri"/>
          <w:color w:val="000000" w:themeColor="text1"/>
          <w:sz w:val="24"/>
          <w:szCs w:val="24"/>
        </w:rPr>
        <w:t>Once you have signed the lease renewal, the lease is considered to be binding, and you should pay the appropriate increase when the current lease expires, whether or not the landlord returns a copy of the lease after they have signed it. If a copy of the signed lease is not returned, you should contact your land about providing you a copy or lodge a complaint with 311.</w:t>
      </w:r>
    </w:p>
    <w:p w:rsidR="00B24AEE" w:rsidRPr="0071367D" w:rsidRDefault="00B24AEE" w:rsidP="00B832B2">
      <w:pPr>
        <w:jc w:val="both"/>
        <w:rPr>
          <w:rFonts w:ascii="Calibri" w:hAnsi="Calibri"/>
          <w:sz w:val="24"/>
          <w:szCs w:val="24"/>
        </w:rPr>
      </w:pPr>
    </w:p>
    <w:p w:rsidR="00B24AEE" w:rsidRPr="0071367D" w:rsidRDefault="00B24AEE" w:rsidP="00B832B2">
      <w:pPr>
        <w:jc w:val="both"/>
        <w:outlineLvl w:val="0"/>
        <w:rPr>
          <w:rFonts w:ascii="Calibri" w:hAnsi="Calibri"/>
          <w:b/>
          <w:sz w:val="24"/>
          <w:szCs w:val="24"/>
        </w:rPr>
      </w:pPr>
      <w:r w:rsidRPr="0071367D">
        <w:rPr>
          <w:rFonts w:ascii="Calibri" w:hAnsi="Calibri"/>
          <w:b/>
          <w:sz w:val="24"/>
          <w:szCs w:val="24"/>
        </w:rPr>
        <w:t>Important Considerations</w:t>
      </w:r>
    </w:p>
    <w:p w:rsidR="00B24AEE" w:rsidRPr="0071367D" w:rsidRDefault="00B24AEE" w:rsidP="00B832B2">
      <w:pPr>
        <w:jc w:val="both"/>
        <w:outlineLvl w:val="0"/>
        <w:rPr>
          <w:rFonts w:ascii="Calibri" w:hAnsi="Calibri"/>
          <w:sz w:val="24"/>
          <w:szCs w:val="24"/>
        </w:rPr>
      </w:pPr>
      <w:r w:rsidRPr="0071367D">
        <w:rPr>
          <w:rFonts w:ascii="Calibri" w:hAnsi="Calibri"/>
          <w:sz w:val="24"/>
          <w:szCs w:val="24"/>
        </w:rPr>
        <w:t xml:space="preserve">If you have any questions, you should consult a lawyer because there are a number of exceptions. </w:t>
      </w:r>
    </w:p>
    <w:p w:rsidR="00B24AEE" w:rsidRPr="0071367D" w:rsidRDefault="00B24AEE" w:rsidP="00B832B2">
      <w:pPr>
        <w:jc w:val="both"/>
        <w:rPr>
          <w:rFonts w:ascii="Calibri" w:hAnsi="Calibri"/>
          <w:sz w:val="24"/>
          <w:szCs w:val="24"/>
        </w:rPr>
      </w:pPr>
    </w:p>
    <w:p w:rsidR="00B24AEE" w:rsidRPr="0071367D" w:rsidRDefault="00B24AEE" w:rsidP="00B832B2">
      <w:pPr>
        <w:jc w:val="both"/>
        <w:rPr>
          <w:rFonts w:ascii="Calibri" w:hAnsi="Calibri"/>
          <w:sz w:val="24"/>
          <w:szCs w:val="24"/>
        </w:rPr>
      </w:pPr>
      <w:r w:rsidRPr="0071367D">
        <w:rPr>
          <w:rFonts w:ascii="Calibri" w:hAnsi="Calibri"/>
          <w:sz w:val="24"/>
          <w:szCs w:val="24"/>
        </w:rPr>
        <w:t>1. If you have not received a lease renewal from the landlord, it is recommended that you contact the landlord immediately, ask for a lease, and notify them of YOUR desire to stay.</w:t>
      </w:r>
    </w:p>
    <w:p w:rsidR="00B24AEE" w:rsidRPr="0071367D" w:rsidRDefault="00B24AEE" w:rsidP="00B832B2">
      <w:pPr>
        <w:jc w:val="both"/>
        <w:rPr>
          <w:rFonts w:ascii="Calibri" w:hAnsi="Calibri"/>
          <w:sz w:val="24"/>
          <w:szCs w:val="24"/>
        </w:rPr>
      </w:pPr>
    </w:p>
    <w:p w:rsidR="00B24AEE" w:rsidRPr="0071367D" w:rsidRDefault="00B24AEE" w:rsidP="00B832B2">
      <w:pPr>
        <w:jc w:val="both"/>
        <w:rPr>
          <w:rFonts w:ascii="Calibri" w:hAnsi="Calibri"/>
          <w:color w:val="FF0000"/>
          <w:sz w:val="24"/>
          <w:szCs w:val="24"/>
        </w:rPr>
      </w:pPr>
      <w:r w:rsidRPr="0071367D">
        <w:rPr>
          <w:rFonts w:ascii="Calibri" w:hAnsi="Calibri"/>
          <w:sz w:val="24"/>
          <w:szCs w:val="24"/>
        </w:rPr>
        <w:t>Additionally, if you have not received the lease renewal during the proper time frame (90 to 150 days before the end of the lease), it is recommended that you contact the Division of Housing and Community Renewal (DHCR), which is the state agency that administers rent regulations. They can be reached at (718) 739-6400</w:t>
      </w:r>
      <w:r w:rsidRPr="0071367D">
        <w:rPr>
          <w:rFonts w:ascii="Calibri" w:hAnsi="Calibri"/>
          <w:color w:val="000000" w:themeColor="text1"/>
          <w:sz w:val="24"/>
          <w:szCs w:val="24"/>
        </w:rPr>
        <w:t xml:space="preserve">. You should also fill out </w:t>
      </w:r>
      <w:r w:rsidRPr="0071367D">
        <w:rPr>
          <w:rFonts w:ascii="Calibri" w:hAnsi="Calibri"/>
          <w:color w:val="0070C0"/>
          <w:sz w:val="24"/>
          <w:szCs w:val="24"/>
        </w:rPr>
        <w:t>"</w:t>
      </w:r>
      <w:r w:rsidRPr="0071367D">
        <w:rPr>
          <w:rFonts w:ascii="Calibri" w:hAnsi="Calibri"/>
          <w:b/>
          <w:color w:val="0070C0"/>
          <w:sz w:val="24"/>
          <w:szCs w:val="24"/>
        </w:rPr>
        <w:t>Tenant's Complaint of Owner's Failure to Renew Lease and/or Failure to Furnish a Copy of a Signed Lease.”</w:t>
      </w:r>
    </w:p>
    <w:p w:rsidR="00B24AEE" w:rsidRPr="0071367D" w:rsidRDefault="00B24AEE" w:rsidP="00B832B2">
      <w:pPr>
        <w:jc w:val="both"/>
        <w:rPr>
          <w:rFonts w:ascii="Calibri" w:hAnsi="Calibri"/>
          <w:sz w:val="24"/>
          <w:szCs w:val="24"/>
        </w:rPr>
      </w:pPr>
    </w:p>
    <w:p w:rsidR="00B24AEE" w:rsidRPr="0071367D" w:rsidRDefault="00B24AEE" w:rsidP="00B832B2">
      <w:pPr>
        <w:jc w:val="both"/>
        <w:rPr>
          <w:rFonts w:ascii="Calibri" w:hAnsi="Calibri"/>
          <w:sz w:val="24"/>
          <w:szCs w:val="24"/>
        </w:rPr>
      </w:pPr>
      <w:r w:rsidRPr="0071367D">
        <w:rPr>
          <w:rFonts w:ascii="Calibri" w:hAnsi="Calibri"/>
          <w:sz w:val="24"/>
          <w:szCs w:val="24"/>
        </w:rPr>
        <w:t xml:space="preserve">Filing a complaint is an important step in demonstrating your compliance with rent regulation and could be useful in defending your actions in court, if necessary. </w:t>
      </w:r>
    </w:p>
    <w:p w:rsidR="00B24AEE" w:rsidRPr="0071367D" w:rsidRDefault="00B24AEE" w:rsidP="00B832B2">
      <w:pPr>
        <w:jc w:val="both"/>
        <w:rPr>
          <w:rFonts w:ascii="Calibri" w:hAnsi="Calibri"/>
          <w:sz w:val="24"/>
          <w:szCs w:val="24"/>
        </w:rPr>
      </w:pPr>
    </w:p>
    <w:p w:rsidR="00B24AEE" w:rsidRPr="0071367D" w:rsidRDefault="00B24AEE" w:rsidP="00B832B2">
      <w:pPr>
        <w:jc w:val="both"/>
        <w:rPr>
          <w:rFonts w:ascii="Calibri" w:hAnsi="Calibri"/>
          <w:sz w:val="24"/>
          <w:szCs w:val="24"/>
        </w:rPr>
      </w:pPr>
      <w:r w:rsidRPr="0071367D">
        <w:rPr>
          <w:rFonts w:ascii="Calibri" w:hAnsi="Calibri"/>
          <w:sz w:val="24"/>
          <w:szCs w:val="24"/>
        </w:rPr>
        <w:t xml:space="preserve">2. Since, the landlord of a </w:t>
      </w:r>
      <w:r w:rsidR="00F61F06" w:rsidRPr="0071367D">
        <w:rPr>
          <w:rFonts w:ascii="Calibri" w:hAnsi="Calibri"/>
          <w:sz w:val="24"/>
          <w:szCs w:val="24"/>
        </w:rPr>
        <w:t>rent-stabilized</w:t>
      </w:r>
      <w:r w:rsidRPr="0071367D">
        <w:rPr>
          <w:rFonts w:ascii="Calibri" w:hAnsi="Calibri"/>
          <w:sz w:val="24"/>
          <w:szCs w:val="24"/>
        </w:rPr>
        <w:t xml:space="preserve"> apartment has the right to evict a tenant that did not return the lease renew option within 60 days of receiving it, it is important to return you</w:t>
      </w:r>
      <w:r w:rsidR="00D432EC" w:rsidRPr="0071367D">
        <w:rPr>
          <w:rFonts w:ascii="Calibri" w:hAnsi="Calibri"/>
          <w:sz w:val="24"/>
          <w:szCs w:val="24"/>
        </w:rPr>
        <w:t>r</w:t>
      </w:r>
      <w:r w:rsidRPr="0071367D">
        <w:rPr>
          <w:rFonts w:ascii="Calibri" w:hAnsi="Calibri"/>
          <w:sz w:val="24"/>
          <w:szCs w:val="24"/>
        </w:rPr>
        <w:t xml:space="preserve"> lease renewal promptly. However, if the landlord was late in sending the tenant the lease renewal (they did not send the lease renewal between 150 and 90 days before the end of the lease), that fact can be used in tenant's defense if eviction proceedings are initiated by the landlord.</w:t>
      </w:r>
    </w:p>
    <w:p w:rsidR="00B24AEE" w:rsidRPr="0071367D" w:rsidRDefault="00B24AEE" w:rsidP="00B832B2">
      <w:pPr>
        <w:jc w:val="both"/>
        <w:rPr>
          <w:rFonts w:ascii="Calibri" w:hAnsi="Calibri"/>
          <w:sz w:val="24"/>
          <w:szCs w:val="24"/>
        </w:rPr>
      </w:pPr>
    </w:p>
    <w:p w:rsidR="00B24AEE" w:rsidRPr="0071367D" w:rsidRDefault="00B24AEE" w:rsidP="00B832B2">
      <w:pPr>
        <w:jc w:val="both"/>
        <w:rPr>
          <w:rFonts w:ascii="Calibri" w:hAnsi="Calibri"/>
          <w:sz w:val="24"/>
          <w:szCs w:val="24"/>
        </w:rPr>
      </w:pPr>
    </w:p>
    <w:p w:rsidR="00B24AEE" w:rsidRPr="0071367D" w:rsidRDefault="00B24AEE"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rsidR="00B24AEE" w:rsidRPr="0071367D" w:rsidRDefault="00B24AEE" w:rsidP="00B832B2">
      <w:pPr>
        <w:jc w:val="both"/>
        <w:rPr>
          <w:rFonts w:ascii="Calibri" w:hAnsi="Calibri"/>
          <w:sz w:val="24"/>
          <w:szCs w:val="24"/>
        </w:rPr>
      </w:pPr>
    </w:p>
    <w:p w:rsidR="00B24AEE" w:rsidRPr="0071367D" w:rsidRDefault="00B24AEE" w:rsidP="00B832B2">
      <w:pPr>
        <w:jc w:val="both"/>
        <w:rPr>
          <w:rFonts w:ascii="Calibri" w:hAnsi="Calibri"/>
          <w:sz w:val="24"/>
          <w:szCs w:val="24"/>
        </w:rPr>
      </w:pPr>
      <w:r w:rsidRPr="0071367D">
        <w:rPr>
          <w:rFonts w:ascii="Calibri" w:hAnsi="Calibri"/>
          <w:b/>
          <w:color w:val="0070C0"/>
          <w:sz w:val="24"/>
          <w:szCs w:val="24"/>
        </w:rPr>
        <w:t>History of Allowable Rent Increases Chart through</w:t>
      </w:r>
    </w:p>
    <w:p w:rsidR="00B24AEE" w:rsidRPr="0071367D" w:rsidRDefault="004A19B5" w:rsidP="00B832B2">
      <w:pPr>
        <w:jc w:val="both"/>
        <w:rPr>
          <w:rFonts w:ascii="Calibri" w:hAnsi="Calibri"/>
          <w:sz w:val="24"/>
          <w:szCs w:val="24"/>
        </w:rPr>
      </w:pPr>
      <w:hyperlink r:id="rId26" w:history="1">
        <w:r w:rsidR="00B24AEE" w:rsidRPr="0071367D">
          <w:rPr>
            <w:rStyle w:val="Hyperlink"/>
            <w:rFonts w:ascii="Calibri" w:hAnsi="Calibri"/>
            <w:sz w:val="24"/>
            <w:szCs w:val="24"/>
          </w:rPr>
          <w:t>http://www1.nyc.gov/assets/rentguidelinesboard/pdf/guidelines/aptorders2018.pdf</w:t>
        </w:r>
      </w:hyperlink>
    </w:p>
    <w:p w:rsidR="00B24AEE" w:rsidRPr="0071367D" w:rsidRDefault="00B24AEE" w:rsidP="00B832B2">
      <w:pPr>
        <w:jc w:val="both"/>
        <w:rPr>
          <w:rFonts w:ascii="Calibri" w:hAnsi="Calibri"/>
          <w:sz w:val="24"/>
          <w:szCs w:val="24"/>
        </w:rPr>
      </w:pPr>
    </w:p>
    <w:p w:rsidR="00B24AEE" w:rsidRPr="0071367D" w:rsidRDefault="00B24AEE" w:rsidP="00B832B2">
      <w:pPr>
        <w:jc w:val="both"/>
        <w:rPr>
          <w:rFonts w:ascii="Calibri" w:hAnsi="Calibri"/>
          <w:sz w:val="24"/>
          <w:szCs w:val="24"/>
        </w:rPr>
      </w:pPr>
      <w:r w:rsidRPr="0071367D">
        <w:rPr>
          <w:rFonts w:ascii="Calibri" w:hAnsi="Calibri"/>
          <w:color w:val="0070C0"/>
          <w:sz w:val="24"/>
          <w:szCs w:val="24"/>
        </w:rPr>
        <w:t>"</w:t>
      </w:r>
      <w:r w:rsidRPr="0071367D">
        <w:rPr>
          <w:rFonts w:ascii="Calibri" w:hAnsi="Calibri"/>
          <w:b/>
          <w:color w:val="0070C0"/>
          <w:sz w:val="24"/>
          <w:szCs w:val="24"/>
        </w:rPr>
        <w:t>Tenant's Complaint of Owner's Failure to Renew Lease and/or Failure to Furnish a Copy of a Signed Lease.”</w:t>
      </w:r>
    </w:p>
    <w:p w:rsidR="009C1DC2" w:rsidRPr="0071367D" w:rsidRDefault="004A19B5" w:rsidP="00B832B2">
      <w:pPr>
        <w:jc w:val="both"/>
        <w:rPr>
          <w:rStyle w:val="Hyperlink"/>
          <w:rFonts w:ascii="Calibri" w:hAnsi="Calibri"/>
          <w:sz w:val="24"/>
          <w:szCs w:val="24"/>
        </w:rPr>
      </w:pPr>
      <w:hyperlink r:id="rId27" w:history="1">
        <w:r w:rsidR="00B24AEE" w:rsidRPr="0071367D">
          <w:rPr>
            <w:rStyle w:val="Hyperlink"/>
            <w:rFonts w:ascii="Calibri" w:hAnsi="Calibri"/>
            <w:sz w:val="24"/>
            <w:szCs w:val="24"/>
          </w:rPr>
          <w:t>http://www.nyshcr.org/Forms/Rent/</w:t>
        </w:r>
      </w:hyperlink>
    </w:p>
    <w:p w:rsidR="004246CC" w:rsidRPr="0071367D" w:rsidRDefault="004246CC" w:rsidP="00B832B2">
      <w:pPr>
        <w:jc w:val="both"/>
        <w:rPr>
          <w:rFonts w:ascii="Calibri" w:hAnsi="Calibri"/>
          <w:color w:val="0000FF" w:themeColor="hyperlink"/>
          <w:sz w:val="24"/>
          <w:szCs w:val="24"/>
          <w:u w:val="single"/>
        </w:rPr>
      </w:pPr>
      <w:r w:rsidRPr="0071367D">
        <w:rPr>
          <w:rFonts w:ascii="Calibri" w:hAnsi="Calibri"/>
          <w:b/>
          <w:sz w:val="24"/>
          <w:szCs w:val="24"/>
          <w:u w:val="single"/>
        </w:rPr>
        <w:t xml:space="preserve">6 </w:t>
      </w:r>
      <w:r w:rsidR="00F61F06" w:rsidRPr="0071367D">
        <w:rPr>
          <w:rFonts w:ascii="Calibri" w:hAnsi="Calibri"/>
          <w:b/>
          <w:sz w:val="24"/>
          <w:szCs w:val="24"/>
          <w:u w:val="single"/>
        </w:rPr>
        <w:t>RENT-STABILIZED</w:t>
      </w:r>
      <w:r w:rsidRPr="0071367D">
        <w:rPr>
          <w:rFonts w:ascii="Calibri" w:hAnsi="Calibri"/>
          <w:b/>
          <w:sz w:val="24"/>
          <w:szCs w:val="24"/>
          <w:u w:val="single"/>
        </w:rPr>
        <w:t xml:space="preserve"> UNIT</w:t>
      </w:r>
    </w:p>
    <w:p w:rsidR="004246CC" w:rsidRPr="0071367D" w:rsidRDefault="004246CC" w:rsidP="00B832B2">
      <w:pPr>
        <w:jc w:val="both"/>
        <w:outlineLvl w:val="0"/>
        <w:rPr>
          <w:rFonts w:ascii="Calibri" w:hAnsi="Calibri"/>
          <w:i/>
          <w:sz w:val="24"/>
          <w:szCs w:val="24"/>
        </w:rPr>
      </w:pPr>
      <w:r w:rsidRPr="0071367D">
        <w:rPr>
          <w:rFonts w:ascii="Calibri" w:hAnsi="Calibri"/>
          <w:i/>
          <w:sz w:val="24"/>
          <w:szCs w:val="24"/>
        </w:rPr>
        <w:t xml:space="preserve">This section discusses the difference between a </w:t>
      </w:r>
      <w:r w:rsidR="00F61F06" w:rsidRPr="0071367D">
        <w:rPr>
          <w:rFonts w:ascii="Calibri" w:hAnsi="Calibri"/>
          <w:i/>
          <w:sz w:val="24"/>
          <w:szCs w:val="24"/>
        </w:rPr>
        <w:t>rent-stabilized</w:t>
      </w:r>
      <w:r w:rsidRPr="0071367D">
        <w:rPr>
          <w:rFonts w:ascii="Calibri" w:hAnsi="Calibri"/>
          <w:i/>
          <w:sz w:val="24"/>
          <w:szCs w:val="24"/>
        </w:rPr>
        <w:t xml:space="preserve"> and a non-rent-stabilized unit. </w:t>
      </w:r>
    </w:p>
    <w:p w:rsidR="004246CC" w:rsidRPr="0071367D" w:rsidRDefault="004246CC" w:rsidP="00B832B2">
      <w:pPr>
        <w:jc w:val="both"/>
        <w:outlineLvl w:val="0"/>
        <w:rPr>
          <w:rFonts w:ascii="Calibri" w:hAnsi="Calibri"/>
          <w:b/>
          <w:sz w:val="24"/>
          <w:szCs w:val="24"/>
          <w:u w:val="single"/>
        </w:rPr>
      </w:pPr>
    </w:p>
    <w:p w:rsidR="004246CC" w:rsidRPr="0071367D" w:rsidRDefault="004246CC" w:rsidP="00B832B2">
      <w:pPr>
        <w:jc w:val="both"/>
        <w:rPr>
          <w:rFonts w:ascii="Calibri" w:hAnsi="Calibri"/>
          <w:sz w:val="24"/>
          <w:szCs w:val="24"/>
        </w:rPr>
      </w:pPr>
      <w:r w:rsidRPr="0071367D">
        <w:rPr>
          <w:rFonts w:ascii="Calibri" w:hAnsi="Calibri"/>
          <w:sz w:val="24"/>
          <w:szCs w:val="24"/>
        </w:rPr>
        <w:t xml:space="preserve">A building may be </w:t>
      </w:r>
      <w:r w:rsidR="00F61F06" w:rsidRPr="0071367D">
        <w:rPr>
          <w:rFonts w:ascii="Calibri" w:hAnsi="Calibri"/>
          <w:sz w:val="24"/>
          <w:szCs w:val="24"/>
        </w:rPr>
        <w:t>rent-stabilized</w:t>
      </w:r>
      <w:r w:rsidRPr="0071367D">
        <w:rPr>
          <w:rFonts w:ascii="Calibri" w:hAnsi="Calibri"/>
          <w:sz w:val="24"/>
          <w:szCs w:val="24"/>
        </w:rPr>
        <w:t xml:space="preserve"> if it was:</w:t>
      </w:r>
    </w:p>
    <w:p w:rsidR="004246CC" w:rsidRPr="0071367D" w:rsidRDefault="004246CC" w:rsidP="00B832B2">
      <w:pPr>
        <w:pStyle w:val="ListParagraph"/>
        <w:numPr>
          <w:ilvl w:val="0"/>
          <w:numId w:val="4"/>
        </w:numPr>
        <w:jc w:val="both"/>
        <w:rPr>
          <w:rFonts w:ascii="Calibri" w:hAnsi="Calibri"/>
          <w:b/>
          <w:color w:val="000000" w:themeColor="text1"/>
          <w:sz w:val="24"/>
          <w:szCs w:val="24"/>
        </w:rPr>
      </w:pPr>
      <w:r w:rsidRPr="0071367D">
        <w:rPr>
          <w:rFonts w:ascii="Calibri" w:hAnsi="Calibri"/>
          <w:b/>
          <w:color w:val="000000" w:themeColor="text1"/>
          <w:sz w:val="24"/>
          <w:szCs w:val="24"/>
        </w:rPr>
        <w:t>built before 1974</w:t>
      </w:r>
      <w:r w:rsidRPr="0071367D">
        <w:rPr>
          <w:rFonts w:ascii="Calibri" w:hAnsi="Calibri"/>
          <w:color w:val="000000" w:themeColor="text1"/>
          <w:sz w:val="24"/>
          <w:szCs w:val="24"/>
        </w:rPr>
        <w:t xml:space="preserve">, </w:t>
      </w:r>
    </w:p>
    <w:p w:rsidR="004246CC" w:rsidRPr="0071367D" w:rsidRDefault="004246CC" w:rsidP="00B832B2">
      <w:pPr>
        <w:pStyle w:val="ListParagraph"/>
        <w:numPr>
          <w:ilvl w:val="0"/>
          <w:numId w:val="4"/>
        </w:numPr>
        <w:jc w:val="both"/>
        <w:rPr>
          <w:rFonts w:ascii="Calibri" w:hAnsi="Calibri"/>
          <w:b/>
          <w:color w:val="000000" w:themeColor="text1"/>
          <w:sz w:val="24"/>
          <w:szCs w:val="24"/>
        </w:rPr>
      </w:pPr>
      <w:r w:rsidRPr="0071367D">
        <w:rPr>
          <w:rFonts w:ascii="Calibri" w:hAnsi="Calibri"/>
          <w:color w:val="000000" w:themeColor="text1"/>
          <w:sz w:val="24"/>
          <w:szCs w:val="24"/>
        </w:rPr>
        <w:t xml:space="preserve">has </w:t>
      </w:r>
      <w:r w:rsidRPr="0071367D">
        <w:rPr>
          <w:rFonts w:ascii="Calibri" w:hAnsi="Calibri"/>
          <w:b/>
          <w:color w:val="000000" w:themeColor="text1"/>
          <w:sz w:val="24"/>
          <w:szCs w:val="24"/>
        </w:rPr>
        <w:t>6 or more units</w:t>
      </w:r>
      <w:r w:rsidRPr="0071367D">
        <w:rPr>
          <w:rFonts w:ascii="Calibri" w:hAnsi="Calibri"/>
          <w:color w:val="000000" w:themeColor="text1"/>
          <w:sz w:val="24"/>
          <w:szCs w:val="24"/>
        </w:rPr>
        <w:t xml:space="preserve">, </w:t>
      </w:r>
    </w:p>
    <w:p w:rsidR="004246CC" w:rsidRPr="0071367D" w:rsidRDefault="004246CC" w:rsidP="00B832B2">
      <w:pPr>
        <w:pStyle w:val="ListParagraph"/>
        <w:numPr>
          <w:ilvl w:val="0"/>
          <w:numId w:val="4"/>
        </w:numPr>
        <w:jc w:val="both"/>
        <w:rPr>
          <w:rFonts w:ascii="Calibri" w:hAnsi="Calibri"/>
          <w:b/>
          <w:color w:val="FF0000"/>
          <w:sz w:val="24"/>
          <w:szCs w:val="24"/>
        </w:rPr>
      </w:pPr>
      <w:commentRangeStart w:id="12"/>
      <w:commentRangeStart w:id="13"/>
      <w:r w:rsidRPr="0071367D">
        <w:rPr>
          <w:rFonts w:ascii="Calibri" w:hAnsi="Calibri"/>
          <w:color w:val="FF0000"/>
          <w:sz w:val="24"/>
          <w:szCs w:val="24"/>
        </w:rPr>
        <w:t xml:space="preserve">and has </w:t>
      </w:r>
      <w:r w:rsidRPr="0071367D">
        <w:rPr>
          <w:rFonts w:ascii="Calibri" w:hAnsi="Calibri"/>
          <w:b/>
          <w:color w:val="FF0000"/>
          <w:sz w:val="24"/>
          <w:szCs w:val="24"/>
        </w:rPr>
        <w:t xml:space="preserve">a legal current rent </w:t>
      </w:r>
      <w:r w:rsidR="00F4168E" w:rsidRPr="0071367D">
        <w:rPr>
          <w:rFonts w:ascii="Calibri" w:hAnsi="Calibri"/>
          <w:b/>
          <w:color w:val="FF0000"/>
          <w:sz w:val="24"/>
          <w:szCs w:val="24"/>
        </w:rPr>
        <w:t xml:space="preserve">less than </w:t>
      </w:r>
      <w:r w:rsidRPr="0071367D">
        <w:rPr>
          <w:rFonts w:ascii="Calibri" w:hAnsi="Calibri"/>
          <w:b/>
          <w:color w:val="FF0000"/>
          <w:sz w:val="24"/>
          <w:szCs w:val="24"/>
        </w:rPr>
        <w:t xml:space="preserve">$2,733.75, as of January 1, 2018. </w:t>
      </w:r>
      <w:commentRangeEnd w:id="12"/>
      <w:r w:rsidR="00606ADA" w:rsidRPr="0071367D">
        <w:rPr>
          <w:rStyle w:val="CommentReference"/>
          <w:rFonts w:ascii="Calibri" w:hAnsi="Calibri"/>
          <w:sz w:val="24"/>
          <w:szCs w:val="24"/>
        </w:rPr>
        <w:commentReference w:id="12"/>
      </w:r>
      <w:commentRangeEnd w:id="13"/>
      <w:r w:rsidR="00606ADA" w:rsidRPr="0071367D">
        <w:rPr>
          <w:rStyle w:val="CommentReference"/>
          <w:rFonts w:ascii="Calibri" w:hAnsi="Calibri"/>
          <w:sz w:val="24"/>
          <w:szCs w:val="24"/>
        </w:rPr>
        <w:commentReference w:id="13"/>
      </w:r>
    </w:p>
    <w:p w:rsidR="00F4168E" w:rsidRPr="0071367D" w:rsidRDefault="00F4168E" w:rsidP="00B832B2">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FF0000"/>
          <w:sz w:val="24"/>
          <w:szCs w:val="24"/>
        </w:rPr>
      </w:pPr>
      <w:r w:rsidRPr="0071367D">
        <w:rPr>
          <w:rFonts w:ascii="Calibri" w:hAnsi="Calibri"/>
          <w:color w:val="FF0000"/>
          <w:sz w:val="24"/>
          <w:szCs w:val="24"/>
        </w:rPr>
        <w:t xml:space="preserve">Be aware that certain units </w:t>
      </w:r>
      <w:r w:rsidR="009C1DC2" w:rsidRPr="0071367D">
        <w:rPr>
          <w:rFonts w:ascii="Calibri" w:hAnsi="Calibri"/>
          <w:color w:val="FF0000"/>
          <w:sz w:val="24"/>
          <w:szCs w:val="24"/>
        </w:rPr>
        <w:t>that</w:t>
      </w:r>
      <w:r w:rsidRPr="0071367D">
        <w:rPr>
          <w:rFonts w:ascii="Calibri" w:hAnsi="Calibri"/>
          <w:color w:val="FF0000"/>
          <w:sz w:val="24"/>
          <w:szCs w:val="24"/>
        </w:rPr>
        <w:t xml:space="preserve"> have received government assistance through subsidies or tax credits, may have </w:t>
      </w:r>
      <w:r w:rsidR="00B03D42" w:rsidRPr="0071367D">
        <w:rPr>
          <w:rFonts w:ascii="Calibri" w:hAnsi="Calibri"/>
          <w:color w:val="FF0000"/>
          <w:sz w:val="24"/>
          <w:szCs w:val="24"/>
        </w:rPr>
        <w:t xml:space="preserve">still be </w:t>
      </w:r>
      <w:r w:rsidR="00F61F06" w:rsidRPr="0071367D">
        <w:rPr>
          <w:rFonts w:ascii="Calibri" w:hAnsi="Calibri"/>
          <w:color w:val="FF0000"/>
          <w:sz w:val="24"/>
          <w:szCs w:val="24"/>
        </w:rPr>
        <w:t>rent-stabilized</w:t>
      </w:r>
      <w:r w:rsidRPr="0071367D">
        <w:rPr>
          <w:rFonts w:ascii="Calibri" w:hAnsi="Calibri"/>
          <w:color w:val="FF0000"/>
          <w:sz w:val="24"/>
          <w:szCs w:val="24"/>
        </w:rPr>
        <w:t xml:space="preserve"> apartments </w:t>
      </w:r>
      <w:r w:rsidR="00B03D42" w:rsidRPr="0071367D">
        <w:rPr>
          <w:rFonts w:ascii="Calibri" w:hAnsi="Calibri"/>
          <w:color w:val="FF0000"/>
          <w:sz w:val="24"/>
          <w:szCs w:val="24"/>
        </w:rPr>
        <w:t xml:space="preserve">even if the rent is </w:t>
      </w:r>
      <w:r w:rsidRPr="0071367D">
        <w:rPr>
          <w:rFonts w:ascii="Calibri" w:hAnsi="Calibri"/>
          <w:color w:val="FF0000"/>
          <w:sz w:val="24"/>
          <w:szCs w:val="24"/>
        </w:rPr>
        <w:t xml:space="preserve">more than </w:t>
      </w:r>
      <w:r w:rsidR="009C1DC2" w:rsidRPr="0071367D">
        <w:rPr>
          <w:rFonts w:ascii="Calibri" w:hAnsi="Calibri"/>
          <w:color w:val="FF0000"/>
          <w:sz w:val="24"/>
          <w:szCs w:val="24"/>
        </w:rPr>
        <w:t>$</w:t>
      </w:r>
      <w:r w:rsidRPr="0071367D">
        <w:rPr>
          <w:rFonts w:ascii="Calibri" w:hAnsi="Calibri"/>
          <w:color w:val="FF0000"/>
          <w:sz w:val="24"/>
          <w:szCs w:val="24"/>
        </w:rPr>
        <w:t>2733.75</w:t>
      </w:r>
      <w:r w:rsidR="00B03D42" w:rsidRPr="0071367D">
        <w:rPr>
          <w:rFonts w:ascii="Calibri" w:hAnsi="Calibri"/>
          <w:color w:val="FF0000"/>
          <w:sz w:val="24"/>
          <w:szCs w:val="24"/>
        </w:rPr>
        <w:t>.</w:t>
      </w:r>
      <w:r w:rsidRPr="0071367D">
        <w:rPr>
          <w:rFonts w:ascii="Calibri" w:hAnsi="Calibri"/>
          <w:color w:val="FF0000"/>
          <w:sz w:val="24"/>
          <w:szCs w:val="24"/>
        </w:rPr>
        <w:t xml:space="preserve"> </w:t>
      </w:r>
      <w:r w:rsidR="00B03D42" w:rsidRPr="0071367D">
        <w:rPr>
          <w:rFonts w:ascii="Calibri" w:hAnsi="Calibri"/>
          <w:color w:val="FF0000"/>
          <w:sz w:val="24"/>
          <w:szCs w:val="24"/>
        </w:rPr>
        <w:t>For an example, see</w:t>
      </w:r>
      <w:r w:rsidRPr="0071367D">
        <w:rPr>
          <w:rFonts w:ascii="Calibri" w:hAnsi="Calibri"/>
          <w:color w:val="FF0000"/>
          <w:sz w:val="24"/>
          <w:szCs w:val="24"/>
        </w:rPr>
        <w:t xml:space="preserve"> </w:t>
      </w:r>
      <w:r w:rsidR="00B03D42" w:rsidRPr="0071367D">
        <w:rPr>
          <w:rFonts w:ascii="Calibri" w:hAnsi="Calibri"/>
          <w:color w:val="FF0000"/>
          <w:sz w:val="24"/>
          <w:szCs w:val="24"/>
        </w:rPr>
        <w:t xml:space="preserve">the </w:t>
      </w:r>
      <w:r w:rsidRPr="0071367D">
        <w:rPr>
          <w:rFonts w:ascii="Calibri" w:hAnsi="Calibri"/>
          <w:color w:val="FF0000"/>
          <w:sz w:val="24"/>
          <w:szCs w:val="24"/>
        </w:rPr>
        <w:t>discussion of 421</w:t>
      </w:r>
      <w:r w:rsidR="009C1DC2" w:rsidRPr="0071367D">
        <w:rPr>
          <w:rFonts w:ascii="Calibri" w:hAnsi="Calibri"/>
          <w:color w:val="FF0000"/>
          <w:sz w:val="24"/>
          <w:szCs w:val="24"/>
        </w:rPr>
        <w:t>-</w:t>
      </w:r>
      <w:r w:rsidRPr="0071367D">
        <w:rPr>
          <w:rFonts w:ascii="Calibri" w:hAnsi="Calibri"/>
          <w:color w:val="FF0000"/>
          <w:sz w:val="24"/>
          <w:szCs w:val="24"/>
        </w:rPr>
        <w:t xml:space="preserve">a tax credits below. </w:t>
      </w:r>
    </w:p>
    <w:p w:rsidR="004246CC" w:rsidRPr="0071367D" w:rsidRDefault="004246CC" w:rsidP="00B832B2">
      <w:pPr>
        <w:jc w:val="both"/>
        <w:rPr>
          <w:rFonts w:ascii="Calibri" w:hAnsi="Calibri"/>
          <w:b/>
          <w:color w:val="FF0000"/>
          <w:sz w:val="24"/>
          <w:szCs w:val="24"/>
        </w:rPr>
      </w:pPr>
    </w:p>
    <w:p w:rsidR="004246CC" w:rsidRPr="0071367D" w:rsidRDefault="004246CC"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With the Rent Law of 2015, the Deregulation Rent Threshold (DRT) was increased to $2,700, but has increased to </w:t>
      </w:r>
      <w:r w:rsidR="009C1DC2" w:rsidRPr="0071367D">
        <w:rPr>
          <w:rFonts w:ascii="Calibri" w:hAnsi="Calibri"/>
          <w:color w:val="000000" w:themeColor="text1"/>
          <w:sz w:val="24"/>
          <w:szCs w:val="24"/>
        </w:rPr>
        <w:t>$</w:t>
      </w:r>
      <w:r w:rsidRPr="0071367D">
        <w:rPr>
          <w:rFonts w:ascii="Calibri" w:hAnsi="Calibri"/>
          <w:color w:val="000000" w:themeColor="text1"/>
          <w:sz w:val="24"/>
          <w:szCs w:val="24"/>
        </w:rPr>
        <w:t xml:space="preserve">2,733.75 as of January 1, 2018. It increases each year in accordance with the 1-Year lease increases as approved by the Rent Guidelines Board. </w:t>
      </w:r>
      <w:r w:rsidRPr="0071367D">
        <w:rPr>
          <w:rFonts w:ascii="Calibri" w:hAnsi="Calibri"/>
          <w:b/>
          <w:color w:val="000000" w:themeColor="text1"/>
          <w:sz w:val="24"/>
          <w:szCs w:val="24"/>
        </w:rPr>
        <w:t>Be sure to check the current DTR.</w:t>
      </w:r>
      <w:r w:rsidRPr="0071367D">
        <w:rPr>
          <w:rFonts w:ascii="Calibri" w:hAnsi="Calibri"/>
          <w:color w:val="000000" w:themeColor="text1"/>
          <w:sz w:val="24"/>
          <w:szCs w:val="24"/>
        </w:rPr>
        <w:t xml:space="preserve"> If your apartment qualifies, make sure to ask your landlord if your apartment is </w:t>
      </w:r>
      <w:r w:rsidR="00F61F06" w:rsidRPr="0071367D">
        <w:rPr>
          <w:rFonts w:ascii="Calibri" w:hAnsi="Calibri"/>
          <w:color w:val="000000" w:themeColor="text1"/>
          <w:sz w:val="24"/>
          <w:szCs w:val="24"/>
        </w:rPr>
        <w:t>rent-stabilized</w:t>
      </w:r>
      <w:r w:rsidRPr="0071367D">
        <w:rPr>
          <w:rFonts w:ascii="Calibri" w:hAnsi="Calibri"/>
          <w:color w:val="000000" w:themeColor="text1"/>
          <w:sz w:val="24"/>
          <w:szCs w:val="24"/>
        </w:rPr>
        <w:t xml:space="preserve"> at lease signing. </w:t>
      </w:r>
    </w:p>
    <w:p w:rsidR="004246CC" w:rsidRPr="0071367D" w:rsidRDefault="004246CC" w:rsidP="00B832B2">
      <w:pPr>
        <w:jc w:val="both"/>
        <w:rPr>
          <w:rFonts w:ascii="Calibri" w:hAnsi="Calibri"/>
          <w:color w:val="FF0000"/>
          <w:sz w:val="24"/>
          <w:szCs w:val="24"/>
        </w:rPr>
      </w:pPr>
    </w:p>
    <w:p w:rsidR="004246CC" w:rsidRPr="0071367D" w:rsidRDefault="004246CC" w:rsidP="00B832B2">
      <w:pPr>
        <w:jc w:val="both"/>
        <w:rPr>
          <w:rFonts w:ascii="Calibri" w:hAnsi="Calibri"/>
          <w:b/>
          <w:color w:val="FF0000"/>
          <w:sz w:val="24"/>
          <w:szCs w:val="24"/>
        </w:rPr>
      </w:pPr>
      <w:commentRangeStart w:id="14"/>
      <w:commentRangeStart w:id="15"/>
      <w:r w:rsidRPr="0071367D">
        <w:rPr>
          <w:rFonts w:ascii="Calibri" w:hAnsi="Calibri"/>
          <w:b/>
          <w:color w:val="FF0000"/>
          <w:sz w:val="24"/>
          <w:szCs w:val="24"/>
        </w:rPr>
        <w:t>Example</w:t>
      </w:r>
      <w:r w:rsidR="00ED3A08" w:rsidRPr="0071367D">
        <w:rPr>
          <w:rFonts w:ascii="Calibri" w:hAnsi="Calibri"/>
          <w:b/>
          <w:color w:val="FF0000"/>
          <w:sz w:val="24"/>
          <w:szCs w:val="24"/>
        </w:rPr>
        <w:t xml:space="preserve"> of How the Deregulation Rent Threshold is Usually Calculated</w:t>
      </w:r>
      <w:commentRangeEnd w:id="14"/>
      <w:r w:rsidR="00ED3A08" w:rsidRPr="0071367D">
        <w:rPr>
          <w:rStyle w:val="CommentReference"/>
          <w:rFonts w:ascii="Calibri" w:hAnsi="Calibri"/>
          <w:sz w:val="24"/>
          <w:szCs w:val="24"/>
        </w:rPr>
        <w:commentReference w:id="14"/>
      </w:r>
      <w:commentRangeEnd w:id="15"/>
      <w:r w:rsidR="00ED3A08" w:rsidRPr="0071367D">
        <w:rPr>
          <w:rStyle w:val="CommentReference"/>
          <w:rFonts w:ascii="Calibri" w:hAnsi="Calibri"/>
          <w:sz w:val="24"/>
          <w:szCs w:val="24"/>
        </w:rPr>
        <w:commentReference w:id="15"/>
      </w:r>
    </w:p>
    <w:p w:rsidR="004246CC" w:rsidRPr="0071367D" w:rsidRDefault="004246CC" w:rsidP="00B832B2">
      <w:pPr>
        <w:jc w:val="both"/>
        <w:rPr>
          <w:rFonts w:ascii="Calibri" w:hAnsi="Calibri"/>
          <w:b/>
          <w:color w:val="000000" w:themeColor="text1"/>
          <w:sz w:val="24"/>
          <w:szCs w:val="24"/>
        </w:rPr>
      </w:pPr>
      <w:r w:rsidRPr="0071367D">
        <w:rPr>
          <w:rFonts w:ascii="Calibri" w:hAnsi="Calibri"/>
          <w:color w:val="000000" w:themeColor="text1"/>
          <w:sz w:val="24"/>
          <w:szCs w:val="24"/>
        </w:rPr>
        <w:t>Prior to 2018, the DRT was $2,700.00. The 1-year allowable increase on the leases was 1.25% for leases staring between October 1, 2017 and September 30, 2018. 1.25% of $2,700.00 is $33.75, which means that the DRT increased from $2,700.00 to $2,733.75 for leases beginning in that period.</w:t>
      </w:r>
    </w:p>
    <w:p w:rsidR="004246CC" w:rsidRPr="0071367D" w:rsidRDefault="004246CC" w:rsidP="00B832B2">
      <w:pPr>
        <w:jc w:val="both"/>
        <w:rPr>
          <w:rFonts w:ascii="Calibri" w:hAnsi="Calibri"/>
          <w:color w:val="000000" w:themeColor="text1"/>
          <w:sz w:val="24"/>
          <w:szCs w:val="24"/>
        </w:rPr>
      </w:pPr>
      <w:r w:rsidRPr="0071367D">
        <w:rPr>
          <w:rFonts w:ascii="Calibri" w:hAnsi="Calibri"/>
          <w:b/>
          <w:color w:val="000000" w:themeColor="text1"/>
          <w:sz w:val="24"/>
          <w:szCs w:val="24"/>
        </w:rPr>
        <w:tab/>
      </w:r>
      <w:r w:rsidRPr="0071367D">
        <w:rPr>
          <w:rFonts w:ascii="Calibri" w:hAnsi="Calibri"/>
          <w:b/>
          <w:color w:val="000000" w:themeColor="text1"/>
          <w:sz w:val="24"/>
          <w:szCs w:val="24"/>
        </w:rPr>
        <w:tab/>
      </w:r>
      <w:r w:rsidRPr="0071367D">
        <w:rPr>
          <w:rFonts w:ascii="Calibri" w:hAnsi="Calibri"/>
          <w:b/>
          <w:color w:val="000000" w:themeColor="text1"/>
          <w:sz w:val="24"/>
          <w:szCs w:val="24"/>
        </w:rPr>
        <w:tab/>
      </w:r>
      <w:r w:rsidRPr="0071367D">
        <w:rPr>
          <w:rFonts w:ascii="Calibri" w:hAnsi="Calibri"/>
          <w:color w:val="000000" w:themeColor="text1"/>
          <w:sz w:val="24"/>
          <w:szCs w:val="24"/>
        </w:rPr>
        <w:t>$2,700.00  x 1.25% = $33.75</w:t>
      </w:r>
    </w:p>
    <w:p w:rsidR="004246CC" w:rsidRPr="0071367D" w:rsidRDefault="004246CC"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 </w:t>
      </w:r>
    </w:p>
    <w:p w:rsidR="004246CC" w:rsidRPr="0071367D" w:rsidRDefault="004246CC" w:rsidP="00B832B2">
      <w:pPr>
        <w:ind w:left="1440" w:firstLine="720"/>
        <w:jc w:val="both"/>
        <w:rPr>
          <w:rFonts w:ascii="Calibri" w:hAnsi="Calibri"/>
          <w:color w:val="000000" w:themeColor="text1"/>
          <w:sz w:val="24"/>
          <w:szCs w:val="24"/>
        </w:rPr>
      </w:pPr>
      <w:r w:rsidRPr="0071367D">
        <w:rPr>
          <w:rFonts w:ascii="Calibri" w:hAnsi="Calibri"/>
          <w:color w:val="000000" w:themeColor="text1"/>
          <w:sz w:val="24"/>
          <w:szCs w:val="24"/>
        </w:rPr>
        <w:t>$33.75 +</w:t>
      </w:r>
      <w:r w:rsidR="00ED3A08" w:rsidRPr="0071367D">
        <w:rPr>
          <w:rFonts w:ascii="Calibri" w:hAnsi="Calibri"/>
          <w:color w:val="000000" w:themeColor="text1"/>
          <w:sz w:val="24"/>
          <w:szCs w:val="24"/>
        </w:rPr>
        <w:t xml:space="preserve"> </w:t>
      </w:r>
      <w:r w:rsidRPr="0071367D">
        <w:rPr>
          <w:rFonts w:ascii="Calibri" w:hAnsi="Calibri"/>
          <w:color w:val="000000" w:themeColor="text1"/>
          <w:sz w:val="24"/>
          <w:szCs w:val="24"/>
        </w:rPr>
        <w:t>$2,700.00  =  $2,733.75</w:t>
      </w:r>
    </w:p>
    <w:p w:rsidR="004246CC" w:rsidRPr="0071367D" w:rsidRDefault="004246CC" w:rsidP="00B832B2">
      <w:pPr>
        <w:jc w:val="both"/>
        <w:rPr>
          <w:rFonts w:ascii="Calibri" w:hAnsi="Calibri"/>
          <w:sz w:val="24"/>
          <w:szCs w:val="24"/>
        </w:rPr>
      </w:pPr>
    </w:p>
    <w:p w:rsidR="004246CC" w:rsidRPr="0071367D" w:rsidRDefault="004246CC" w:rsidP="00B832B2">
      <w:pPr>
        <w:jc w:val="both"/>
        <w:rPr>
          <w:rFonts w:ascii="Calibri" w:hAnsi="Calibri"/>
          <w:sz w:val="24"/>
          <w:szCs w:val="24"/>
        </w:rPr>
      </w:pPr>
      <w:r w:rsidRPr="0071367D">
        <w:rPr>
          <w:rFonts w:ascii="Calibri" w:hAnsi="Calibri"/>
          <w:b/>
          <w:sz w:val="24"/>
          <w:szCs w:val="24"/>
        </w:rPr>
        <w:t>421-a.</w:t>
      </w:r>
      <w:r w:rsidRPr="0071367D">
        <w:rPr>
          <w:rFonts w:ascii="Calibri" w:hAnsi="Calibri"/>
          <w:sz w:val="24"/>
          <w:szCs w:val="24"/>
        </w:rPr>
        <w:t xml:space="preserve"> </w:t>
      </w:r>
      <w:r w:rsidR="00F61F06" w:rsidRPr="0071367D">
        <w:rPr>
          <w:rFonts w:ascii="Calibri" w:hAnsi="Calibri"/>
          <w:color w:val="000000" w:themeColor="text1"/>
          <w:sz w:val="24"/>
          <w:szCs w:val="24"/>
        </w:rPr>
        <w:t>Rent-regulated</w:t>
      </w:r>
      <w:r w:rsidRPr="0071367D">
        <w:rPr>
          <w:rFonts w:ascii="Calibri" w:hAnsi="Calibri"/>
          <w:color w:val="000000" w:themeColor="text1"/>
          <w:sz w:val="24"/>
          <w:szCs w:val="24"/>
        </w:rPr>
        <w:t xml:space="preserve"> units can be stabilized for several reasons. One of the most common is the 421-a tax abatement program. For newly constructed units built after </w:t>
      </w:r>
      <w:commentRangeStart w:id="16"/>
      <w:commentRangeStart w:id="17"/>
      <w:r w:rsidRPr="0071367D">
        <w:rPr>
          <w:rFonts w:ascii="Calibri" w:hAnsi="Calibri"/>
          <w:color w:val="000000" w:themeColor="text1"/>
          <w:sz w:val="24"/>
          <w:szCs w:val="24"/>
        </w:rPr>
        <w:t xml:space="preserve">July 3, 1984, </w:t>
      </w:r>
      <w:commentRangeEnd w:id="16"/>
      <w:r w:rsidRPr="0071367D">
        <w:rPr>
          <w:rStyle w:val="CommentReference"/>
          <w:rFonts w:ascii="Calibri" w:hAnsi="Calibri"/>
          <w:color w:val="000000" w:themeColor="text1"/>
          <w:sz w:val="24"/>
          <w:szCs w:val="24"/>
        </w:rPr>
        <w:commentReference w:id="16"/>
      </w:r>
      <w:commentRangeEnd w:id="17"/>
      <w:r w:rsidR="00132A5E">
        <w:rPr>
          <w:rStyle w:val="CommentReference"/>
        </w:rPr>
        <w:commentReference w:id="17"/>
      </w:r>
      <w:r w:rsidRPr="0071367D">
        <w:rPr>
          <w:rFonts w:ascii="Calibri" w:hAnsi="Calibri"/>
          <w:color w:val="000000" w:themeColor="text1"/>
          <w:sz w:val="24"/>
          <w:szCs w:val="24"/>
        </w:rPr>
        <w:t xml:space="preserve">landlords can apply for a 421-a tax abatement if they construct new units, so long as they make them </w:t>
      </w:r>
      <w:r w:rsidR="00F61F06" w:rsidRPr="0071367D">
        <w:rPr>
          <w:rFonts w:ascii="Calibri" w:hAnsi="Calibri"/>
          <w:color w:val="000000" w:themeColor="text1"/>
          <w:sz w:val="24"/>
          <w:szCs w:val="24"/>
        </w:rPr>
        <w:t>rent-stabilized</w:t>
      </w:r>
      <w:r w:rsidRPr="0071367D">
        <w:rPr>
          <w:rFonts w:ascii="Calibri" w:hAnsi="Calibri"/>
          <w:color w:val="000000" w:themeColor="text1"/>
          <w:sz w:val="24"/>
          <w:szCs w:val="24"/>
        </w:rPr>
        <w:t xml:space="preserve">. When the tax abatement period expires, so does the unit’s </w:t>
      </w:r>
      <w:r w:rsidR="00F61F06" w:rsidRPr="0071367D">
        <w:rPr>
          <w:rFonts w:ascii="Calibri" w:hAnsi="Calibri"/>
          <w:color w:val="000000" w:themeColor="text1"/>
          <w:sz w:val="24"/>
          <w:szCs w:val="24"/>
        </w:rPr>
        <w:t>rent-regulated</w:t>
      </w:r>
      <w:r w:rsidRPr="0071367D">
        <w:rPr>
          <w:rFonts w:ascii="Calibri" w:hAnsi="Calibri"/>
          <w:color w:val="000000" w:themeColor="text1"/>
          <w:sz w:val="24"/>
          <w:szCs w:val="24"/>
        </w:rPr>
        <w:t xml:space="preserve"> status, as long as there were proper notifications on the original lease and all lease renewals. However, if your lease extends beyond the date when abatements expire, deregulation takes effect when the last lease that was signed expires. Check </w:t>
      </w:r>
      <w:r w:rsidR="00D43826" w:rsidRPr="0071367D">
        <w:rPr>
          <w:rFonts w:ascii="Calibri" w:hAnsi="Calibri"/>
          <w:color w:val="000000" w:themeColor="text1"/>
          <w:sz w:val="24"/>
          <w:szCs w:val="24"/>
        </w:rPr>
        <w:t>the Rent Guidelines Board’s website</w:t>
      </w:r>
      <w:r w:rsidRPr="0071367D">
        <w:rPr>
          <w:rFonts w:ascii="Calibri" w:hAnsi="Calibri"/>
          <w:color w:val="000000" w:themeColor="text1"/>
          <w:sz w:val="24"/>
          <w:szCs w:val="24"/>
        </w:rPr>
        <w:t xml:space="preserve"> for more information on </w:t>
      </w:r>
      <w:r w:rsidR="00D43826" w:rsidRPr="0071367D">
        <w:rPr>
          <w:rFonts w:ascii="Calibri" w:hAnsi="Calibri"/>
          <w:b/>
          <w:color w:val="0070C0"/>
          <w:sz w:val="24"/>
          <w:szCs w:val="24"/>
        </w:rPr>
        <w:t xml:space="preserve">tax abatements and </w:t>
      </w:r>
      <w:r w:rsidRPr="0071367D">
        <w:rPr>
          <w:rFonts w:ascii="Calibri" w:hAnsi="Calibri"/>
          <w:b/>
          <w:color w:val="0070C0"/>
          <w:sz w:val="24"/>
          <w:szCs w:val="24"/>
        </w:rPr>
        <w:t>421-a,</w:t>
      </w:r>
      <w:r w:rsidRPr="0071367D">
        <w:rPr>
          <w:rFonts w:ascii="Calibri" w:hAnsi="Calibri"/>
          <w:color w:val="000000" w:themeColor="text1"/>
          <w:sz w:val="24"/>
          <w:szCs w:val="24"/>
        </w:rPr>
        <w:t xml:space="preserve"> read the </w:t>
      </w:r>
      <w:r w:rsidRPr="0071367D">
        <w:rPr>
          <w:rFonts w:ascii="Calibri" w:hAnsi="Calibri"/>
          <w:b/>
          <w:color w:val="0070C0"/>
          <w:sz w:val="24"/>
          <w:szCs w:val="24"/>
        </w:rPr>
        <w:t>Fact Sheet #41</w:t>
      </w:r>
      <w:r w:rsidRPr="0071367D">
        <w:rPr>
          <w:rFonts w:ascii="Calibri" w:hAnsi="Calibri"/>
          <w:color w:val="000000" w:themeColor="text1"/>
          <w:sz w:val="24"/>
          <w:szCs w:val="24"/>
        </w:rPr>
        <w:t xml:space="preserve"> for more information, and consult a housing lawyer if you have any legal </w:t>
      </w:r>
      <w:r w:rsidR="00DD05EA" w:rsidRPr="0071367D">
        <w:rPr>
          <w:rFonts w:ascii="Calibri" w:hAnsi="Calibri"/>
          <w:color w:val="000000" w:themeColor="text1"/>
          <w:sz w:val="24"/>
          <w:szCs w:val="24"/>
        </w:rPr>
        <w:t>questions</w:t>
      </w:r>
      <w:r w:rsidRPr="0071367D">
        <w:rPr>
          <w:rFonts w:ascii="Calibri" w:hAnsi="Calibri"/>
          <w:color w:val="000000" w:themeColor="text1"/>
          <w:sz w:val="24"/>
          <w:szCs w:val="24"/>
        </w:rPr>
        <w:t xml:space="preserve">.  </w:t>
      </w:r>
    </w:p>
    <w:p w:rsidR="004246CC" w:rsidRPr="0071367D" w:rsidRDefault="004246CC" w:rsidP="00B832B2">
      <w:pPr>
        <w:jc w:val="both"/>
        <w:rPr>
          <w:rFonts w:ascii="Calibri" w:hAnsi="Calibri"/>
          <w:sz w:val="24"/>
          <w:szCs w:val="24"/>
        </w:rPr>
      </w:pPr>
    </w:p>
    <w:p w:rsidR="004246CC" w:rsidRPr="0071367D" w:rsidRDefault="004246CC" w:rsidP="00B832B2">
      <w:pPr>
        <w:jc w:val="both"/>
        <w:rPr>
          <w:rFonts w:ascii="Calibri" w:hAnsi="Calibri"/>
          <w:sz w:val="24"/>
          <w:szCs w:val="24"/>
        </w:rPr>
      </w:pPr>
      <w:r w:rsidRPr="0071367D">
        <w:rPr>
          <w:rFonts w:ascii="Calibri" w:hAnsi="Calibri"/>
          <w:sz w:val="24"/>
          <w:szCs w:val="24"/>
        </w:rPr>
        <w:t>You can check your address to see if your building has been registered with t</w:t>
      </w:r>
      <w:r w:rsidRPr="0071367D">
        <w:rPr>
          <w:rFonts w:ascii="Calibri" w:hAnsi="Calibri"/>
          <w:color w:val="FF0000"/>
          <w:sz w:val="24"/>
          <w:szCs w:val="24"/>
        </w:rPr>
        <w:t xml:space="preserve">he New York State Division of Housing and Community Renewal (DHCR) </w:t>
      </w:r>
      <w:r w:rsidRPr="0071367D">
        <w:rPr>
          <w:rFonts w:ascii="Calibri" w:hAnsi="Calibri"/>
          <w:sz w:val="24"/>
          <w:szCs w:val="24"/>
        </w:rPr>
        <w:t xml:space="preserve">using </w:t>
      </w:r>
      <w:r w:rsidRPr="0071367D">
        <w:rPr>
          <w:rFonts w:ascii="Calibri" w:hAnsi="Calibri"/>
          <w:b/>
          <w:color w:val="0070C0"/>
          <w:sz w:val="24"/>
          <w:szCs w:val="24"/>
        </w:rPr>
        <w:t xml:space="preserve">the Am I </w:t>
      </w:r>
      <w:r w:rsidR="00F61F06" w:rsidRPr="0071367D">
        <w:rPr>
          <w:rFonts w:ascii="Calibri" w:hAnsi="Calibri"/>
          <w:b/>
          <w:color w:val="0070C0"/>
          <w:sz w:val="24"/>
          <w:szCs w:val="24"/>
        </w:rPr>
        <w:t>Rent-stabilized</w:t>
      </w:r>
      <w:r w:rsidRPr="0071367D">
        <w:rPr>
          <w:rFonts w:ascii="Calibri" w:hAnsi="Calibri"/>
          <w:b/>
          <w:color w:val="0070C0"/>
          <w:sz w:val="24"/>
          <w:szCs w:val="24"/>
        </w:rPr>
        <w:t xml:space="preserve"> website</w:t>
      </w:r>
      <w:r w:rsidRPr="0071367D">
        <w:rPr>
          <w:rFonts w:ascii="Calibri" w:hAnsi="Calibri"/>
          <w:sz w:val="24"/>
          <w:szCs w:val="24"/>
        </w:rPr>
        <w:t xml:space="preserve">. While this is a good method, however, keep in mind that the website may not always be accurate because of how that information is gathered and the process by which units are deregulated. Just because a building has regulated units, does not mean that all the units in the building are </w:t>
      </w:r>
      <w:r w:rsidR="00F61F06" w:rsidRPr="0071367D">
        <w:rPr>
          <w:rFonts w:ascii="Calibri" w:hAnsi="Calibri"/>
          <w:sz w:val="24"/>
          <w:szCs w:val="24"/>
        </w:rPr>
        <w:t>rent-regulated</w:t>
      </w:r>
      <w:r w:rsidRPr="0071367D">
        <w:rPr>
          <w:rFonts w:ascii="Calibri" w:hAnsi="Calibri"/>
          <w:sz w:val="24"/>
          <w:szCs w:val="24"/>
        </w:rPr>
        <w:t xml:space="preserve">. </w:t>
      </w:r>
    </w:p>
    <w:p w:rsidR="004246CC" w:rsidRPr="0071367D" w:rsidRDefault="004246CC" w:rsidP="00B832B2">
      <w:pPr>
        <w:jc w:val="both"/>
        <w:rPr>
          <w:rFonts w:ascii="Calibri" w:hAnsi="Calibri"/>
          <w:sz w:val="24"/>
          <w:szCs w:val="24"/>
        </w:rPr>
      </w:pPr>
    </w:p>
    <w:p w:rsidR="004246CC" w:rsidRPr="0071367D" w:rsidRDefault="004246CC" w:rsidP="00B832B2">
      <w:pPr>
        <w:jc w:val="both"/>
        <w:rPr>
          <w:rFonts w:ascii="Calibri" w:hAnsi="Calibri"/>
          <w:sz w:val="24"/>
          <w:szCs w:val="24"/>
        </w:rPr>
      </w:pPr>
      <w:r w:rsidRPr="0071367D">
        <w:rPr>
          <w:rFonts w:ascii="Calibri" w:hAnsi="Calibri"/>
          <w:b/>
          <w:sz w:val="24"/>
          <w:szCs w:val="24"/>
        </w:rPr>
        <w:t>Rent History.</w:t>
      </w:r>
      <w:r w:rsidRPr="0071367D">
        <w:rPr>
          <w:rFonts w:ascii="Calibri" w:hAnsi="Calibri"/>
          <w:sz w:val="24"/>
          <w:szCs w:val="24"/>
        </w:rPr>
        <w:t xml:space="preserve"> That is why it is a good idea to check your unit’s rent history, since rent regulation status will be filed there every year. You have the right to know if your apartment unit is stabilized and are entitled to the benefits that accompany rent regulation. You can always verify your unit's rent regulation status by checking with the DHCR. They can be reached at (</w:t>
      </w:r>
      <w:r w:rsidRPr="0071367D">
        <w:rPr>
          <w:rFonts w:ascii="Calibri" w:hAnsi="Calibri"/>
          <w:b/>
          <w:sz w:val="24"/>
          <w:szCs w:val="24"/>
        </w:rPr>
        <w:t>718) 739-6400</w:t>
      </w:r>
      <w:r w:rsidRPr="0071367D">
        <w:rPr>
          <w:rFonts w:ascii="Calibri" w:hAnsi="Calibri"/>
          <w:sz w:val="24"/>
          <w:szCs w:val="24"/>
        </w:rPr>
        <w:t xml:space="preserve"> or you can contact </w:t>
      </w:r>
      <w:r w:rsidRPr="0071367D">
        <w:rPr>
          <w:rFonts w:ascii="Calibri" w:hAnsi="Calibri"/>
          <w:b/>
          <w:color w:val="0070C0"/>
          <w:sz w:val="24"/>
          <w:szCs w:val="24"/>
        </w:rPr>
        <w:t>your local DHCR office</w:t>
      </w:r>
      <w:r w:rsidRPr="0071367D">
        <w:rPr>
          <w:rFonts w:ascii="Calibri" w:hAnsi="Calibri"/>
          <w:sz w:val="24"/>
          <w:szCs w:val="24"/>
        </w:rPr>
        <w:t xml:space="preserve">. </w:t>
      </w:r>
    </w:p>
    <w:p w:rsidR="004246CC" w:rsidRPr="0071367D" w:rsidRDefault="004246CC" w:rsidP="00B832B2">
      <w:pPr>
        <w:jc w:val="both"/>
        <w:rPr>
          <w:rFonts w:ascii="Calibri" w:hAnsi="Calibri"/>
          <w:sz w:val="24"/>
          <w:szCs w:val="24"/>
        </w:rPr>
      </w:pPr>
    </w:p>
    <w:p w:rsidR="004246CC" w:rsidRPr="0071367D" w:rsidRDefault="004246CC" w:rsidP="00B832B2">
      <w:pPr>
        <w:jc w:val="both"/>
        <w:rPr>
          <w:rFonts w:ascii="Calibri" w:hAnsi="Calibri"/>
          <w:sz w:val="24"/>
          <w:szCs w:val="24"/>
        </w:rPr>
      </w:pPr>
      <w:r w:rsidRPr="0071367D">
        <w:rPr>
          <w:rFonts w:ascii="Calibri" w:hAnsi="Calibri"/>
          <w:sz w:val="24"/>
          <w:szCs w:val="24"/>
        </w:rPr>
        <w:t xml:space="preserve">Also, you can request your rent history, which should tell you if you are </w:t>
      </w:r>
      <w:r w:rsidR="00F61F06" w:rsidRPr="0071367D">
        <w:rPr>
          <w:rFonts w:ascii="Calibri" w:hAnsi="Calibri"/>
          <w:sz w:val="24"/>
          <w:szCs w:val="24"/>
        </w:rPr>
        <w:t>rent-stabilized</w:t>
      </w:r>
      <w:r w:rsidRPr="0071367D">
        <w:rPr>
          <w:rFonts w:ascii="Calibri" w:hAnsi="Calibri"/>
          <w:sz w:val="24"/>
          <w:szCs w:val="24"/>
        </w:rPr>
        <w:t xml:space="preserve">. Simply fill out the form and the DHCR will send that unit’s rent history to the unit’s address. These two websites will help you. The Tenant Protection Unit will walk you through the various options for requesting a rent history. The online contact form is the easiest method. </w:t>
      </w:r>
    </w:p>
    <w:p w:rsidR="004246CC" w:rsidRPr="0071367D" w:rsidRDefault="004246CC" w:rsidP="00B832B2">
      <w:pPr>
        <w:jc w:val="both"/>
        <w:rPr>
          <w:rFonts w:ascii="Calibri" w:hAnsi="Calibri"/>
          <w:sz w:val="24"/>
          <w:szCs w:val="24"/>
        </w:rPr>
      </w:pPr>
    </w:p>
    <w:p w:rsidR="004246CC" w:rsidRPr="0071367D" w:rsidRDefault="004246CC" w:rsidP="00B832B2">
      <w:pPr>
        <w:jc w:val="both"/>
        <w:outlineLvl w:val="0"/>
        <w:rPr>
          <w:rFonts w:ascii="Calibri" w:hAnsi="Calibri"/>
          <w:b/>
          <w:color w:val="0070C0"/>
          <w:sz w:val="24"/>
          <w:szCs w:val="24"/>
        </w:rPr>
      </w:pPr>
      <w:r w:rsidRPr="0071367D">
        <w:rPr>
          <w:rFonts w:ascii="Calibri" w:hAnsi="Calibri"/>
          <w:b/>
          <w:color w:val="0070C0"/>
          <w:sz w:val="24"/>
          <w:szCs w:val="24"/>
        </w:rPr>
        <w:t>Tenant Protection Unit</w:t>
      </w:r>
    </w:p>
    <w:p w:rsidR="004246CC" w:rsidRPr="0071367D" w:rsidRDefault="004246CC" w:rsidP="00B832B2">
      <w:pPr>
        <w:jc w:val="both"/>
        <w:rPr>
          <w:rFonts w:ascii="Calibri" w:hAnsi="Calibri"/>
          <w:sz w:val="24"/>
          <w:szCs w:val="24"/>
        </w:rPr>
      </w:pPr>
    </w:p>
    <w:p w:rsidR="004246CC" w:rsidRPr="0071367D" w:rsidRDefault="004246CC" w:rsidP="00B832B2">
      <w:pPr>
        <w:jc w:val="both"/>
        <w:outlineLvl w:val="0"/>
        <w:rPr>
          <w:rFonts w:ascii="Calibri" w:hAnsi="Calibri"/>
          <w:b/>
          <w:color w:val="0070C0"/>
          <w:sz w:val="24"/>
          <w:szCs w:val="24"/>
        </w:rPr>
      </w:pPr>
      <w:r w:rsidRPr="0071367D">
        <w:rPr>
          <w:rFonts w:ascii="Calibri" w:hAnsi="Calibri"/>
          <w:b/>
          <w:color w:val="0070C0"/>
          <w:sz w:val="24"/>
          <w:szCs w:val="24"/>
        </w:rPr>
        <w:t>Online Contact Form</w:t>
      </w:r>
    </w:p>
    <w:p w:rsidR="004246CC" w:rsidRPr="0071367D" w:rsidRDefault="004246CC" w:rsidP="00B832B2">
      <w:pPr>
        <w:jc w:val="both"/>
        <w:rPr>
          <w:rFonts w:ascii="Calibri" w:hAnsi="Calibri"/>
          <w:sz w:val="24"/>
          <w:szCs w:val="24"/>
        </w:rPr>
      </w:pPr>
    </w:p>
    <w:p w:rsidR="004246CC" w:rsidRPr="0071367D" w:rsidRDefault="004246CC"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rsidR="004246CC" w:rsidRPr="0071367D" w:rsidRDefault="004246CC" w:rsidP="00B832B2">
      <w:pPr>
        <w:jc w:val="both"/>
        <w:rPr>
          <w:rFonts w:ascii="Calibri" w:hAnsi="Calibri"/>
          <w:sz w:val="24"/>
          <w:szCs w:val="24"/>
        </w:rPr>
      </w:pPr>
    </w:p>
    <w:p w:rsidR="00D43826" w:rsidRPr="0071367D" w:rsidRDefault="00D43826" w:rsidP="00B832B2">
      <w:pPr>
        <w:jc w:val="both"/>
        <w:rPr>
          <w:rFonts w:ascii="Calibri" w:hAnsi="Calibri"/>
          <w:b/>
          <w:sz w:val="24"/>
          <w:szCs w:val="24"/>
        </w:rPr>
      </w:pPr>
      <w:r w:rsidRPr="0071367D">
        <w:rPr>
          <w:rFonts w:ascii="Calibri" w:hAnsi="Calibri"/>
          <w:b/>
          <w:color w:val="000000" w:themeColor="text1"/>
          <w:sz w:val="24"/>
          <w:szCs w:val="24"/>
        </w:rPr>
        <w:t>tax abatements and 421-a</w:t>
      </w:r>
      <w:r w:rsidRPr="0071367D">
        <w:rPr>
          <w:rFonts w:ascii="Calibri" w:hAnsi="Calibri"/>
          <w:b/>
          <w:sz w:val="24"/>
          <w:szCs w:val="24"/>
        </w:rPr>
        <w:t xml:space="preserve"> </w:t>
      </w:r>
    </w:p>
    <w:p w:rsidR="00D43826" w:rsidRPr="0071367D" w:rsidRDefault="004A19B5" w:rsidP="00B832B2">
      <w:pPr>
        <w:jc w:val="both"/>
        <w:rPr>
          <w:rFonts w:ascii="Calibri" w:hAnsi="Calibri"/>
          <w:sz w:val="24"/>
          <w:szCs w:val="24"/>
        </w:rPr>
      </w:pPr>
      <w:hyperlink r:id="rId28" w:history="1">
        <w:r w:rsidR="00D43826" w:rsidRPr="0071367D">
          <w:rPr>
            <w:rStyle w:val="Hyperlink"/>
            <w:rFonts w:ascii="Calibri" w:hAnsi="Calibri"/>
            <w:sz w:val="24"/>
            <w:szCs w:val="24"/>
          </w:rPr>
          <w:t>https://www1.nyc.gov/site/rentguidelinesboard/resources/tax-abatement-exemption-programs.page</w:t>
        </w:r>
      </w:hyperlink>
    </w:p>
    <w:p w:rsidR="00D43826" w:rsidRPr="0071367D" w:rsidRDefault="00D43826" w:rsidP="00B832B2">
      <w:pPr>
        <w:jc w:val="both"/>
        <w:rPr>
          <w:rFonts w:ascii="Calibri" w:hAnsi="Calibri"/>
          <w:sz w:val="24"/>
          <w:szCs w:val="24"/>
        </w:rPr>
      </w:pPr>
    </w:p>
    <w:p w:rsidR="004246CC" w:rsidRPr="0071367D" w:rsidRDefault="004246CC" w:rsidP="00B832B2">
      <w:pPr>
        <w:jc w:val="both"/>
        <w:rPr>
          <w:rFonts w:ascii="Calibri" w:hAnsi="Calibri"/>
          <w:b/>
          <w:color w:val="000000" w:themeColor="text1"/>
          <w:sz w:val="24"/>
          <w:szCs w:val="24"/>
        </w:rPr>
      </w:pPr>
      <w:r w:rsidRPr="0071367D">
        <w:rPr>
          <w:rFonts w:ascii="Calibri" w:hAnsi="Calibri"/>
          <w:b/>
          <w:color w:val="000000" w:themeColor="text1"/>
          <w:sz w:val="24"/>
          <w:szCs w:val="24"/>
        </w:rPr>
        <w:t>Fact Sheet #41</w:t>
      </w:r>
    </w:p>
    <w:p w:rsidR="004246CC" w:rsidRPr="0071367D" w:rsidRDefault="004A19B5" w:rsidP="00B832B2">
      <w:pPr>
        <w:jc w:val="both"/>
        <w:rPr>
          <w:rFonts w:ascii="Calibri" w:hAnsi="Calibri"/>
          <w:sz w:val="24"/>
          <w:szCs w:val="24"/>
        </w:rPr>
      </w:pPr>
      <w:hyperlink r:id="rId29" w:history="1">
        <w:r w:rsidR="004246CC" w:rsidRPr="0071367D">
          <w:rPr>
            <w:rStyle w:val="Hyperlink"/>
            <w:rFonts w:ascii="Calibri" w:hAnsi="Calibri"/>
            <w:sz w:val="24"/>
            <w:szCs w:val="24"/>
          </w:rPr>
          <w:t>http://www.nyshcr.org/Rent/FactSheets/orafac41.pdf</w:t>
        </w:r>
      </w:hyperlink>
    </w:p>
    <w:p w:rsidR="004246CC" w:rsidRPr="0071367D" w:rsidRDefault="004246CC" w:rsidP="00B832B2">
      <w:pPr>
        <w:jc w:val="both"/>
        <w:rPr>
          <w:rFonts w:ascii="Calibri" w:hAnsi="Calibri"/>
          <w:sz w:val="24"/>
          <w:szCs w:val="24"/>
        </w:rPr>
      </w:pPr>
    </w:p>
    <w:p w:rsidR="004246CC" w:rsidRPr="0071367D" w:rsidRDefault="004246CC" w:rsidP="00B832B2">
      <w:pPr>
        <w:jc w:val="both"/>
        <w:outlineLvl w:val="0"/>
        <w:rPr>
          <w:rFonts w:ascii="Calibri" w:hAnsi="Calibri"/>
          <w:b/>
          <w:sz w:val="24"/>
          <w:szCs w:val="24"/>
        </w:rPr>
      </w:pPr>
      <w:r w:rsidRPr="0071367D">
        <w:rPr>
          <w:rFonts w:ascii="Calibri" w:hAnsi="Calibri"/>
          <w:b/>
          <w:sz w:val="24"/>
          <w:szCs w:val="24"/>
        </w:rPr>
        <w:t xml:space="preserve">Am I </w:t>
      </w:r>
      <w:r w:rsidR="00F61F06" w:rsidRPr="0071367D">
        <w:rPr>
          <w:rFonts w:ascii="Calibri" w:hAnsi="Calibri"/>
          <w:b/>
          <w:sz w:val="24"/>
          <w:szCs w:val="24"/>
        </w:rPr>
        <w:t>Rent-stabilized</w:t>
      </w:r>
      <w:r w:rsidRPr="0071367D">
        <w:rPr>
          <w:rFonts w:ascii="Calibri" w:hAnsi="Calibri"/>
          <w:b/>
          <w:sz w:val="24"/>
          <w:szCs w:val="24"/>
        </w:rPr>
        <w:t>?</w:t>
      </w:r>
    </w:p>
    <w:p w:rsidR="004246CC" w:rsidRPr="0071367D" w:rsidRDefault="004A19B5" w:rsidP="00B832B2">
      <w:pPr>
        <w:jc w:val="both"/>
        <w:rPr>
          <w:rFonts w:ascii="Calibri" w:hAnsi="Calibri"/>
          <w:sz w:val="24"/>
          <w:szCs w:val="24"/>
        </w:rPr>
      </w:pPr>
      <w:hyperlink r:id="rId30">
        <w:r w:rsidR="004246CC" w:rsidRPr="0071367D">
          <w:rPr>
            <w:rFonts w:ascii="Calibri" w:hAnsi="Calibri"/>
            <w:color w:val="1155CC"/>
            <w:sz w:val="24"/>
            <w:szCs w:val="24"/>
            <w:u w:val="single"/>
          </w:rPr>
          <w:t>https://amirentstabilized.com</w:t>
        </w:r>
      </w:hyperlink>
    </w:p>
    <w:p w:rsidR="004246CC" w:rsidRPr="0071367D" w:rsidRDefault="004246CC" w:rsidP="00B832B2">
      <w:pPr>
        <w:jc w:val="both"/>
        <w:rPr>
          <w:rFonts w:ascii="Calibri" w:hAnsi="Calibri"/>
          <w:sz w:val="24"/>
          <w:szCs w:val="24"/>
        </w:rPr>
      </w:pPr>
    </w:p>
    <w:p w:rsidR="004246CC" w:rsidRPr="0071367D" w:rsidRDefault="004246CC" w:rsidP="00B832B2">
      <w:pPr>
        <w:jc w:val="both"/>
        <w:rPr>
          <w:rFonts w:ascii="Calibri" w:hAnsi="Calibri"/>
          <w:b/>
          <w:color w:val="0070C0"/>
          <w:sz w:val="24"/>
          <w:szCs w:val="24"/>
        </w:rPr>
      </w:pPr>
      <w:r w:rsidRPr="0071367D">
        <w:rPr>
          <w:rFonts w:ascii="Calibri" w:hAnsi="Calibri"/>
          <w:b/>
          <w:color w:val="0070C0"/>
          <w:sz w:val="24"/>
          <w:szCs w:val="24"/>
        </w:rPr>
        <w:t>your local DHCR office</w:t>
      </w:r>
    </w:p>
    <w:p w:rsidR="004246CC" w:rsidRPr="0071367D" w:rsidRDefault="004A19B5" w:rsidP="00B832B2">
      <w:pPr>
        <w:jc w:val="both"/>
        <w:rPr>
          <w:rFonts w:ascii="Calibri" w:hAnsi="Calibri"/>
          <w:sz w:val="24"/>
          <w:szCs w:val="24"/>
        </w:rPr>
      </w:pPr>
      <w:hyperlink r:id="rId31">
        <w:r w:rsidR="004246CC" w:rsidRPr="0071367D">
          <w:rPr>
            <w:rFonts w:ascii="Calibri" w:hAnsi="Calibri"/>
            <w:color w:val="1155CC"/>
            <w:sz w:val="24"/>
            <w:szCs w:val="24"/>
            <w:u w:val="single"/>
          </w:rPr>
          <w:t>http://www.nyshcr.org/AboutUs/ContactUs.htm</w:t>
        </w:r>
      </w:hyperlink>
    </w:p>
    <w:p w:rsidR="004246CC" w:rsidRPr="0071367D" w:rsidRDefault="004246CC" w:rsidP="00B832B2">
      <w:pPr>
        <w:jc w:val="both"/>
        <w:rPr>
          <w:rFonts w:ascii="Calibri" w:hAnsi="Calibri"/>
          <w:sz w:val="24"/>
          <w:szCs w:val="24"/>
        </w:rPr>
      </w:pPr>
    </w:p>
    <w:p w:rsidR="004246CC" w:rsidRPr="0071367D" w:rsidRDefault="004246CC" w:rsidP="00B832B2">
      <w:pPr>
        <w:jc w:val="both"/>
        <w:outlineLvl w:val="0"/>
        <w:rPr>
          <w:rFonts w:ascii="Calibri" w:hAnsi="Calibri"/>
          <w:b/>
          <w:sz w:val="24"/>
          <w:szCs w:val="24"/>
        </w:rPr>
      </w:pPr>
      <w:r w:rsidRPr="0071367D">
        <w:rPr>
          <w:rFonts w:ascii="Calibri" w:hAnsi="Calibri"/>
          <w:b/>
          <w:sz w:val="24"/>
          <w:szCs w:val="24"/>
        </w:rPr>
        <w:t>Tenant Protection Unit</w:t>
      </w:r>
    </w:p>
    <w:p w:rsidR="004246CC" w:rsidRPr="0071367D" w:rsidRDefault="004A19B5" w:rsidP="00B832B2">
      <w:pPr>
        <w:jc w:val="both"/>
        <w:rPr>
          <w:rFonts w:ascii="Calibri" w:hAnsi="Calibri"/>
          <w:sz w:val="24"/>
          <w:szCs w:val="24"/>
        </w:rPr>
      </w:pPr>
      <w:hyperlink r:id="rId32">
        <w:r w:rsidR="004246CC" w:rsidRPr="0071367D">
          <w:rPr>
            <w:rFonts w:ascii="Calibri" w:hAnsi="Calibri"/>
            <w:color w:val="1155CC"/>
            <w:sz w:val="24"/>
            <w:szCs w:val="24"/>
            <w:u w:val="single"/>
          </w:rPr>
          <w:t>http://www.nyshcr.org/rent/tenantresources.htm</w:t>
        </w:r>
      </w:hyperlink>
    </w:p>
    <w:p w:rsidR="004246CC" w:rsidRPr="0071367D" w:rsidRDefault="004246CC" w:rsidP="00B832B2">
      <w:pPr>
        <w:jc w:val="both"/>
        <w:rPr>
          <w:rFonts w:ascii="Calibri" w:hAnsi="Calibri"/>
          <w:sz w:val="24"/>
          <w:szCs w:val="24"/>
        </w:rPr>
      </w:pPr>
    </w:p>
    <w:p w:rsidR="004246CC" w:rsidRPr="0071367D" w:rsidRDefault="004246CC" w:rsidP="00B832B2">
      <w:pPr>
        <w:jc w:val="both"/>
        <w:outlineLvl w:val="0"/>
        <w:rPr>
          <w:rFonts w:ascii="Calibri" w:hAnsi="Calibri"/>
          <w:b/>
          <w:sz w:val="24"/>
          <w:szCs w:val="24"/>
        </w:rPr>
      </w:pPr>
      <w:r w:rsidRPr="0071367D">
        <w:rPr>
          <w:rFonts w:ascii="Calibri" w:hAnsi="Calibri"/>
          <w:b/>
          <w:sz w:val="24"/>
          <w:szCs w:val="24"/>
        </w:rPr>
        <w:t>Online Contact Form</w:t>
      </w:r>
    </w:p>
    <w:p w:rsidR="00784B41" w:rsidRPr="0071367D" w:rsidRDefault="004A19B5" w:rsidP="00B832B2">
      <w:pPr>
        <w:jc w:val="both"/>
        <w:rPr>
          <w:rFonts w:ascii="Calibri" w:hAnsi="Calibri"/>
          <w:color w:val="1155CC"/>
          <w:sz w:val="24"/>
          <w:szCs w:val="24"/>
          <w:u w:val="single"/>
        </w:rPr>
      </w:pPr>
      <w:hyperlink r:id="rId33">
        <w:r w:rsidR="004246CC" w:rsidRPr="0071367D">
          <w:rPr>
            <w:rFonts w:ascii="Calibri" w:hAnsi="Calibri"/>
            <w:color w:val="1155CC"/>
            <w:sz w:val="24"/>
            <w:szCs w:val="24"/>
            <w:u w:val="single"/>
          </w:rPr>
          <w:t>https://portal.hcr.ny.gov/app/ask</w:t>
        </w:r>
      </w:hyperlink>
    </w:p>
    <w:p w:rsidR="00784B41" w:rsidRPr="0071367D" w:rsidRDefault="00784B41" w:rsidP="00B832B2">
      <w:pPr>
        <w:jc w:val="both"/>
        <w:rPr>
          <w:rFonts w:ascii="Calibri" w:hAnsi="Calibri"/>
          <w:color w:val="1155CC"/>
          <w:sz w:val="24"/>
          <w:szCs w:val="24"/>
          <w:u w:val="single"/>
        </w:rPr>
      </w:pPr>
      <w:r w:rsidRPr="0071367D">
        <w:rPr>
          <w:rFonts w:ascii="Calibri" w:hAnsi="Calibri"/>
          <w:color w:val="1155CC"/>
          <w:sz w:val="24"/>
          <w:szCs w:val="24"/>
          <w:u w:val="single"/>
        </w:rPr>
        <w:br w:type="page"/>
      </w:r>
    </w:p>
    <w:p w:rsidR="00784B41" w:rsidRPr="0071367D" w:rsidRDefault="00784B41" w:rsidP="00B832B2">
      <w:pPr>
        <w:jc w:val="both"/>
        <w:outlineLvl w:val="0"/>
        <w:rPr>
          <w:rFonts w:ascii="Calibri" w:hAnsi="Calibri"/>
          <w:b/>
          <w:sz w:val="24"/>
          <w:szCs w:val="24"/>
          <w:u w:val="single"/>
        </w:rPr>
      </w:pPr>
      <w:r w:rsidRPr="0071367D">
        <w:rPr>
          <w:rFonts w:ascii="Calibri" w:hAnsi="Calibri"/>
          <w:b/>
          <w:sz w:val="24"/>
          <w:szCs w:val="24"/>
          <w:u w:val="single"/>
        </w:rPr>
        <w:t>7 RENT CHARGES AND RENT INCREASES</w:t>
      </w:r>
    </w:p>
    <w:p w:rsidR="00784B41" w:rsidRPr="0071367D" w:rsidRDefault="00784B41" w:rsidP="00B832B2">
      <w:pPr>
        <w:jc w:val="both"/>
        <w:rPr>
          <w:rFonts w:ascii="Calibri" w:hAnsi="Calibri"/>
          <w:i/>
          <w:sz w:val="24"/>
          <w:szCs w:val="24"/>
        </w:rPr>
      </w:pPr>
      <w:r w:rsidRPr="0071367D">
        <w:rPr>
          <w:rFonts w:ascii="Calibri" w:hAnsi="Calibri"/>
          <w:i/>
          <w:sz w:val="24"/>
          <w:szCs w:val="24"/>
        </w:rPr>
        <w:t xml:space="preserve">This section gives an overview of how rents can be increased. </w:t>
      </w:r>
    </w:p>
    <w:p w:rsidR="00784B41" w:rsidRPr="0071367D" w:rsidRDefault="00784B41" w:rsidP="00B832B2">
      <w:pPr>
        <w:jc w:val="both"/>
        <w:rPr>
          <w:rFonts w:ascii="Calibri" w:hAnsi="Calibri"/>
          <w:b/>
          <w:sz w:val="24"/>
          <w:szCs w:val="24"/>
        </w:rPr>
      </w:pPr>
    </w:p>
    <w:p w:rsidR="00784B41" w:rsidRPr="0071367D" w:rsidRDefault="00784B41" w:rsidP="00B832B2">
      <w:pPr>
        <w:jc w:val="both"/>
        <w:rPr>
          <w:rFonts w:ascii="Calibri" w:hAnsi="Calibri"/>
          <w:sz w:val="24"/>
          <w:szCs w:val="24"/>
        </w:rPr>
      </w:pPr>
      <w:r w:rsidRPr="0071367D">
        <w:rPr>
          <w:rFonts w:ascii="Calibri" w:hAnsi="Calibri"/>
          <w:b/>
          <w:sz w:val="24"/>
          <w:szCs w:val="24"/>
        </w:rPr>
        <w:t>Non Rent-Regulated Units.</w:t>
      </w:r>
      <w:r w:rsidRPr="0071367D">
        <w:rPr>
          <w:rFonts w:ascii="Calibri" w:hAnsi="Calibri"/>
          <w:sz w:val="24"/>
          <w:szCs w:val="24"/>
        </w:rPr>
        <w:t xml:space="preserve"> For units that are not rent-regulated, the landlord can only charge as much as the tenant is willing to pay. The amount is negotiated with every lease renewal. </w:t>
      </w:r>
    </w:p>
    <w:p w:rsidR="00784B41" w:rsidRPr="0071367D" w:rsidRDefault="00784B41" w:rsidP="00B832B2">
      <w:pPr>
        <w:jc w:val="both"/>
        <w:rPr>
          <w:rFonts w:ascii="Calibri" w:hAnsi="Calibri"/>
          <w:sz w:val="24"/>
          <w:szCs w:val="24"/>
        </w:rPr>
      </w:pPr>
    </w:p>
    <w:p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rPr>
        <w:t xml:space="preserve">Rent-Regulated Units. </w:t>
      </w:r>
      <w:r w:rsidRPr="0071367D">
        <w:rPr>
          <w:rFonts w:ascii="Calibri" w:hAnsi="Calibri"/>
          <w:color w:val="000000" w:themeColor="text1"/>
          <w:sz w:val="24"/>
          <w:szCs w:val="24"/>
        </w:rPr>
        <w:t xml:space="preserve">One of the benefits of living in a rent-regulated unit is that the initial rent and any rent increases on renewal leases are set by rent regulation laws decided every year by the Rent Guidelines Board. In rent-regulated units, there are a few ways that the landlord can raise rents. </w:t>
      </w:r>
    </w:p>
    <w:p w:rsidR="00784B41" w:rsidRPr="0071367D" w:rsidRDefault="00784B41" w:rsidP="00B832B2">
      <w:pPr>
        <w:pStyle w:val="ListParagraph"/>
        <w:numPr>
          <w:ilvl w:val="0"/>
          <w:numId w:val="5"/>
        </w:numPr>
        <w:jc w:val="both"/>
        <w:rPr>
          <w:rFonts w:ascii="Calibri" w:hAnsi="Calibri"/>
          <w:color w:val="000000" w:themeColor="text1"/>
          <w:sz w:val="24"/>
          <w:szCs w:val="24"/>
        </w:rPr>
      </w:pPr>
      <w:r w:rsidRPr="0071367D">
        <w:rPr>
          <w:rFonts w:ascii="Calibri" w:hAnsi="Calibri"/>
          <w:color w:val="000000" w:themeColor="text1"/>
          <w:sz w:val="24"/>
          <w:szCs w:val="24"/>
        </w:rPr>
        <w:t>The Rent Guidelines Board</w:t>
      </w:r>
    </w:p>
    <w:p w:rsidR="00784B41" w:rsidRPr="0071367D" w:rsidRDefault="00784B41" w:rsidP="00B832B2">
      <w:pPr>
        <w:pStyle w:val="ListParagraph"/>
        <w:numPr>
          <w:ilvl w:val="0"/>
          <w:numId w:val="5"/>
        </w:numPr>
        <w:jc w:val="both"/>
        <w:rPr>
          <w:rFonts w:ascii="Calibri" w:hAnsi="Calibri"/>
          <w:color w:val="000000" w:themeColor="text1"/>
          <w:sz w:val="24"/>
          <w:szCs w:val="24"/>
        </w:rPr>
      </w:pPr>
      <w:r w:rsidRPr="0071367D">
        <w:rPr>
          <w:rFonts w:ascii="Calibri" w:hAnsi="Calibri"/>
          <w:color w:val="000000" w:themeColor="text1"/>
          <w:sz w:val="24"/>
          <w:szCs w:val="24"/>
        </w:rPr>
        <w:t>Vacancy Rental Increases</w:t>
      </w:r>
    </w:p>
    <w:p w:rsidR="00784B41" w:rsidRPr="0071367D" w:rsidRDefault="00784B41" w:rsidP="00B832B2">
      <w:pPr>
        <w:pStyle w:val="ListParagraph"/>
        <w:numPr>
          <w:ilvl w:val="0"/>
          <w:numId w:val="5"/>
        </w:numPr>
        <w:jc w:val="both"/>
        <w:rPr>
          <w:rFonts w:ascii="Calibri" w:hAnsi="Calibri"/>
          <w:color w:val="000000" w:themeColor="text1"/>
          <w:sz w:val="24"/>
          <w:szCs w:val="24"/>
        </w:rPr>
      </w:pPr>
      <w:r w:rsidRPr="0071367D">
        <w:rPr>
          <w:rFonts w:ascii="Calibri" w:hAnsi="Calibri"/>
          <w:color w:val="000000" w:themeColor="text1"/>
          <w:sz w:val="24"/>
          <w:szCs w:val="24"/>
        </w:rPr>
        <w:t>MCI and IAI’s</w:t>
      </w:r>
    </w:p>
    <w:p w:rsidR="00784B41" w:rsidRPr="0071367D" w:rsidRDefault="00784B41" w:rsidP="00B832B2">
      <w:pPr>
        <w:pStyle w:val="ListParagraph"/>
        <w:numPr>
          <w:ilvl w:val="0"/>
          <w:numId w:val="5"/>
        </w:numPr>
        <w:jc w:val="both"/>
        <w:rPr>
          <w:rFonts w:ascii="Calibri" w:hAnsi="Calibri"/>
          <w:color w:val="000000" w:themeColor="text1"/>
          <w:sz w:val="24"/>
          <w:szCs w:val="24"/>
        </w:rPr>
      </w:pPr>
      <w:r w:rsidRPr="0071367D">
        <w:rPr>
          <w:rFonts w:ascii="Calibri" w:hAnsi="Calibri"/>
          <w:color w:val="000000" w:themeColor="text1"/>
          <w:sz w:val="24"/>
          <w:szCs w:val="24"/>
        </w:rPr>
        <w:t>Extremely low rents</w:t>
      </w:r>
    </w:p>
    <w:p w:rsidR="00784B41" w:rsidRPr="0071367D" w:rsidRDefault="00784B41" w:rsidP="00B832B2">
      <w:pPr>
        <w:jc w:val="both"/>
        <w:rPr>
          <w:rFonts w:ascii="Calibri" w:hAnsi="Calibri"/>
          <w:color w:val="000000" w:themeColor="text1"/>
          <w:sz w:val="24"/>
          <w:szCs w:val="24"/>
        </w:rPr>
      </w:pPr>
    </w:p>
    <w:p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Rent Guidelines Board.</w:t>
      </w:r>
      <w:r w:rsidRPr="0071367D">
        <w:rPr>
          <w:rFonts w:ascii="Calibri" w:hAnsi="Calibri"/>
          <w:color w:val="000000" w:themeColor="text1"/>
          <w:sz w:val="24"/>
          <w:szCs w:val="24"/>
        </w:rPr>
        <w:t xml:space="preserve"> The landlord is only able to charge up to the amount set by the Rent Guidelines Board, which meets </w:t>
      </w:r>
      <w:r w:rsidR="00E56398" w:rsidRPr="0071367D">
        <w:rPr>
          <w:rFonts w:ascii="Calibri" w:hAnsi="Calibri"/>
          <w:color w:val="000000" w:themeColor="text1"/>
          <w:sz w:val="24"/>
          <w:szCs w:val="24"/>
        </w:rPr>
        <w:t>between March and June every year</w:t>
      </w:r>
      <w:r w:rsidRPr="0071367D">
        <w:rPr>
          <w:rFonts w:ascii="Calibri" w:hAnsi="Calibri"/>
          <w:color w:val="000000" w:themeColor="text1"/>
          <w:sz w:val="24"/>
          <w:szCs w:val="24"/>
        </w:rPr>
        <w:t xml:space="preserve"> to decide rates for the coming year. </w:t>
      </w:r>
      <w:r w:rsidRPr="0071367D">
        <w:rPr>
          <w:rFonts w:ascii="Calibri" w:hAnsi="Calibri"/>
          <w:b/>
          <w:color w:val="0070C0"/>
          <w:sz w:val="24"/>
          <w:szCs w:val="24"/>
        </w:rPr>
        <w:t>Information about rent increases</w:t>
      </w:r>
      <w:r w:rsidRPr="0071367D">
        <w:rPr>
          <w:rFonts w:ascii="Calibri" w:hAnsi="Calibri"/>
          <w:color w:val="000000" w:themeColor="text1"/>
          <w:sz w:val="24"/>
          <w:szCs w:val="24"/>
        </w:rPr>
        <w:t xml:space="preserve"> can be found on their website, and a </w:t>
      </w:r>
      <w:r w:rsidRPr="0071367D">
        <w:rPr>
          <w:rFonts w:ascii="Calibri" w:hAnsi="Calibri"/>
          <w:b/>
          <w:color w:val="0070C0"/>
          <w:sz w:val="24"/>
          <w:szCs w:val="24"/>
        </w:rPr>
        <w:t>history of allowable rent increases through 2018</w:t>
      </w:r>
      <w:r w:rsidRPr="0071367D">
        <w:rPr>
          <w:rFonts w:ascii="Calibri" w:hAnsi="Calibri"/>
          <w:color w:val="000000" w:themeColor="text1"/>
          <w:sz w:val="24"/>
          <w:szCs w:val="24"/>
        </w:rPr>
        <w:t xml:space="preserve"> can be found online.</w:t>
      </w:r>
    </w:p>
    <w:p w:rsidR="00784B41" w:rsidRPr="0071367D" w:rsidRDefault="00784B41" w:rsidP="00B832B2">
      <w:pPr>
        <w:jc w:val="both"/>
        <w:rPr>
          <w:rFonts w:ascii="Calibri" w:hAnsi="Calibri"/>
          <w:color w:val="000000" w:themeColor="text1"/>
          <w:sz w:val="24"/>
          <w:szCs w:val="24"/>
          <w:u w:val="single"/>
        </w:rPr>
      </w:pPr>
      <w:r w:rsidRPr="0071367D">
        <w:rPr>
          <w:rFonts w:ascii="Calibri" w:hAnsi="Calibri"/>
          <w:color w:val="000000" w:themeColor="text1"/>
          <w:sz w:val="24"/>
          <w:szCs w:val="24"/>
        </w:rPr>
        <w:t xml:space="preserve"> </w:t>
      </w:r>
    </w:p>
    <w:p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Vacancy Rental Increases.</w:t>
      </w:r>
      <w:r w:rsidRPr="0071367D">
        <w:rPr>
          <w:rFonts w:ascii="Calibri" w:hAnsi="Calibri"/>
          <w:color w:val="000000" w:themeColor="text1"/>
          <w:sz w:val="24"/>
          <w:szCs w:val="24"/>
        </w:rPr>
        <w:t xml:space="preserve"> When the landlord is signing a new lease with a new tenant, they are entitled to a certain percentage increase on the rent. This percentage varies from between 16 percent to 20 percent depending on the year and the length of the lease. See </w:t>
      </w:r>
      <w:r w:rsidRPr="0071367D">
        <w:rPr>
          <w:rFonts w:ascii="Calibri" w:hAnsi="Calibri"/>
          <w:b/>
          <w:color w:val="0070C0"/>
          <w:sz w:val="24"/>
          <w:szCs w:val="24"/>
        </w:rPr>
        <w:t>Fact Sheet #26</w:t>
      </w:r>
      <w:r w:rsidRPr="0071367D">
        <w:rPr>
          <w:rFonts w:ascii="Calibri" w:hAnsi="Calibri"/>
          <w:color w:val="000000" w:themeColor="text1"/>
          <w:sz w:val="24"/>
          <w:szCs w:val="24"/>
        </w:rPr>
        <w:t xml:space="preserve"> for more information. </w:t>
      </w:r>
    </w:p>
    <w:p w:rsidR="00784B41" w:rsidRPr="0071367D" w:rsidRDefault="00784B41" w:rsidP="00B832B2">
      <w:pPr>
        <w:jc w:val="both"/>
        <w:rPr>
          <w:rFonts w:ascii="Calibri" w:hAnsi="Calibri"/>
          <w:color w:val="000000" w:themeColor="text1"/>
          <w:sz w:val="24"/>
          <w:szCs w:val="24"/>
        </w:rPr>
      </w:pPr>
    </w:p>
    <w:p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MCI and IAI’s.</w:t>
      </w:r>
      <w:r w:rsidRPr="0071367D">
        <w:rPr>
          <w:rFonts w:ascii="Calibri" w:hAnsi="Calibri"/>
          <w:color w:val="000000" w:themeColor="text1"/>
          <w:sz w:val="24"/>
          <w:szCs w:val="24"/>
        </w:rPr>
        <w:t xml:space="preserve"> Another way that landlords can increase rents is if there is a Major Capital Improvement (MCI) or Individual Apartment Improvement (IAI). MCI’s are improvements made that affect the entire building and requires DHCR approval, while IAI’s are improvements to only specific apartments and do not require approval unless the unit is occupied, in which case the tenant has to consent by written document.  The landlord is allowed to add either 1/40th or 1/60th of the cost of the improvement, depending the type of improvement. For more information concerning IAIs, see </w:t>
      </w:r>
      <w:r w:rsidRPr="0071367D">
        <w:rPr>
          <w:rFonts w:ascii="Calibri" w:hAnsi="Calibri"/>
          <w:b/>
          <w:color w:val="0070C0"/>
          <w:sz w:val="24"/>
          <w:szCs w:val="24"/>
        </w:rPr>
        <w:t>Fact Sheet #12</w:t>
      </w:r>
      <w:r w:rsidRPr="0071367D">
        <w:rPr>
          <w:rFonts w:ascii="Calibri" w:hAnsi="Calibri"/>
          <w:color w:val="000000" w:themeColor="text1"/>
          <w:sz w:val="24"/>
          <w:szCs w:val="24"/>
        </w:rPr>
        <w:t xml:space="preserve"> or </w:t>
      </w:r>
      <w:r w:rsidRPr="0071367D">
        <w:rPr>
          <w:rFonts w:ascii="Calibri" w:hAnsi="Calibri"/>
          <w:b/>
          <w:color w:val="0070C0"/>
          <w:sz w:val="24"/>
          <w:szCs w:val="24"/>
        </w:rPr>
        <w:t>Fact Sheet #24</w:t>
      </w:r>
      <w:r w:rsidRPr="0071367D">
        <w:rPr>
          <w:rFonts w:ascii="Calibri" w:hAnsi="Calibri"/>
          <w:color w:val="000000" w:themeColor="text1"/>
          <w:sz w:val="24"/>
          <w:szCs w:val="24"/>
        </w:rPr>
        <w:t xml:space="preserve"> concerning MCIs. </w:t>
      </w:r>
    </w:p>
    <w:p w:rsidR="00784B41" w:rsidRPr="0071367D" w:rsidRDefault="00784B41" w:rsidP="00B832B2">
      <w:pPr>
        <w:jc w:val="both"/>
        <w:rPr>
          <w:rFonts w:ascii="Calibri" w:hAnsi="Calibri"/>
          <w:color w:val="000000" w:themeColor="text1"/>
          <w:sz w:val="24"/>
          <w:szCs w:val="24"/>
        </w:rPr>
      </w:pPr>
    </w:p>
    <w:p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Extremely low rents</w:t>
      </w:r>
      <w:r w:rsidRPr="0071367D">
        <w:rPr>
          <w:rFonts w:ascii="Calibri" w:hAnsi="Calibri"/>
          <w:b/>
          <w:color w:val="000000" w:themeColor="text1"/>
          <w:sz w:val="24"/>
          <w:szCs w:val="24"/>
        </w:rPr>
        <w:t>.</w:t>
      </w:r>
      <w:r w:rsidRPr="0071367D">
        <w:rPr>
          <w:rFonts w:ascii="Calibri" w:hAnsi="Calibri"/>
          <w:color w:val="000000" w:themeColor="text1"/>
          <w:sz w:val="24"/>
          <w:szCs w:val="24"/>
        </w:rPr>
        <w:t xml:space="preserve"> If certain cases, where the rent is very low (usually between $300 and $500) the landlord is entitled to collect an addition increase in rent beyond allowable legal rental increases or vacancy increases. For more information </w:t>
      </w:r>
      <w:r w:rsidRPr="0071367D">
        <w:rPr>
          <w:rFonts w:ascii="Calibri" w:hAnsi="Calibri"/>
          <w:b/>
          <w:color w:val="0070C0"/>
          <w:sz w:val="24"/>
          <w:szCs w:val="24"/>
        </w:rPr>
        <w:t>see Fact Sheet #26</w:t>
      </w:r>
      <w:r w:rsidRPr="0071367D">
        <w:rPr>
          <w:rFonts w:ascii="Calibri" w:hAnsi="Calibri"/>
          <w:b/>
          <w:color w:val="000000" w:themeColor="text1"/>
          <w:sz w:val="24"/>
          <w:szCs w:val="24"/>
        </w:rPr>
        <w:t>.</w:t>
      </w:r>
    </w:p>
    <w:p w:rsidR="00784B41" w:rsidRPr="0071367D" w:rsidRDefault="00784B41" w:rsidP="00B832B2">
      <w:pPr>
        <w:jc w:val="both"/>
        <w:rPr>
          <w:rFonts w:ascii="Calibri" w:hAnsi="Calibri"/>
          <w:color w:val="000000" w:themeColor="text1"/>
          <w:sz w:val="24"/>
          <w:szCs w:val="24"/>
        </w:rPr>
      </w:pPr>
    </w:p>
    <w:p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rPr>
        <w:t>Challenging Rental Increases.</w:t>
      </w:r>
      <w:r w:rsidRPr="0071367D">
        <w:rPr>
          <w:rFonts w:ascii="Calibri" w:hAnsi="Calibri"/>
          <w:color w:val="000000" w:themeColor="text1"/>
          <w:sz w:val="24"/>
          <w:szCs w:val="24"/>
        </w:rPr>
        <w:t xml:space="preserve"> Additionally, tenants have the right to challenge rent increases that they believe to be unfair up to four years after the increase went into effect. For more information, see </w:t>
      </w:r>
      <w:r w:rsidRPr="0071367D">
        <w:rPr>
          <w:rFonts w:ascii="Calibri" w:hAnsi="Calibri"/>
          <w:b/>
          <w:color w:val="0070C0"/>
          <w:sz w:val="24"/>
          <w:szCs w:val="24"/>
        </w:rPr>
        <w:t>pages 6 and 7 of the Tenants’ Rights Guide.</w:t>
      </w:r>
      <w:r w:rsidRPr="0071367D">
        <w:rPr>
          <w:rFonts w:ascii="Calibri" w:hAnsi="Calibri"/>
          <w:color w:val="000000" w:themeColor="text1"/>
          <w:sz w:val="24"/>
          <w:szCs w:val="24"/>
        </w:rPr>
        <w:t xml:space="preserve"> </w:t>
      </w:r>
    </w:p>
    <w:p w:rsidR="00784B41" w:rsidRPr="0071367D" w:rsidRDefault="00784B41" w:rsidP="00B832B2">
      <w:pPr>
        <w:jc w:val="both"/>
        <w:rPr>
          <w:rFonts w:ascii="Calibri" w:hAnsi="Calibri"/>
          <w:color w:val="FF0000"/>
          <w:sz w:val="24"/>
          <w:szCs w:val="24"/>
        </w:rPr>
      </w:pPr>
    </w:p>
    <w:p w:rsidR="00784B41" w:rsidRPr="0071367D" w:rsidRDefault="00784B41" w:rsidP="00B832B2">
      <w:pPr>
        <w:jc w:val="both"/>
        <w:rPr>
          <w:rFonts w:ascii="Calibri" w:hAnsi="Calibri"/>
          <w:color w:val="FF0000"/>
          <w:sz w:val="24"/>
          <w:szCs w:val="24"/>
          <w:u w:val="single"/>
        </w:rPr>
      </w:pPr>
    </w:p>
    <w:p w:rsidR="00784B41" w:rsidRPr="0071367D" w:rsidRDefault="00784B41"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rPr>
        <w:t>Information about rent increases</w:t>
      </w:r>
    </w:p>
    <w:p w:rsidR="00784B41" w:rsidRPr="0071367D" w:rsidRDefault="004A19B5" w:rsidP="00B832B2">
      <w:pPr>
        <w:jc w:val="both"/>
        <w:rPr>
          <w:rFonts w:ascii="Calibri" w:hAnsi="Calibri"/>
          <w:b/>
          <w:color w:val="0070C0"/>
          <w:sz w:val="24"/>
          <w:szCs w:val="24"/>
          <w:u w:val="single"/>
        </w:rPr>
      </w:pPr>
      <w:hyperlink r:id="rId34" w:history="1">
        <w:r w:rsidR="00784B41" w:rsidRPr="0071367D">
          <w:rPr>
            <w:rStyle w:val="Hyperlink"/>
            <w:rFonts w:ascii="Calibri" w:hAnsi="Calibri"/>
            <w:color w:val="000000" w:themeColor="text1"/>
            <w:sz w:val="24"/>
            <w:szCs w:val="24"/>
          </w:rPr>
          <w:t>http://www1.nyc.gov/site/rentguidelinesboard/resources/rents-rent-increases.page</w:t>
        </w:r>
      </w:hyperlink>
    </w:p>
    <w:p w:rsidR="00784B41" w:rsidRPr="0071367D" w:rsidRDefault="00784B41" w:rsidP="00B832B2">
      <w:pPr>
        <w:jc w:val="both"/>
        <w:rPr>
          <w:rFonts w:ascii="Calibri" w:hAnsi="Calibri"/>
          <w:b/>
          <w:color w:val="0070C0"/>
          <w:sz w:val="24"/>
          <w:szCs w:val="24"/>
          <w:u w:val="single"/>
        </w:rPr>
      </w:pPr>
    </w:p>
    <w:p w:rsidR="00784B41" w:rsidRPr="0071367D" w:rsidRDefault="00784B41" w:rsidP="00B832B2">
      <w:pPr>
        <w:jc w:val="both"/>
        <w:rPr>
          <w:rFonts w:ascii="Calibri" w:hAnsi="Calibri"/>
          <w:b/>
          <w:color w:val="000000" w:themeColor="text1"/>
          <w:sz w:val="24"/>
          <w:szCs w:val="24"/>
        </w:rPr>
      </w:pPr>
      <w:r w:rsidRPr="0071367D">
        <w:rPr>
          <w:rFonts w:ascii="Calibri" w:hAnsi="Calibri"/>
          <w:b/>
          <w:color w:val="000000" w:themeColor="text1"/>
          <w:sz w:val="24"/>
          <w:szCs w:val="24"/>
        </w:rPr>
        <w:t>history of allowable rent increases through 2018</w:t>
      </w:r>
    </w:p>
    <w:p w:rsidR="00784B41" w:rsidRPr="0071367D" w:rsidRDefault="004A19B5" w:rsidP="00B832B2">
      <w:pPr>
        <w:jc w:val="both"/>
        <w:rPr>
          <w:rStyle w:val="Hyperlink"/>
          <w:rFonts w:ascii="Calibri" w:hAnsi="Calibri"/>
          <w:sz w:val="24"/>
          <w:szCs w:val="24"/>
        </w:rPr>
      </w:pPr>
      <w:hyperlink r:id="rId35" w:history="1">
        <w:r w:rsidR="00784B41" w:rsidRPr="0071367D">
          <w:rPr>
            <w:rStyle w:val="Hyperlink"/>
            <w:rFonts w:ascii="Calibri" w:hAnsi="Calibri"/>
            <w:sz w:val="24"/>
            <w:szCs w:val="24"/>
          </w:rPr>
          <w:t>http://www1.nyc.gov/assets/rentguidelinesboard/pdf/guidelines/aptorders2018.pdf</w:t>
        </w:r>
      </w:hyperlink>
    </w:p>
    <w:p w:rsidR="00784B41" w:rsidRPr="0071367D" w:rsidRDefault="00784B41" w:rsidP="00B832B2">
      <w:pPr>
        <w:jc w:val="both"/>
        <w:rPr>
          <w:rFonts w:ascii="Calibri" w:hAnsi="Calibri"/>
          <w:color w:val="000000" w:themeColor="text1"/>
          <w:sz w:val="24"/>
          <w:szCs w:val="24"/>
          <w:u w:val="single"/>
        </w:rPr>
      </w:pPr>
    </w:p>
    <w:p w:rsidR="00784B41" w:rsidRPr="0071367D" w:rsidRDefault="00784B41" w:rsidP="00B832B2">
      <w:pPr>
        <w:jc w:val="both"/>
        <w:rPr>
          <w:rFonts w:ascii="Calibri" w:hAnsi="Calibri"/>
          <w:b/>
          <w:color w:val="000000" w:themeColor="text1"/>
          <w:sz w:val="24"/>
          <w:szCs w:val="24"/>
        </w:rPr>
      </w:pPr>
      <w:r w:rsidRPr="0071367D">
        <w:rPr>
          <w:rFonts w:ascii="Calibri" w:hAnsi="Calibri"/>
          <w:b/>
          <w:color w:val="000000" w:themeColor="text1"/>
          <w:sz w:val="24"/>
          <w:szCs w:val="24"/>
        </w:rPr>
        <w:t>Fact Sheet #26</w:t>
      </w:r>
    </w:p>
    <w:p w:rsidR="00784B41" w:rsidRPr="0071367D" w:rsidRDefault="004A19B5" w:rsidP="00B832B2">
      <w:pPr>
        <w:jc w:val="both"/>
        <w:rPr>
          <w:rStyle w:val="Hyperlink"/>
          <w:rFonts w:ascii="Calibri" w:hAnsi="Calibri"/>
          <w:sz w:val="24"/>
          <w:szCs w:val="24"/>
        </w:rPr>
      </w:pPr>
      <w:hyperlink r:id="rId36" w:history="1">
        <w:r w:rsidR="00784B41" w:rsidRPr="0071367D">
          <w:rPr>
            <w:rStyle w:val="Hyperlink"/>
            <w:rFonts w:ascii="Calibri" w:hAnsi="Calibri"/>
            <w:sz w:val="24"/>
            <w:szCs w:val="24"/>
          </w:rPr>
          <w:t>http://www.nyshcr.org/Rent/FactSheets/orafac26.pdf</w:t>
        </w:r>
      </w:hyperlink>
    </w:p>
    <w:p w:rsidR="00784B41" w:rsidRPr="0071367D" w:rsidRDefault="00784B41" w:rsidP="00B832B2">
      <w:pPr>
        <w:jc w:val="both"/>
        <w:rPr>
          <w:rStyle w:val="Hyperlink"/>
          <w:rFonts w:ascii="Calibri" w:hAnsi="Calibri"/>
          <w:color w:val="000000" w:themeColor="text1"/>
          <w:sz w:val="24"/>
          <w:szCs w:val="24"/>
        </w:rPr>
      </w:pPr>
    </w:p>
    <w:p w:rsidR="00784B41" w:rsidRPr="0071367D" w:rsidRDefault="00784B41" w:rsidP="00B832B2">
      <w:pPr>
        <w:jc w:val="both"/>
        <w:rPr>
          <w:rStyle w:val="Hyperlink"/>
          <w:rFonts w:ascii="Calibri" w:hAnsi="Calibri"/>
          <w:b/>
          <w:color w:val="000000" w:themeColor="text1"/>
          <w:sz w:val="24"/>
          <w:szCs w:val="24"/>
        </w:rPr>
      </w:pPr>
      <w:r w:rsidRPr="0071367D">
        <w:rPr>
          <w:rFonts w:ascii="Calibri" w:hAnsi="Calibri"/>
          <w:b/>
          <w:color w:val="000000" w:themeColor="text1"/>
          <w:sz w:val="24"/>
          <w:szCs w:val="24"/>
        </w:rPr>
        <w:t>Fact Sheet #12</w:t>
      </w:r>
    </w:p>
    <w:p w:rsidR="00784B41" w:rsidRPr="0071367D" w:rsidRDefault="004A19B5" w:rsidP="00B832B2">
      <w:pPr>
        <w:jc w:val="both"/>
        <w:rPr>
          <w:rStyle w:val="Hyperlink"/>
          <w:rFonts w:ascii="Calibri" w:hAnsi="Calibri"/>
          <w:sz w:val="24"/>
          <w:szCs w:val="24"/>
        </w:rPr>
      </w:pPr>
      <w:hyperlink r:id="rId37" w:history="1">
        <w:r w:rsidR="00784B41" w:rsidRPr="0071367D">
          <w:rPr>
            <w:rStyle w:val="Hyperlink"/>
            <w:rFonts w:ascii="Calibri" w:hAnsi="Calibri"/>
            <w:sz w:val="24"/>
            <w:szCs w:val="24"/>
          </w:rPr>
          <w:t>http://www.nyshcr.org/Rent/OperationalBulletins/orao20161.pdf</w:t>
        </w:r>
      </w:hyperlink>
    </w:p>
    <w:p w:rsidR="00784B41" w:rsidRPr="0071367D" w:rsidRDefault="00784B41" w:rsidP="00B832B2">
      <w:pPr>
        <w:jc w:val="both"/>
        <w:rPr>
          <w:rStyle w:val="Hyperlink"/>
          <w:rFonts w:ascii="Calibri" w:hAnsi="Calibri"/>
          <w:color w:val="000000" w:themeColor="text1"/>
          <w:sz w:val="24"/>
          <w:szCs w:val="24"/>
        </w:rPr>
      </w:pPr>
    </w:p>
    <w:p w:rsidR="00784B41" w:rsidRPr="0071367D" w:rsidRDefault="00784B41" w:rsidP="00B832B2">
      <w:pPr>
        <w:jc w:val="both"/>
        <w:rPr>
          <w:rFonts w:ascii="Calibri" w:hAnsi="Calibri"/>
          <w:b/>
          <w:color w:val="000000" w:themeColor="text1"/>
          <w:sz w:val="24"/>
          <w:szCs w:val="24"/>
        </w:rPr>
      </w:pPr>
      <w:r w:rsidRPr="0071367D">
        <w:rPr>
          <w:rFonts w:ascii="Calibri" w:hAnsi="Calibri"/>
          <w:b/>
          <w:color w:val="000000" w:themeColor="text1"/>
          <w:sz w:val="24"/>
          <w:szCs w:val="24"/>
        </w:rPr>
        <w:t>Fact Sheet #24</w:t>
      </w:r>
    </w:p>
    <w:p w:rsidR="00784B41" w:rsidRPr="0071367D" w:rsidRDefault="004A19B5" w:rsidP="00B832B2">
      <w:pPr>
        <w:jc w:val="both"/>
        <w:rPr>
          <w:rStyle w:val="Hyperlink"/>
          <w:rFonts w:ascii="Calibri" w:hAnsi="Calibri"/>
          <w:sz w:val="24"/>
          <w:szCs w:val="24"/>
        </w:rPr>
      </w:pPr>
      <w:hyperlink r:id="rId38" w:history="1">
        <w:r w:rsidR="00784B41" w:rsidRPr="0071367D">
          <w:rPr>
            <w:rStyle w:val="Hyperlink"/>
            <w:rFonts w:ascii="Calibri" w:hAnsi="Calibri"/>
            <w:sz w:val="24"/>
            <w:szCs w:val="24"/>
          </w:rPr>
          <w:t>http://www.nyshcr.org/Rent/FactSheets/orafac24.pdf</w:t>
        </w:r>
      </w:hyperlink>
    </w:p>
    <w:p w:rsidR="00784B41" w:rsidRPr="0071367D" w:rsidRDefault="00784B41" w:rsidP="00B832B2">
      <w:pPr>
        <w:jc w:val="both"/>
        <w:rPr>
          <w:rStyle w:val="Hyperlink"/>
          <w:rFonts w:ascii="Calibri" w:hAnsi="Calibri"/>
          <w:color w:val="000000" w:themeColor="text1"/>
          <w:sz w:val="24"/>
          <w:szCs w:val="24"/>
        </w:rPr>
      </w:pPr>
    </w:p>
    <w:p w:rsidR="00784B41" w:rsidRPr="0071367D" w:rsidRDefault="00784B41" w:rsidP="00B832B2">
      <w:pPr>
        <w:jc w:val="both"/>
        <w:rPr>
          <w:rFonts w:ascii="Calibri" w:hAnsi="Calibri"/>
          <w:b/>
          <w:color w:val="000000" w:themeColor="text1"/>
          <w:sz w:val="24"/>
          <w:szCs w:val="24"/>
        </w:rPr>
      </w:pPr>
      <w:r w:rsidRPr="0071367D">
        <w:rPr>
          <w:rFonts w:ascii="Calibri" w:hAnsi="Calibri"/>
          <w:b/>
          <w:color w:val="000000" w:themeColor="text1"/>
          <w:sz w:val="24"/>
          <w:szCs w:val="24"/>
        </w:rPr>
        <w:t>see Fact Sheet #26.</w:t>
      </w:r>
    </w:p>
    <w:p w:rsidR="00784B41" w:rsidRPr="0071367D" w:rsidRDefault="004A19B5" w:rsidP="00B832B2">
      <w:pPr>
        <w:jc w:val="both"/>
        <w:rPr>
          <w:rStyle w:val="Hyperlink"/>
          <w:rFonts w:ascii="Calibri" w:hAnsi="Calibri"/>
          <w:sz w:val="24"/>
          <w:szCs w:val="24"/>
        </w:rPr>
      </w:pPr>
      <w:hyperlink r:id="rId39" w:history="1">
        <w:r w:rsidR="00784B41" w:rsidRPr="0071367D">
          <w:rPr>
            <w:rStyle w:val="Hyperlink"/>
            <w:rFonts w:ascii="Calibri" w:hAnsi="Calibri"/>
            <w:sz w:val="24"/>
            <w:szCs w:val="24"/>
          </w:rPr>
          <w:t>http://www.nyshcr.org/Rent/FactSheets/orafac26.pdf</w:t>
        </w:r>
      </w:hyperlink>
    </w:p>
    <w:p w:rsidR="00784B41" w:rsidRPr="0071367D" w:rsidRDefault="00784B41" w:rsidP="00B832B2">
      <w:pPr>
        <w:jc w:val="both"/>
        <w:rPr>
          <w:rFonts w:ascii="Calibri" w:hAnsi="Calibri"/>
          <w:color w:val="000000" w:themeColor="text1"/>
          <w:sz w:val="24"/>
          <w:szCs w:val="24"/>
          <w:u w:val="single"/>
        </w:rPr>
      </w:pPr>
    </w:p>
    <w:p w:rsidR="00784B41" w:rsidRPr="0071367D" w:rsidRDefault="00784B41" w:rsidP="00B832B2">
      <w:pPr>
        <w:jc w:val="both"/>
        <w:rPr>
          <w:rFonts w:ascii="Calibri" w:hAnsi="Calibri"/>
          <w:b/>
          <w:color w:val="000000" w:themeColor="text1"/>
          <w:sz w:val="24"/>
          <w:szCs w:val="24"/>
        </w:rPr>
      </w:pPr>
      <w:r w:rsidRPr="0071367D">
        <w:rPr>
          <w:rFonts w:ascii="Calibri" w:hAnsi="Calibri"/>
          <w:b/>
          <w:color w:val="000000" w:themeColor="text1"/>
          <w:sz w:val="24"/>
          <w:szCs w:val="24"/>
        </w:rPr>
        <w:t>pages 6 and 7 of the Tenants’ Rights Guide</w:t>
      </w:r>
    </w:p>
    <w:p w:rsidR="00B16F0D" w:rsidRPr="0071367D" w:rsidRDefault="004A19B5" w:rsidP="00B832B2">
      <w:pPr>
        <w:jc w:val="both"/>
        <w:rPr>
          <w:rStyle w:val="Hyperlink"/>
          <w:rFonts w:ascii="Calibri" w:hAnsi="Calibri"/>
          <w:sz w:val="24"/>
          <w:szCs w:val="24"/>
        </w:rPr>
      </w:pPr>
      <w:hyperlink r:id="rId40" w:history="1">
        <w:r w:rsidR="00784B41" w:rsidRPr="0071367D">
          <w:rPr>
            <w:rStyle w:val="Hyperlink"/>
            <w:rFonts w:ascii="Calibri" w:hAnsi="Calibri"/>
            <w:sz w:val="24"/>
            <w:szCs w:val="24"/>
          </w:rPr>
          <w:t>https://ag.ny.gov/sites/default/files/tenants_rights.pdf</w:t>
        </w:r>
      </w:hyperlink>
    </w:p>
    <w:p w:rsidR="00B16F0D" w:rsidRPr="0071367D" w:rsidRDefault="00B16F0D" w:rsidP="00B832B2">
      <w:pPr>
        <w:jc w:val="both"/>
        <w:rPr>
          <w:rStyle w:val="Hyperlink"/>
          <w:rFonts w:ascii="Calibri" w:hAnsi="Calibri"/>
          <w:sz w:val="24"/>
          <w:szCs w:val="24"/>
        </w:rPr>
      </w:pPr>
      <w:r w:rsidRPr="0071367D">
        <w:rPr>
          <w:rStyle w:val="Hyperlink"/>
          <w:rFonts w:ascii="Calibri" w:hAnsi="Calibri"/>
          <w:sz w:val="24"/>
          <w:szCs w:val="24"/>
        </w:rPr>
        <w:br w:type="page"/>
      </w:r>
    </w:p>
    <w:p w:rsidR="00B16F0D" w:rsidRPr="0071367D" w:rsidRDefault="00B16F0D" w:rsidP="00B832B2">
      <w:pPr>
        <w:jc w:val="both"/>
        <w:outlineLvl w:val="0"/>
        <w:rPr>
          <w:rFonts w:ascii="Calibri" w:hAnsi="Calibri"/>
          <w:b/>
          <w:sz w:val="24"/>
          <w:szCs w:val="24"/>
          <w:u w:val="single"/>
        </w:rPr>
      </w:pPr>
      <w:r w:rsidRPr="0071367D">
        <w:rPr>
          <w:rFonts w:ascii="Calibri" w:hAnsi="Calibri"/>
          <w:b/>
          <w:sz w:val="24"/>
          <w:szCs w:val="24"/>
          <w:u w:val="single"/>
        </w:rPr>
        <w:t>8 RENT HISTORY</w:t>
      </w:r>
    </w:p>
    <w:p w:rsidR="00B16F0D" w:rsidRPr="0071367D" w:rsidRDefault="00B16F0D" w:rsidP="00B832B2">
      <w:pPr>
        <w:jc w:val="both"/>
        <w:outlineLvl w:val="0"/>
        <w:rPr>
          <w:rFonts w:ascii="Calibri" w:hAnsi="Calibri"/>
          <w:i/>
          <w:sz w:val="24"/>
          <w:szCs w:val="24"/>
        </w:rPr>
      </w:pPr>
      <w:r w:rsidRPr="0071367D">
        <w:rPr>
          <w:rFonts w:ascii="Calibri" w:hAnsi="Calibri"/>
          <w:i/>
          <w:sz w:val="24"/>
          <w:szCs w:val="24"/>
        </w:rPr>
        <w:t xml:space="preserve">This section discusses rent histories and how to request them. </w:t>
      </w:r>
    </w:p>
    <w:p w:rsidR="00B16F0D" w:rsidRPr="0071367D" w:rsidRDefault="00B16F0D" w:rsidP="00B832B2">
      <w:pPr>
        <w:jc w:val="both"/>
        <w:outlineLvl w:val="0"/>
        <w:rPr>
          <w:rFonts w:ascii="Calibri" w:hAnsi="Calibri"/>
          <w:i/>
          <w:sz w:val="24"/>
          <w:szCs w:val="24"/>
        </w:rPr>
      </w:pPr>
    </w:p>
    <w:p w:rsidR="00B16F0D" w:rsidRPr="0071367D" w:rsidRDefault="007655F2" w:rsidP="00B832B2">
      <w:pPr>
        <w:jc w:val="both"/>
        <w:rPr>
          <w:rFonts w:ascii="Calibri" w:hAnsi="Calibri"/>
          <w:color w:val="000000" w:themeColor="text1"/>
          <w:sz w:val="24"/>
          <w:szCs w:val="24"/>
        </w:rPr>
      </w:pPr>
      <w:r w:rsidRPr="0071367D">
        <w:rPr>
          <w:rFonts w:ascii="Calibri" w:hAnsi="Calibri"/>
          <w:color w:val="000000" w:themeColor="text1"/>
          <w:sz w:val="24"/>
          <w:szCs w:val="24"/>
        </w:rPr>
        <w:t>R</w:t>
      </w:r>
      <w:r w:rsidR="00180D68" w:rsidRPr="0071367D">
        <w:rPr>
          <w:rFonts w:ascii="Calibri" w:hAnsi="Calibri"/>
          <w:color w:val="000000" w:themeColor="text1"/>
          <w:sz w:val="24"/>
          <w:szCs w:val="24"/>
        </w:rPr>
        <w:t>ent-</w:t>
      </w:r>
      <w:r w:rsidR="00B16F0D" w:rsidRPr="0071367D">
        <w:rPr>
          <w:rFonts w:ascii="Calibri" w:hAnsi="Calibri"/>
          <w:color w:val="000000" w:themeColor="text1"/>
          <w:sz w:val="24"/>
          <w:szCs w:val="24"/>
        </w:rPr>
        <w:t>stabilized tenant</w:t>
      </w:r>
      <w:r w:rsidRPr="0071367D">
        <w:rPr>
          <w:rFonts w:ascii="Calibri" w:hAnsi="Calibri"/>
          <w:color w:val="000000" w:themeColor="text1"/>
          <w:sz w:val="24"/>
          <w:szCs w:val="24"/>
        </w:rPr>
        <w:t xml:space="preserve">s are </w:t>
      </w:r>
      <w:r w:rsidR="00B16F0D" w:rsidRPr="0071367D">
        <w:rPr>
          <w:rFonts w:ascii="Calibri" w:hAnsi="Calibri"/>
          <w:color w:val="000000" w:themeColor="text1"/>
          <w:sz w:val="24"/>
          <w:szCs w:val="24"/>
        </w:rPr>
        <w:t xml:space="preserve">entitled to know </w:t>
      </w:r>
      <w:r w:rsidRPr="0071367D">
        <w:rPr>
          <w:rFonts w:ascii="Calibri" w:hAnsi="Calibri"/>
          <w:color w:val="000000" w:themeColor="text1"/>
          <w:sz w:val="24"/>
          <w:szCs w:val="24"/>
        </w:rPr>
        <w:t xml:space="preserve">their </w:t>
      </w:r>
      <w:r w:rsidR="00B16F0D" w:rsidRPr="0071367D">
        <w:rPr>
          <w:rFonts w:ascii="Calibri" w:hAnsi="Calibri"/>
          <w:color w:val="000000" w:themeColor="text1"/>
          <w:sz w:val="24"/>
          <w:szCs w:val="24"/>
        </w:rPr>
        <w:t xml:space="preserve">rent history. </w:t>
      </w:r>
      <w:r w:rsidRPr="0071367D">
        <w:rPr>
          <w:rFonts w:ascii="Calibri" w:hAnsi="Calibri"/>
          <w:color w:val="000000" w:themeColor="text1"/>
          <w:sz w:val="24"/>
          <w:szCs w:val="24"/>
        </w:rPr>
        <w:t xml:space="preserve">This information can be accessed </w:t>
      </w:r>
      <w:r w:rsidR="00B16F0D" w:rsidRPr="0071367D">
        <w:rPr>
          <w:rFonts w:ascii="Calibri" w:hAnsi="Calibri"/>
          <w:color w:val="000000" w:themeColor="text1"/>
          <w:sz w:val="24"/>
          <w:szCs w:val="24"/>
        </w:rPr>
        <w:t>several ways:</w:t>
      </w:r>
    </w:p>
    <w:p w:rsidR="00B16F0D" w:rsidRPr="0071367D" w:rsidRDefault="00B16F0D" w:rsidP="00B832B2">
      <w:pPr>
        <w:jc w:val="both"/>
        <w:rPr>
          <w:rFonts w:ascii="Calibri" w:hAnsi="Calibri"/>
          <w:sz w:val="24"/>
          <w:szCs w:val="24"/>
        </w:rPr>
      </w:pPr>
    </w:p>
    <w:p w:rsidR="00B16F0D" w:rsidRPr="0071367D" w:rsidRDefault="00B16F0D" w:rsidP="00B832B2">
      <w:pPr>
        <w:ind w:left="720"/>
        <w:jc w:val="both"/>
        <w:rPr>
          <w:rFonts w:ascii="Calibri" w:hAnsi="Calibri"/>
          <w:sz w:val="24"/>
          <w:szCs w:val="24"/>
        </w:rPr>
      </w:pPr>
      <w:r w:rsidRPr="0071367D">
        <w:rPr>
          <w:rFonts w:ascii="Calibri" w:hAnsi="Calibri"/>
          <w:sz w:val="24"/>
          <w:szCs w:val="24"/>
        </w:rPr>
        <w:t xml:space="preserve">(1) fill out the </w:t>
      </w:r>
      <w:r w:rsidRPr="0071367D">
        <w:rPr>
          <w:rFonts w:ascii="Calibri" w:hAnsi="Calibri"/>
          <w:b/>
          <w:color w:val="0070C0"/>
          <w:sz w:val="24"/>
          <w:szCs w:val="24"/>
        </w:rPr>
        <w:t>online contact form</w:t>
      </w:r>
      <w:r w:rsidRPr="0071367D">
        <w:rPr>
          <w:rFonts w:ascii="Calibri" w:hAnsi="Calibri"/>
          <w:color w:val="0070C0"/>
          <w:sz w:val="24"/>
          <w:szCs w:val="24"/>
        </w:rPr>
        <w:t xml:space="preserve">  </w:t>
      </w:r>
      <w:r w:rsidRPr="0071367D">
        <w:rPr>
          <w:rFonts w:ascii="Calibri" w:hAnsi="Calibri"/>
          <w:sz w:val="24"/>
          <w:szCs w:val="24"/>
        </w:rPr>
        <w:t>(see below for link)</w:t>
      </w:r>
    </w:p>
    <w:p w:rsidR="00B16F0D" w:rsidRPr="0071367D" w:rsidRDefault="00B16F0D" w:rsidP="00B832B2">
      <w:pPr>
        <w:ind w:left="720"/>
        <w:jc w:val="both"/>
        <w:rPr>
          <w:rFonts w:ascii="Calibri" w:hAnsi="Calibri"/>
          <w:sz w:val="24"/>
          <w:szCs w:val="24"/>
        </w:rPr>
      </w:pPr>
      <w:r w:rsidRPr="0071367D">
        <w:rPr>
          <w:rFonts w:ascii="Calibri" w:hAnsi="Calibri"/>
          <w:sz w:val="24"/>
          <w:szCs w:val="24"/>
        </w:rPr>
        <w:t>(2) calling the Rent Info Hotline</w:t>
      </w:r>
    </w:p>
    <w:p w:rsidR="00B16F0D" w:rsidRPr="0071367D" w:rsidRDefault="00B16F0D" w:rsidP="00B832B2">
      <w:pPr>
        <w:ind w:left="720"/>
        <w:jc w:val="both"/>
        <w:rPr>
          <w:rFonts w:ascii="Calibri" w:hAnsi="Calibri"/>
          <w:sz w:val="24"/>
          <w:szCs w:val="24"/>
        </w:rPr>
      </w:pPr>
      <w:r w:rsidRPr="0071367D">
        <w:rPr>
          <w:rFonts w:ascii="Calibri" w:hAnsi="Calibri"/>
          <w:sz w:val="24"/>
          <w:szCs w:val="24"/>
        </w:rPr>
        <w:t>(3) visiting your Borough or district office in person</w:t>
      </w:r>
    </w:p>
    <w:p w:rsidR="00B16F0D" w:rsidRPr="0071367D" w:rsidRDefault="00B16F0D" w:rsidP="00B832B2">
      <w:pPr>
        <w:ind w:left="720"/>
        <w:jc w:val="both"/>
        <w:rPr>
          <w:rFonts w:ascii="Calibri" w:hAnsi="Calibri"/>
          <w:sz w:val="24"/>
          <w:szCs w:val="24"/>
        </w:rPr>
      </w:pPr>
      <w:r w:rsidRPr="0071367D">
        <w:rPr>
          <w:rFonts w:ascii="Calibri" w:hAnsi="Calibri"/>
          <w:sz w:val="24"/>
          <w:szCs w:val="24"/>
        </w:rPr>
        <w:t>(4) requesting your records via mail</w:t>
      </w:r>
    </w:p>
    <w:p w:rsidR="00B16F0D" w:rsidRPr="0071367D" w:rsidRDefault="00B16F0D" w:rsidP="00B832B2">
      <w:pPr>
        <w:jc w:val="both"/>
        <w:rPr>
          <w:rFonts w:ascii="Calibri" w:hAnsi="Calibri"/>
          <w:sz w:val="24"/>
          <w:szCs w:val="24"/>
        </w:rPr>
      </w:pPr>
    </w:p>
    <w:p w:rsidR="00B16F0D" w:rsidRPr="0071367D" w:rsidRDefault="00B16F0D" w:rsidP="00B832B2">
      <w:pPr>
        <w:jc w:val="both"/>
        <w:rPr>
          <w:rFonts w:ascii="Calibri" w:hAnsi="Calibri"/>
          <w:sz w:val="24"/>
          <w:szCs w:val="24"/>
        </w:rPr>
      </w:pPr>
      <w:r w:rsidRPr="0071367D">
        <w:rPr>
          <w:rFonts w:ascii="Calibri" w:hAnsi="Calibri"/>
          <w:sz w:val="24"/>
          <w:szCs w:val="24"/>
        </w:rPr>
        <w:t xml:space="preserve">The </w:t>
      </w:r>
      <w:r w:rsidRPr="0071367D">
        <w:rPr>
          <w:rFonts w:ascii="Calibri" w:hAnsi="Calibri"/>
          <w:b/>
          <w:color w:val="0070C0"/>
          <w:sz w:val="24"/>
          <w:szCs w:val="24"/>
        </w:rPr>
        <w:t>Tenant Protection Unit’s</w:t>
      </w:r>
      <w:r w:rsidRPr="0071367D">
        <w:rPr>
          <w:rFonts w:ascii="Calibri" w:hAnsi="Calibri"/>
          <w:color w:val="0070C0"/>
          <w:sz w:val="24"/>
          <w:szCs w:val="24"/>
        </w:rPr>
        <w:t xml:space="preserve"> </w:t>
      </w:r>
      <w:r w:rsidRPr="0071367D">
        <w:rPr>
          <w:rFonts w:ascii="Calibri" w:hAnsi="Calibri"/>
          <w:sz w:val="24"/>
          <w:szCs w:val="24"/>
        </w:rPr>
        <w:t xml:space="preserve">website outlines how to access these records and what </w:t>
      </w:r>
      <w:r w:rsidR="00FA45C0" w:rsidRPr="0071367D">
        <w:rPr>
          <w:rFonts w:ascii="Calibri" w:hAnsi="Calibri"/>
          <w:sz w:val="24"/>
          <w:szCs w:val="24"/>
        </w:rPr>
        <w:t>the tenant needs</w:t>
      </w:r>
      <w:r w:rsidRPr="0071367D">
        <w:rPr>
          <w:rFonts w:ascii="Calibri" w:hAnsi="Calibri"/>
          <w:sz w:val="24"/>
          <w:szCs w:val="24"/>
        </w:rPr>
        <w:t xml:space="preserve"> to do. Filling out the online contact form is the easiest method. </w:t>
      </w:r>
    </w:p>
    <w:p w:rsidR="00B16F0D" w:rsidRPr="0071367D" w:rsidRDefault="00B16F0D" w:rsidP="00B832B2">
      <w:pPr>
        <w:jc w:val="both"/>
        <w:rPr>
          <w:rFonts w:ascii="Calibri" w:hAnsi="Calibri"/>
          <w:sz w:val="24"/>
          <w:szCs w:val="24"/>
        </w:rPr>
      </w:pPr>
    </w:p>
    <w:p w:rsidR="00B16F0D" w:rsidRPr="0071367D" w:rsidRDefault="00BE2DBB" w:rsidP="00B832B2">
      <w:pPr>
        <w:jc w:val="both"/>
        <w:rPr>
          <w:rFonts w:ascii="Calibri" w:hAnsi="Calibri"/>
          <w:sz w:val="24"/>
          <w:szCs w:val="24"/>
        </w:rPr>
      </w:pPr>
      <w:r w:rsidRPr="0071367D">
        <w:rPr>
          <w:rFonts w:ascii="Calibri" w:hAnsi="Calibri"/>
          <w:sz w:val="24"/>
          <w:szCs w:val="24"/>
        </w:rPr>
        <w:t>Tenants can</w:t>
      </w:r>
      <w:r w:rsidR="00B16F0D" w:rsidRPr="0071367D">
        <w:rPr>
          <w:rFonts w:ascii="Calibri" w:hAnsi="Calibri"/>
          <w:sz w:val="24"/>
          <w:szCs w:val="24"/>
        </w:rPr>
        <w:t xml:space="preserve"> also use the </w:t>
      </w:r>
      <w:r w:rsidR="00B16F0D" w:rsidRPr="0071367D">
        <w:rPr>
          <w:rFonts w:ascii="Calibri" w:hAnsi="Calibri"/>
          <w:b/>
          <w:color w:val="0070C0"/>
          <w:sz w:val="24"/>
          <w:szCs w:val="24"/>
        </w:rPr>
        <w:t xml:space="preserve">Am I </w:t>
      </w:r>
      <w:r w:rsidR="00F61F06" w:rsidRPr="0071367D">
        <w:rPr>
          <w:rFonts w:ascii="Calibri" w:hAnsi="Calibri"/>
          <w:b/>
          <w:color w:val="0070C0"/>
          <w:sz w:val="24"/>
          <w:szCs w:val="24"/>
        </w:rPr>
        <w:t>Rent-stabilized</w:t>
      </w:r>
      <w:r w:rsidR="00B16F0D" w:rsidRPr="0071367D">
        <w:rPr>
          <w:rFonts w:ascii="Calibri" w:hAnsi="Calibri"/>
          <w:color w:val="0070C0"/>
          <w:sz w:val="24"/>
          <w:szCs w:val="24"/>
        </w:rPr>
        <w:t xml:space="preserve"> </w:t>
      </w:r>
      <w:r w:rsidR="00B16F0D" w:rsidRPr="0071367D">
        <w:rPr>
          <w:rFonts w:ascii="Calibri" w:hAnsi="Calibri"/>
          <w:sz w:val="24"/>
          <w:szCs w:val="24"/>
        </w:rPr>
        <w:t xml:space="preserve">website to see if </w:t>
      </w:r>
      <w:r w:rsidRPr="0071367D">
        <w:rPr>
          <w:rFonts w:ascii="Calibri" w:hAnsi="Calibri"/>
          <w:sz w:val="24"/>
          <w:szCs w:val="24"/>
        </w:rPr>
        <w:t>their</w:t>
      </w:r>
      <w:r w:rsidR="00B16F0D" w:rsidRPr="0071367D">
        <w:rPr>
          <w:rFonts w:ascii="Calibri" w:hAnsi="Calibri"/>
          <w:sz w:val="24"/>
          <w:szCs w:val="24"/>
        </w:rPr>
        <w:t xml:space="preserve"> building has been listed as having filed records about rent regulation in the years since 1984. This method, however, is less reliable and only lists the building, not the unit that is under rent regulation. It is important to remember that not every unit in a building is necessarily rent-regulated. </w:t>
      </w:r>
    </w:p>
    <w:p w:rsidR="00B16F0D" w:rsidRPr="0071367D" w:rsidRDefault="00B16F0D" w:rsidP="00B832B2">
      <w:pPr>
        <w:jc w:val="both"/>
        <w:rPr>
          <w:rFonts w:ascii="Calibri" w:hAnsi="Calibri"/>
          <w:sz w:val="24"/>
          <w:szCs w:val="24"/>
        </w:rPr>
      </w:pPr>
    </w:p>
    <w:p w:rsidR="00B16F0D" w:rsidRPr="0071367D" w:rsidRDefault="00B16F0D" w:rsidP="00B832B2">
      <w:pPr>
        <w:jc w:val="both"/>
        <w:rPr>
          <w:rFonts w:ascii="Calibri" w:hAnsi="Calibri"/>
          <w:sz w:val="24"/>
          <w:szCs w:val="24"/>
        </w:rPr>
      </w:pPr>
      <w:r w:rsidRPr="0071367D">
        <w:rPr>
          <w:rFonts w:ascii="Calibri" w:hAnsi="Calibri"/>
          <w:sz w:val="24"/>
          <w:szCs w:val="24"/>
        </w:rPr>
        <w:t xml:space="preserve">The </w:t>
      </w:r>
      <w:r w:rsidR="000B3C4E" w:rsidRPr="0071367D">
        <w:rPr>
          <w:rFonts w:ascii="Calibri" w:hAnsi="Calibri"/>
          <w:b/>
          <w:sz w:val="24"/>
          <w:szCs w:val="24"/>
        </w:rPr>
        <w:t xml:space="preserve">New York State </w:t>
      </w:r>
      <w:r w:rsidRPr="0071367D">
        <w:rPr>
          <w:rFonts w:ascii="Calibri" w:hAnsi="Calibri"/>
          <w:b/>
          <w:sz w:val="24"/>
          <w:szCs w:val="24"/>
        </w:rPr>
        <w:t>Division of Housing and Community Renewal</w:t>
      </w:r>
      <w:r w:rsidR="00393780" w:rsidRPr="0071367D">
        <w:rPr>
          <w:rFonts w:ascii="Calibri" w:hAnsi="Calibri"/>
          <w:b/>
          <w:sz w:val="24"/>
          <w:szCs w:val="24"/>
        </w:rPr>
        <w:t xml:space="preserve"> (DHCR)</w:t>
      </w:r>
      <w:r w:rsidRPr="0071367D">
        <w:rPr>
          <w:rFonts w:ascii="Calibri" w:hAnsi="Calibri"/>
          <w:sz w:val="24"/>
          <w:szCs w:val="24"/>
        </w:rPr>
        <w:t xml:space="preserve"> keeps a </w:t>
      </w:r>
      <w:r w:rsidRPr="0071367D">
        <w:rPr>
          <w:rFonts w:ascii="Calibri" w:hAnsi="Calibri"/>
          <w:b/>
          <w:color w:val="0070C0"/>
          <w:sz w:val="24"/>
          <w:szCs w:val="24"/>
        </w:rPr>
        <w:t>list of all the buildings</w:t>
      </w:r>
      <w:r w:rsidRPr="0071367D">
        <w:rPr>
          <w:rFonts w:ascii="Calibri" w:hAnsi="Calibri"/>
          <w:color w:val="0070C0"/>
          <w:sz w:val="24"/>
          <w:szCs w:val="24"/>
        </w:rPr>
        <w:t xml:space="preserve"> </w:t>
      </w:r>
      <w:r w:rsidRPr="0071367D">
        <w:rPr>
          <w:rFonts w:ascii="Calibri" w:hAnsi="Calibri"/>
          <w:sz w:val="24"/>
          <w:szCs w:val="24"/>
        </w:rPr>
        <w:t>that have registered in the past for the rent-stabilization program. However, they do very little to verify the accuracy of these registrations. So, it is possible that your building’s units are no longer on their list.</w:t>
      </w:r>
    </w:p>
    <w:p w:rsidR="00B16F0D" w:rsidRPr="0071367D" w:rsidRDefault="00B16F0D" w:rsidP="00B832B2">
      <w:pPr>
        <w:jc w:val="both"/>
        <w:rPr>
          <w:rFonts w:ascii="Calibri" w:hAnsi="Calibri"/>
          <w:sz w:val="24"/>
          <w:szCs w:val="24"/>
        </w:rPr>
      </w:pPr>
    </w:p>
    <w:p w:rsidR="00B16F0D" w:rsidRPr="0071367D" w:rsidRDefault="00B16F0D" w:rsidP="00B832B2">
      <w:pPr>
        <w:jc w:val="both"/>
        <w:rPr>
          <w:rFonts w:ascii="Calibri" w:hAnsi="Calibri"/>
          <w:sz w:val="24"/>
          <w:szCs w:val="24"/>
        </w:rPr>
      </w:pPr>
      <w:r w:rsidRPr="0071367D">
        <w:rPr>
          <w:rFonts w:ascii="Calibri" w:hAnsi="Calibri"/>
          <w:sz w:val="24"/>
          <w:szCs w:val="24"/>
        </w:rPr>
        <w:t xml:space="preserve">A civic hacker has setup </w:t>
      </w:r>
      <w:r w:rsidRPr="0071367D">
        <w:rPr>
          <w:rFonts w:ascii="Calibri" w:hAnsi="Calibri"/>
          <w:b/>
          <w:color w:val="0070C0"/>
          <w:sz w:val="24"/>
          <w:szCs w:val="24"/>
        </w:rPr>
        <w:t>a website</w:t>
      </w:r>
      <w:r w:rsidRPr="0071367D">
        <w:rPr>
          <w:rFonts w:ascii="Calibri" w:hAnsi="Calibri"/>
          <w:color w:val="0070C0"/>
          <w:sz w:val="24"/>
          <w:szCs w:val="24"/>
        </w:rPr>
        <w:t xml:space="preserve"> </w:t>
      </w:r>
      <w:r w:rsidRPr="0071367D">
        <w:rPr>
          <w:rFonts w:ascii="Calibri" w:hAnsi="Calibri"/>
          <w:sz w:val="24"/>
          <w:szCs w:val="24"/>
        </w:rPr>
        <w:t xml:space="preserve">that allows users to look at the changes in the number of rent-stabilized units across the City from 2007 to 2014. He updated those number in 2016 and has a blog piece about how he obtained those data. </w:t>
      </w:r>
    </w:p>
    <w:p w:rsidR="00B16F0D" w:rsidRPr="0071367D" w:rsidRDefault="00B16F0D" w:rsidP="00B832B2">
      <w:pPr>
        <w:jc w:val="both"/>
        <w:rPr>
          <w:rFonts w:ascii="Calibri" w:hAnsi="Calibri"/>
          <w:sz w:val="24"/>
          <w:szCs w:val="24"/>
        </w:rPr>
      </w:pPr>
    </w:p>
    <w:p w:rsidR="00B16F0D" w:rsidRPr="0071367D" w:rsidRDefault="00B16F0D"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rsidR="00B16F0D" w:rsidRPr="0071367D" w:rsidRDefault="00B16F0D" w:rsidP="00B832B2">
      <w:pPr>
        <w:jc w:val="both"/>
        <w:rPr>
          <w:rFonts w:ascii="Calibri" w:hAnsi="Calibri"/>
          <w:sz w:val="24"/>
          <w:szCs w:val="24"/>
        </w:rPr>
      </w:pPr>
    </w:p>
    <w:p w:rsidR="00B16F0D" w:rsidRPr="0071367D" w:rsidRDefault="00B16F0D" w:rsidP="00B832B2">
      <w:pPr>
        <w:jc w:val="both"/>
        <w:outlineLvl w:val="0"/>
        <w:rPr>
          <w:rFonts w:ascii="Calibri" w:hAnsi="Calibri"/>
          <w:b/>
          <w:sz w:val="24"/>
          <w:szCs w:val="24"/>
        </w:rPr>
      </w:pPr>
      <w:r w:rsidRPr="0071367D">
        <w:rPr>
          <w:rFonts w:ascii="Calibri" w:hAnsi="Calibri"/>
          <w:b/>
          <w:sz w:val="24"/>
          <w:szCs w:val="24"/>
        </w:rPr>
        <w:t>Online Contact Form</w:t>
      </w:r>
    </w:p>
    <w:p w:rsidR="00B16F0D" w:rsidRPr="0071367D" w:rsidRDefault="004A19B5" w:rsidP="00B832B2">
      <w:pPr>
        <w:jc w:val="both"/>
        <w:rPr>
          <w:rFonts w:ascii="Calibri" w:hAnsi="Calibri"/>
          <w:color w:val="1155CC"/>
          <w:sz w:val="24"/>
          <w:szCs w:val="24"/>
          <w:u w:val="single"/>
        </w:rPr>
      </w:pPr>
      <w:hyperlink r:id="rId41">
        <w:r w:rsidR="00B16F0D" w:rsidRPr="0071367D">
          <w:rPr>
            <w:rFonts w:ascii="Calibri" w:hAnsi="Calibri"/>
            <w:color w:val="1155CC"/>
            <w:sz w:val="24"/>
            <w:szCs w:val="24"/>
            <w:u w:val="single"/>
          </w:rPr>
          <w:t>https://portal.hcr.ny.gov/app/ask</w:t>
        </w:r>
      </w:hyperlink>
    </w:p>
    <w:p w:rsidR="00B16F0D" w:rsidRPr="0071367D" w:rsidRDefault="00B16F0D" w:rsidP="00B832B2">
      <w:pPr>
        <w:jc w:val="both"/>
        <w:rPr>
          <w:rFonts w:ascii="Calibri" w:hAnsi="Calibri"/>
          <w:b/>
          <w:color w:val="0070C0"/>
          <w:sz w:val="24"/>
          <w:szCs w:val="24"/>
          <w:u w:val="single"/>
        </w:rPr>
      </w:pPr>
    </w:p>
    <w:p w:rsidR="00B16F0D" w:rsidRPr="0071367D" w:rsidRDefault="00B16F0D" w:rsidP="00B832B2">
      <w:pPr>
        <w:jc w:val="both"/>
        <w:outlineLvl w:val="0"/>
        <w:rPr>
          <w:rFonts w:ascii="Calibri" w:hAnsi="Calibri"/>
          <w:b/>
          <w:sz w:val="24"/>
          <w:szCs w:val="24"/>
        </w:rPr>
      </w:pPr>
      <w:r w:rsidRPr="0071367D">
        <w:rPr>
          <w:rFonts w:ascii="Calibri" w:hAnsi="Calibri"/>
          <w:b/>
          <w:sz w:val="24"/>
          <w:szCs w:val="24"/>
        </w:rPr>
        <w:t>Tenant Protection Unit</w:t>
      </w:r>
    </w:p>
    <w:p w:rsidR="00B16F0D" w:rsidRPr="0071367D" w:rsidRDefault="004A19B5" w:rsidP="00B832B2">
      <w:pPr>
        <w:jc w:val="both"/>
        <w:rPr>
          <w:rFonts w:ascii="Calibri" w:hAnsi="Calibri"/>
          <w:sz w:val="24"/>
          <w:szCs w:val="24"/>
        </w:rPr>
      </w:pPr>
      <w:hyperlink r:id="rId42">
        <w:r w:rsidR="00B16F0D" w:rsidRPr="0071367D">
          <w:rPr>
            <w:rFonts w:ascii="Calibri" w:hAnsi="Calibri"/>
            <w:color w:val="1155CC"/>
            <w:sz w:val="24"/>
            <w:szCs w:val="24"/>
            <w:u w:val="single"/>
          </w:rPr>
          <w:t>http://www.nyshcr.org/rent/tenantresources.htm</w:t>
        </w:r>
      </w:hyperlink>
    </w:p>
    <w:p w:rsidR="00B16F0D" w:rsidRPr="0071367D" w:rsidRDefault="00B16F0D" w:rsidP="00B832B2">
      <w:pPr>
        <w:jc w:val="both"/>
        <w:rPr>
          <w:rFonts w:ascii="Calibri" w:hAnsi="Calibri"/>
          <w:color w:val="1155CC"/>
          <w:sz w:val="24"/>
          <w:szCs w:val="24"/>
          <w:u w:val="single"/>
        </w:rPr>
      </w:pPr>
    </w:p>
    <w:p w:rsidR="00B16F0D" w:rsidRPr="0071367D" w:rsidRDefault="00B16F0D" w:rsidP="00B832B2">
      <w:pPr>
        <w:jc w:val="both"/>
        <w:outlineLvl w:val="0"/>
        <w:rPr>
          <w:rFonts w:ascii="Calibri" w:hAnsi="Calibri"/>
          <w:b/>
          <w:sz w:val="24"/>
          <w:szCs w:val="24"/>
        </w:rPr>
      </w:pPr>
      <w:r w:rsidRPr="0071367D">
        <w:rPr>
          <w:rFonts w:ascii="Calibri" w:hAnsi="Calibri"/>
          <w:b/>
          <w:sz w:val="24"/>
          <w:szCs w:val="24"/>
        </w:rPr>
        <w:t xml:space="preserve">Am I </w:t>
      </w:r>
      <w:r w:rsidR="00F61F06" w:rsidRPr="0071367D">
        <w:rPr>
          <w:rFonts w:ascii="Calibri" w:hAnsi="Calibri"/>
          <w:b/>
          <w:sz w:val="24"/>
          <w:szCs w:val="24"/>
        </w:rPr>
        <w:t>Rent-stabilized</w:t>
      </w:r>
      <w:r w:rsidRPr="0071367D">
        <w:rPr>
          <w:rFonts w:ascii="Calibri" w:hAnsi="Calibri"/>
          <w:b/>
          <w:sz w:val="24"/>
          <w:szCs w:val="24"/>
        </w:rPr>
        <w:t>?</w:t>
      </w:r>
    </w:p>
    <w:p w:rsidR="00B16F0D" w:rsidRPr="0071367D" w:rsidRDefault="004A19B5" w:rsidP="00B832B2">
      <w:pPr>
        <w:jc w:val="both"/>
        <w:rPr>
          <w:rFonts w:ascii="Calibri" w:hAnsi="Calibri"/>
          <w:color w:val="1155CC"/>
          <w:sz w:val="24"/>
          <w:szCs w:val="24"/>
          <w:u w:val="single"/>
        </w:rPr>
      </w:pPr>
      <w:hyperlink r:id="rId43">
        <w:r w:rsidR="00B16F0D" w:rsidRPr="0071367D">
          <w:rPr>
            <w:rFonts w:ascii="Calibri" w:hAnsi="Calibri"/>
            <w:color w:val="1155CC"/>
            <w:sz w:val="24"/>
            <w:szCs w:val="24"/>
            <w:u w:val="single"/>
          </w:rPr>
          <w:t>https://amirentstabilized.com</w:t>
        </w:r>
      </w:hyperlink>
    </w:p>
    <w:p w:rsidR="00B16F0D" w:rsidRPr="0071367D" w:rsidRDefault="00B16F0D" w:rsidP="00B832B2">
      <w:pPr>
        <w:jc w:val="both"/>
        <w:rPr>
          <w:rFonts w:ascii="Calibri" w:hAnsi="Calibri"/>
          <w:b/>
          <w:color w:val="0070C0"/>
          <w:sz w:val="24"/>
          <w:szCs w:val="24"/>
        </w:rPr>
      </w:pPr>
    </w:p>
    <w:p w:rsidR="00B16F0D" w:rsidRPr="0071367D" w:rsidRDefault="00B16F0D" w:rsidP="00B832B2">
      <w:pPr>
        <w:jc w:val="both"/>
        <w:rPr>
          <w:rFonts w:ascii="Calibri" w:hAnsi="Calibri"/>
          <w:color w:val="1155CC"/>
          <w:sz w:val="24"/>
          <w:szCs w:val="24"/>
          <w:u w:val="single"/>
        </w:rPr>
      </w:pPr>
      <w:r w:rsidRPr="0071367D">
        <w:rPr>
          <w:rFonts w:ascii="Calibri" w:hAnsi="Calibri"/>
          <w:b/>
          <w:color w:val="0070C0"/>
          <w:sz w:val="24"/>
          <w:szCs w:val="24"/>
        </w:rPr>
        <w:t>list of all the buildings</w:t>
      </w:r>
    </w:p>
    <w:p w:rsidR="00B16F0D" w:rsidRPr="0071367D" w:rsidRDefault="004A19B5" w:rsidP="00B832B2">
      <w:pPr>
        <w:jc w:val="both"/>
        <w:rPr>
          <w:rFonts w:ascii="Calibri" w:hAnsi="Calibri"/>
          <w:sz w:val="24"/>
          <w:szCs w:val="24"/>
        </w:rPr>
      </w:pPr>
      <w:hyperlink r:id="rId44" w:history="1">
        <w:r w:rsidR="00B16F0D" w:rsidRPr="0071367D">
          <w:rPr>
            <w:rStyle w:val="Hyperlink"/>
            <w:rFonts w:ascii="Calibri" w:hAnsi="Calibri"/>
            <w:sz w:val="24"/>
            <w:szCs w:val="24"/>
          </w:rPr>
          <w:t>http://www1.nyc.gov/site/rentguidelinesboard/resources/rent-stabilized-building-lists.page</w:t>
        </w:r>
      </w:hyperlink>
    </w:p>
    <w:p w:rsidR="00B16F0D" w:rsidRPr="0071367D" w:rsidRDefault="00B16F0D" w:rsidP="00B832B2">
      <w:pPr>
        <w:jc w:val="both"/>
        <w:rPr>
          <w:rFonts w:ascii="Calibri" w:hAnsi="Calibri"/>
          <w:sz w:val="24"/>
          <w:szCs w:val="24"/>
        </w:rPr>
      </w:pPr>
    </w:p>
    <w:p w:rsidR="00B16F0D" w:rsidRPr="0071367D" w:rsidRDefault="00B16F0D" w:rsidP="00B832B2">
      <w:pPr>
        <w:jc w:val="both"/>
        <w:rPr>
          <w:rFonts w:ascii="Calibri" w:hAnsi="Calibri"/>
          <w:b/>
          <w:sz w:val="24"/>
          <w:szCs w:val="24"/>
        </w:rPr>
      </w:pPr>
      <w:r w:rsidRPr="0071367D">
        <w:rPr>
          <w:rFonts w:ascii="Calibri" w:hAnsi="Calibri"/>
          <w:b/>
          <w:sz w:val="24"/>
          <w:szCs w:val="24"/>
        </w:rPr>
        <w:t>a website</w:t>
      </w:r>
    </w:p>
    <w:p w:rsidR="00B16F0D" w:rsidRPr="0071367D" w:rsidRDefault="004A19B5" w:rsidP="00B832B2">
      <w:pPr>
        <w:jc w:val="both"/>
        <w:rPr>
          <w:rFonts w:ascii="Calibri" w:hAnsi="Calibri"/>
          <w:sz w:val="24"/>
          <w:szCs w:val="24"/>
        </w:rPr>
      </w:pPr>
      <w:hyperlink r:id="rId45" w:history="1">
        <w:r w:rsidR="00B16F0D" w:rsidRPr="0071367D">
          <w:rPr>
            <w:rStyle w:val="Hyperlink"/>
            <w:rFonts w:ascii="Calibri" w:hAnsi="Calibri"/>
            <w:sz w:val="24"/>
            <w:szCs w:val="24"/>
          </w:rPr>
          <w:t>http://blog.johnkrauss.com/where-is-decontrol/</w:t>
        </w:r>
      </w:hyperlink>
      <w:r w:rsidR="00B16F0D" w:rsidRPr="0071367D">
        <w:rPr>
          <w:rFonts w:ascii="Calibri" w:hAnsi="Calibri"/>
          <w:sz w:val="24"/>
          <w:szCs w:val="24"/>
        </w:rPr>
        <w:t xml:space="preserve">  </w:t>
      </w:r>
    </w:p>
    <w:p w:rsidR="00B16F0D" w:rsidRPr="0071367D" w:rsidRDefault="00B16F0D" w:rsidP="00B832B2">
      <w:pPr>
        <w:jc w:val="both"/>
        <w:rPr>
          <w:rStyle w:val="Hyperlink"/>
          <w:rFonts w:ascii="Calibri" w:hAnsi="Calibri"/>
          <w:sz w:val="24"/>
          <w:szCs w:val="24"/>
        </w:rPr>
      </w:pPr>
      <w:r w:rsidRPr="0071367D">
        <w:rPr>
          <w:rStyle w:val="Hyperlink"/>
          <w:rFonts w:ascii="Calibri" w:hAnsi="Calibri"/>
          <w:sz w:val="24"/>
          <w:szCs w:val="24"/>
        </w:rPr>
        <w:br w:type="page"/>
      </w:r>
    </w:p>
    <w:p w:rsidR="00B16F0D" w:rsidRPr="0071367D" w:rsidRDefault="00B16F0D" w:rsidP="00B832B2">
      <w:pPr>
        <w:jc w:val="both"/>
        <w:outlineLvl w:val="0"/>
        <w:rPr>
          <w:rFonts w:ascii="Calibri" w:hAnsi="Calibri"/>
          <w:b/>
          <w:sz w:val="24"/>
          <w:szCs w:val="24"/>
          <w:u w:val="single"/>
        </w:rPr>
      </w:pPr>
      <w:r w:rsidRPr="0071367D">
        <w:rPr>
          <w:rFonts w:ascii="Calibri" w:hAnsi="Calibri"/>
          <w:b/>
          <w:sz w:val="24"/>
          <w:szCs w:val="24"/>
          <w:u w:val="single"/>
        </w:rPr>
        <w:t>9 PREFERENTIAL RENTS</w:t>
      </w:r>
    </w:p>
    <w:p w:rsidR="00B16F0D" w:rsidRPr="0071367D" w:rsidRDefault="00B16F0D" w:rsidP="00B832B2">
      <w:pPr>
        <w:jc w:val="both"/>
        <w:outlineLvl w:val="0"/>
        <w:rPr>
          <w:rFonts w:ascii="Calibri" w:hAnsi="Calibri"/>
          <w:i/>
          <w:sz w:val="24"/>
          <w:szCs w:val="24"/>
        </w:rPr>
      </w:pPr>
      <w:r w:rsidRPr="0071367D">
        <w:rPr>
          <w:rFonts w:ascii="Calibri" w:hAnsi="Calibri"/>
          <w:i/>
          <w:sz w:val="24"/>
          <w:szCs w:val="24"/>
        </w:rPr>
        <w:t xml:space="preserve">This section discusses preferential rents. </w:t>
      </w:r>
    </w:p>
    <w:p w:rsidR="00B16F0D" w:rsidRPr="0071367D" w:rsidRDefault="00B16F0D" w:rsidP="00B832B2">
      <w:pPr>
        <w:jc w:val="both"/>
        <w:outlineLvl w:val="0"/>
        <w:rPr>
          <w:rFonts w:ascii="Calibri" w:hAnsi="Calibri"/>
          <w:i/>
          <w:sz w:val="24"/>
          <w:szCs w:val="24"/>
        </w:rPr>
      </w:pPr>
    </w:p>
    <w:p w:rsidR="00B16F0D" w:rsidRPr="0071367D" w:rsidRDefault="00B16F0D" w:rsidP="00B832B2">
      <w:pPr>
        <w:jc w:val="both"/>
        <w:rPr>
          <w:rFonts w:ascii="Calibri" w:hAnsi="Calibri"/>
          <w:sz w:val="24"/>
          <w:szCs w:val="24"/>
        </w:rPr>
      </w:pPr>
      <w:r w:rsidRPr="0071367D">
        <w:rPr>
          <w:rFonts w:ascii="Calibri" w:hAnsi="Calibri"/>
          <w:sz w:val="24"/>
          <w:szCs w:val="24"/>
        </w:rPr>
        <w:t xml:space="preserve">One thing to be aware of is something called a </w:t>
      </w:r>
      <w:r w:rsidRPr="0071367D">
        <w:rPr>
          <w:rFonts w:ascii="Calibri" w:hAnsi="Calibri"/>
          <w:b/>
          <w:sz w:val="24"/>
          <w:szCs w:val="24"/>
        </w:rPr>
        <w:t>"preferential rent."</w:t>
      </w:r>
      <w:r w:rsidRPr="0071367D">
        <w:rPr>
          <w:rFonts w:ascii="Calibri" w:hAnsi="Calibri"/>
          <w:sz w:val="24"/>
          <w:szCs w:val="24"/>
        </w:rPr>
        <w:t xml:space="preserve"> This is when a landlord charges a rent that is less than the established legal regulated rent. They can charge a lower rent if they desire; </w:t>
      </w:r>
      <w:r w:rsidR="00976402" w:rsidRPr="0071367D">
        <w:rPr>
          <w:rFonts w:ascii="Calibri" w:hAnsi="Calibri"/>
          <w:color w:val="FF0000"/>
          <w:sz w:val="24"/>
          <w:szCs w:val="24"/>
        </w:rPr>
        <w:t xml:space="preserve">however, </w:t>
      </w:r>
      <w:commentRangeStart w:id="18"/>
      <w:commentRangeStart w:id="19"/>
      <w:r w:rsidR="00976402" w:rsidRPr="0071367D">
        <w:rPr>
          <w:rFonts w:ascii="Calibri" w:hAnsi="Calibri"/>
          <w:color w:val="FF0000"/>
          <w:sz w:val="24"/>
          <w:szCs w:val="24"/>
        </w:rPr>
        <w:t>both the legal rent</w:t>
      </w:r>
      <w:commentRangeEnd w:id="18"/>
      <w:r w:rsidR="00976402" w:rsidRPr="0071367D">
        <w:rPr>
          <w:rStyle w:val="CommentReference"/>
          <w:rFonts w:ascii="Calibri" w:hAnsi="Calibri"/>
          <w:sz w:val="24"/>
          <w:szCs w:val="24"/>
        </w:rPr>
        <w:commentReference w:id="18"/>
      </w:r>
      <w:commentRangeEnd w:id="19"/>
      <w:r w:rsidR="00976402" w:rsidRPr="0071367D">
        <w:rPr>
          <w:rStyle w:val="CommentReference"/>
          <w:rFonts w:ascii="Calibri" w:hAnsi="Calibri"/>
          <w:sz w:val="24"/>
          <w:szCs w:val="24"/>
        </w:rPr>
        <w:commentReference w:id="19"/>
      </w:r>
      <w:r w:rsidR="00976402" w:rsidRPr="0071367D">
        <w:rPr>
          <w:rFonts w:ascii="Calibri" w:hAnsi="Calibri"/>
          <w:color w:val="FF0000"/>
          <w:sz w:val="24"/>
          <w:szCs w:val="24"/>
        </w:rPr>
        <w:t xml:space="preserve"> and the lower preferential rent </w:t>
      </w:r>
      <w:r w:rsidR="00976402" w:rsidRPr="0071367D">
        <w:rPr>
          <w:rFonts w:ascii="Calibri" w:hAnsi="Calibri"/>
          <w:b/>
          <w:color w:val="FF0000"/>
          <w:sz w:val="24"/>
          <w:szCs w:val="24"/>
        </w:rPr>
        <w:t>HAVE</w:t>
      </w:r>
      <w:r w:rsidR="00976402" w:rsidRPr="0071367D">
        <w:rPr>
          <w:rFonts w:ascii="Calibri" w:hAnsi="Calibri"/>
          <w:color w:val="FF0000"/>
          <w:sz w:val="24"/>
          <w:szCs w:val="24"/>
        </w:rPr>
        <w:t xml:space="preserve"> to be disclosed</w:t>
      </w:r>
      <w:r w:rsidR="00976402" w:rsidRPr="0071367D">
        <w:rPr>
          <w:rFonts w:ascii="Calibri" w:hAnsi="Calibri"/>
          <w:sz w:val="24"/>
          <w:szCs w:val="24"/>
        </w:rPr>
        <w:t xml:space="preserve"> </w:t>
      </w:r>
      <w:r w:rsidRPr="0071367D">
        <w:rPr>
          <w:rFonts w:ascii="Calibri" w:hAnsi="Calibri"/>
          <w:sz w:val="24"/>
          <w:szCs w:val="24"/>
        </w:rPr>
        <w:t xml:space="preserve">on the original lease and any subsequent lease renewals. Although landlords are obligated to register the "legal regulated rent" with the </w:t>
      </w:r>
      <w:r w:rsidRPr="0071367D">
        <w:rPr>
          <w:rFonts w:ascii="Calibri" w:hAnsi="Calibri"/>
          <w:color w:val="FF0000"/>
          <w:sz w:val="24"/>
          <w:szCs w:val="24"/>
        </w:rPr>
        <w:t xml:space="preserve">New York State Division of Housing and Community Renewal (DHCR), </w:t>
      </w:r>
      <w:r w:rsidRPr="0071367D">
        <w:rPr>
          <w:rFonts w:ascii="Calibri" w:hAnsi="Calibri"/>
          <w:sz w:val="24"/>
          <w:szCs w:val="24"/>
        </w:rPr>
        <w:t xml:space="preserve">they do not always report the accurate rent, renters do not always know what the actual rent is, and both the legal and the preferential rent are not always made clear on the original lease and all subsequent renewals. </w:t>
      </w:r>
    </w:p>
    <w:p w:rsidR="00B16F0D" w:rsidRPr="0071367D" w:rsidRDefault="00B16F0D" w:rsidP="00B832B2">
      <w:pPr>
        <w:jc w:val="both"/>
        <w:rPr>
          <w:rFonts w:ascii="Calibri" w:hAnsi="Calibri"/>
          <w:sz w:val="24"/>
          <w:szCs w:val="24"/>
        </w:rPr>
      </w:pPr>
    </w:p>
    <w:p w:rsidR="00B16F0D" w:rsidRPr="0071367D" w:rsidRDefault="00B16F0D" w:rsidP="00B832B2">
      <w:pPr>
        <w:jc w:val="both"/>
        <w:rPr>
          <w:rFonts w:ascii="Calibri" w:hAnsi="Calibri"/>
          <w:sz w:val="24"/>
          <w:szCs w:val="24"/>
        </w:rPr>
      </w:pPr>
      <w:r w:rsidRPr="0071367D">
        <w:rPr>
          <w:rFonts w:ascii="Calibri" w:hAnsi="Calibri"/>
          <w:sz w:val="24"/>
          <w:szCs w:val="24"/>
        </w:rPr>
        <w:t xml:space="preserve">Some reasons that a landlord might charge a preferential rent: </w:t>
      </w:r>
    </w:p>
    <w:p w:rsidR="00B16F0D" w:rsidRPr="0071367D" w:rsidRDefault="00B16F0D" w:rsidP="00B832B2">
      <w:pPr>
        <w:pStyle w:val="ListParagraph"/>
        <w:numPr>
          <w:ilvl w:val="0"/>
          <w:numId w:val="6"/>
        </w:numPr>
        <w:jc w:val="both"/>
        <w:rPr>
          <w:rFonts w:ascii="Calibri" w:hAnsi="Calibri"/>
          <w:color w:val="000000" w:themeColor="text1"/>
          <w:sz w:val="24"/>
          <w:szCs w:val="24"/>
        </w:rPr>
      </w:pPr>
      <w:r w:rsidRPr="0071367D">
        <w:rPr>
          <w:rFonts w:ascii="Calibri" w:hAnsi="Calibri"/>
          <w:color w:val="000000" w:themeColor="text1"/>
          <w:sz w:val="24"/>
          <w:szCs w:val="24"/>
        </w:rPr>
        <w:t>so they could qualify for a specific program that has a mandatory rent cap</w:t>
      </w:r>
    </w:p>
    <w:p w:rsidR="00B16F0D" w:rsidRPr="0071367D" w:rsidRDefault="00B16F0D" w:rsidP="00B832B2">
      <w:pPr>
        <w:pStyle w:val="ListParagraph"/>
        <w:numPr>
          <w:ilvl w:val="0"/>
          <w:numId w:val="6"/>
        </w:numPr>
        <w:jc w:val="both"/>
        <w:rPr>
          <w:rFonts w:ascii="Calibri" w:hAnsi="Calibri"/>
          <w:color w:val="000000" w:themeColor="text1"/>
          <w:sz w:val="24"/>
          <w:szCs w:val="24"/>
        </w:rPr>
      </w:pPr>
      <w:r w:rsidRPr="0071367D">
        <w:rPr>
          <w:rFonts w:ascii="Calibri" w:hAnsi="Calibri"/>
          <w:color w:val="000000" w:themeColor="text1"/>
          <w:sz w:val="24"/>
          <w:szCs w:val="24"/>
        </w:rPr>
        <w:t xml:space="preserve">because your landlord did not think they could find someone willing to pay the legal maximum rent. </w:t>
      </w:r>
    </w:p>
    <w:p w:rsidR="00B16F0D" w:rsidRPr="0071367D" w:rsidRDefault="00B16F0D" w:rsidP="00B832B2">
      <w:pPr>
        <w:jc w:val="both"/>
        <w:rPr>
          <w:rFonts w:ascii="Calibri" w:hAnsi="Calibri"/>
          <w:sz w:val="24"/>
          <w:szCs w:val="24"/>
        </w:rPr>
      </w:pPr>
    </w:p>
    <w:p w:rsidR="00B16F0D" w:rsidRPr="0071367D" w:rsidRDefault="00B16F0D" w:rsidP="00B832B2">
      <w:pPr>
        <w:jc w:val="both"/>
        <w:rPr>
          <w:rFonts w:ascii="Calibri" w:hAnsi="Calibri"/>
          <w:sz w:val="24"/>
          <w:szCs w:val="24"/>
        </w:rPr>
      </w:pPr>
      <w:r w:rsidRPr="0071367D">
        <w:rPr>
          <w:rFonts w:ascii="Calibri" w:hAnsi="Calibri"/>
          <w:sz w:val="24"/>
          <w:szCs w:val="24"/>
        </w:rPr>
        <w:t xml:space="preserve">There might be other reasons as well. Many housing advocates and tenant organizers are finding that preferential rents are being used to either cover fraudulent "legal" rents or as a strategy to force out tenants to bring in new ones that can pay higher rents. </w:t>
      </w:r>
    </w:p>
    <w:p w:rsidR="00B16F0D" w:rsidRPr="0071367D" w:rsidRDefault="00B16F0D" w:rsidP="00B832B2">
      <w:pPr>
        <w:jc w:val="both"/>
        <w:rPr>
          <w:rFonts w:ascii="Calibri" w:hAnsi="Calibri"/>
          <w:sz w:val="24"/>
          <w:szCs w:val="24"/>
        </w:rPr>
      </w:pPr>
    </w:p>
    <w:p w:rsidR="00B16F0D" w:rsidRPr="0071367D" w:rsidRDefault="00B16F0D" w:rsidP="00B832B2">
      <w:pPr>
        <w:jc w:val="both"/>
        <w:rPr>
          <w:rFonts w:ascii="Calibri" w:hAnsi="Calibri"/>
          <w:sz w:val="24"/>
          <w:szCs w:val="24"/>
        </w:rPr>
      </w:pPr>
      <w:r w:rsidRPr="0071367D">
        <w:rPr>
          <w:rFonts w:ascii="Calibri" w:hAnsi="Calibri"/>
          <w:b/>
          <w:sz w:val="24"/>
          <w:szCs w:val="24"/>
        </w:rPr>
        <w:t>Fraudulent Rents</w:t>
      </w:r>
      <w:r w:rsidRPr="0071367D">
        <w:rPr>
          <w:rFonts w:ascii="Calibri" w:hAnsi="Calibri"/>
          <w:sz w:val="24"/>
          <w:szCs w:val="24"/>
        </w:rPr>
        <w:t xml:space="preserve">. If a building or individual units are rent-regulated, landlords are required by the rent regulation law to register them with the DHCR. Each year, they have to update the legal rent that they charge their tenants. However, since DHCR does not verify each individual rent registration, only investigates tenant </w:t>
      </w:r>
      <w:r w:rsidRPr="0071367D">
        <w:rPr>
          <w:rFonts w:ascii="Calibri" w:hAnsi="Calibri"/>
          <w:color w:val="000000" w:themeColor="text1"/>
          <w:sz w:val="24"/>
          <w:szCs w:val="24"/>
        </w:rPr>
        <w:t xml:space="preserve">requested inquiries into fraudulent legal rents, and there is a four-year statute of limitations on </w:t>
      </w:r>
      <w:r w:rsidR="00117B01" w:rsidRPr="0071367D">
        <w:rPr>
          <w:rFonts w:ascii="Calibri" w:hAnsi="Calibri"/>
          <w:color w:val="000000" w:themeColor="text1"/>
          <w:sz w:val="24"/>
          <w:szCs w:val="24"/>
        </w:rPr>
        <w:t>challenging</w:t>
      </w:r>
      <w:r w:rsidRPr="0071367D">
        <w:rPr>
          <w:rFonts w:ascii="Calibri" w:hAnsi="Calibri"/>
          <w:color w:val="000000" w:themeColor="text1"/>
          <w:sz w:val="24"/>
          <w:szCs w:val="24"/>
        </w:rPr>
        <w:t xml:space="preserve"> alleged fraudulent rents, it is easy and very common for l</w:t>
      </w:r>
      <w:r w:rsidR="00117B01" w:rsidRPr="0071367D">
        <w:rPr>
          <w:rFonts w:ascii="Calibri" w:hAnsi="Calibri"/>
          <w:color w:val="000000" w:themeColor="text1"/>
          <w:sz w:val="24"/>
          <w:szCs w:val="24"/>
        </w:rPr>
        <w:t>andlords to register</w:t>
      </w:r>
      <w:r w:rsidRPr="0071367D">
        <w:rPr>
          <w:rFonts w:ascii="Calibri" w:hAnsi="Calibri"/>
          <w:color w:val="000000" w:themeColor="text1"/>
          <w:sz w:val="24"/>
          <w:szCs w:val="24"/>
        </w:rPr>
        <w:t xml:space="preserve"> rents that are significantly higher than what they legally should be. In doing this, they can more quickly reach </w:t>
      </w:r>
      <w:r w:rsidRPr="0071367D">
        <w:rPr>
          <w:rFonts w:ascii="Calibri" w:hAnsi="Calibri"/>
          <w:sz w:val="24"/>
          <w:szCs w:val="24"/>
        </w:rPr>
        <w:t xml:space="preserve">the rent deregulation threshold which would remove the building or units from rent regulation. The combination of a lack of oversight, little knowledge about rent histories, and the statute of limitations on examining these cases enables landlords to systematically deregulate buildings and shirk the rent-regulated housing stock under the façade of legality. </w:t>
      </w:r>
    </w:p>
    <w:p w:rsidR="00B16F0D" w:rsidRPr="0071367D" w:rsidRDefault="00B16F0D" w:rsidP="00B832B2">
      <w:pPr>
        <w:jc w:val="both"/>
        <w:rPr>
          <w:rFonts w:ascii="Calibri" w:hAnsi="Calibri"/>
          <w:sz w:val="24"/>
          <w:szCs w:val="24"/>
        </w:rPr>
      </w:pPr>
    </w:p>
    <w:p w:rsidR="00B16F0D" w:rsidRPr="0071367D" w:rsidRDefault="00B16F0D" w:rsidP="00B832B2">
      <w:pPr>
        <w:jc w:val="both"/>
        <w:rPr>
          <w:rFonts w:ascii="Calibri" w:hAnsi="Calibri"/>
          <w:sz w:val="24"/>
          <w:szCs w:val="24"/>
        </w:rPr>
      </w:pPr>
      <w:r w:rsidRPr="0071367D">
        <w:rPr>
          <w:rFonts w:ascii="Calibri" w:hAnsi="Calibri"/>
          <w:b/>
          <w:sz w:val="24"/>
          <w:szCs w:val="24"/>
        </w:rPr>
        <w:t>Raising Rents.</w:t>
      </w:r>
      <w:r w:rsidRPr="0071367D">
        <w:rPr>
          <w:rFonts w:ascii="Calibri" w:hAnsi="Calibri"/>
          <w:sz w:val="24"/>
          <w:szCs w:val="24"/>
        </w:rPr>
        <w:t xml:space="preserve"> The other common reason that preferential rents are used is to be able to dramatically raise rents when a tenant renews their </w:t>
      </w:r>
      <w:r w:rsidR="00117B01" w:rsidRPr="0071367D">
        <w:rPr>
          <w:rFonts w:ascii="Calibri" w:hAnsi="Calibri"/>
          <w:color w:val="000000" w:themeColor="text1"/>
          <w:sz w:val="24"/>
          <w:szCs w:val="24"/>
        </w:rPr>
        <w:t>lease</w:t>
      </w:r>
      <w:r w:rsidRPr="0071367D">
        <w:rPr>
          <w:rFonts w:ascii="Calibri" w:hAnsi="Calibri"/>
          <w:color w:val="000000" w:themeColor="text1"/>
          <w:sz w:val="24"/>
          <w:szCs w:val="24"/>
        </w:rPr>
        <w:t xml:space="preserve"> in the </w:t>
      </w:r>
      <w:r w:rsidRPr="0071367D">
        <w:rPr>
          <w:rFonts w:ascii="Calibri" w:hAnsi="Calibri"/>
          <w:sz w:val="24"/>
          <w:szCs w:val="24"/>
        </w:rPr>
        <w:t xml:space="preserve">hopes that they will decide to move out and will be replaced by someone who can pay a higher rent according to the legal “allowable” rent that they have been registering with the DHCR. It is not uncommon for the difference in preferential versus legal rents to be as much as double, or more. So imagine if you </w:t>
      </w:r>
      <w:r w:rsidR="00976402" w:rsidRPr="0071367D">
        <w:rPr>
          <w:rFonts w:ascii="Calibri" w:hAnsi="Calibri"/>
          <w:sz w:val="24"/>
          <w:szCs w:val="24"/>
        </w:rPr>
        <w:t>are paying</w:t>
      </w:r>
      <w:r w:rsidRPr="0071367D">
        <w:rPr>
          <w:rFonts w:ascii="Calibri" w:hAnsi="Calibri"/>
          <w:sz w:val="24"/>
          <w:szCs w:val="24"/>
        </w:rPr>
        <w:t xml:space="preserve"> a preferential $1,200 in rent, but the your legal allowable (or what has been registered with DHCR) is $2,700. That’s a $1,500 increase in rent each month that most people cannot pay. </w:t>
      </w:r>
    </w:p>
    <w:p w:rsidR="00B16F0D" w:rsidRPr="0071367D" w:rsidRDefault="00B16F0D" w:rsidP="00B832B2">
      <w:pPr>
        <w:jc w:val="both"/>
        <w:rPr>
          <w:rFonts w:ascii="Calibri" w:hAnsi="Calibri"/>
          <w:sz w:val="24"/>
          <w:szCs w:val="24"/>
        </w:rPr>
      </w:pPr>
    </w:p>
    <w:p w:rsidR="00B16F0D" w:rsidRPr="0071367D" w:rsidRDefault="00B16F0D" w:rsidP="00B832B2">
      <w:pPr>
        <w:jc w:val="both"/>
        <w:rPr>
          <w:rFonts w:ascii="Calibri" w:hAnsi="Calibri"/>
          <w:sz w:val="24"/>
          <w:szCs w:val="24"/>
        </w:rPr>
      </w:pPr>
      <w:r w:rsidRPr="0071367D">
        <w:rPr>
          <w:rFonts w:ascii="Calibri" w:hAnsi="Calibri"/>
          <w:sz w:val="24"/>
          <w:szCs w:val="24"/>
        </w:rPr>
        <w:t xml:space="preserve">When this occurs, it is important to request what is called a rent history. You can request that the DHCR send you the rent history for your unit, which shows both the legal and preferential rents that the landlord has been claiming every year. Knowing your rent history is an important step in being able to challenge fraudulent legal rents and to protect yourself against big rent hikes. </w:t>
      </w:r>
    </w:p>
    <w:p w:rsidR="00B16F0D" w:rsidRPr="0071367D" w:rsidRDefault="00B16F0D" w:rsidP="00B832B2">
      <w:pPr>
        <w:jc w:val="both"/>
        <w:rPr>
          <w:rFonts w:ascii="Calibri" w:hAnsi="Calibri"/>
          <w:sz w:val="24"/>
          <w:szCs w:val="24"/>
        </w:rPr>
      </w:pPr>
    </w:p>
    <w:p w:rsidR="00B16F0D" w:rsidRPr="0071367D" w:rsidRDefault="00B16F0D" w:rsidP="00B832B2">
      <w:pPr>
        <w:jc w:val="both"/>
        <w:outlineLvl w:val="0"/>
        <w:rPr>
          <w:rFonts w:ascii="Calibri" w:hAnsi="Calibri"/>
          <w:b/>
          <w:sz w:val="24"/>
          <w:szCs w:val="24"/>
        </w:rPr>
      </w:pPr>
      <w:r w:rsidRPr="0071367D">
        <w:rPr>
          <w:rFonts w:ascii="Calibri" w:hAnsi="Calibri"/>
          <w:b/>
          <w:sz w:val="24"/>
          <w:szCs w:val="24"/>
        </w:rPr>
        <w:t xml:space="preserve">Things to keep in mind. </w:t>
      </w:r>
    </w:p>
    <w:p w:rsidR="00B16F0D" w:rsidRPr="0071367D" w:rsidRDefault="00B16F0D" w:rsidP="00B832B2">
      <w:pPr>
        <w:jc w:val="both"/>
        <w:rPr>
          <w:rFonts w:ascii="Calibri" w:hAnsi="Calibri"/>
          <w:color w:val="FF0000"/>
          <w:sz w:val="24"/>
          <w:szCs w:val="24"/>
        </w:rPr>
      </w:pPr>
      <w:r w:rsidRPr="0071367D">
        <w:rPr>
          <w:rFonts w:ascii="Calibri" w:hAnsi="Calibri"/>
          <w:color w:val="FF0000"/>
          <w:sz w:val="24"/>
          <w:szCs w:val="24"/>
        </w:rPr>
        <w:t>If the</w:t>
      </w:r>
      <w:r w:rsidR="00D8514A" w:rsidRPr="0071367D">
        <w:rPr>
          <w:rFonts w:ascii="Calibri" w:hAnsi="Calibri"/>
          <w:color w:val="FF0000"/>
          <w:sz w:val="24"/>
          <w:szCs w:val="24"/>
        </w:rPr>
        <w:t xml:space="preserve"> </w:t>
      </w:r>
      <w:commentRangeStart w:id="20"/>
      <w:commentRangeStart w:id="21"/>
      <w:r w:rsidR="00D8514A" w:rsidRPr="0071367D">
        <w:rPr>
          <w:rFonts w:ascii="Calibri" w:hAnsi="Calibri"/>
          <w:color w:val="FF0000"/>
          <w:sz w:val="24"/>
          <w:szCs w:val="24"/>
        </w:rPr>
        <w:t>legal</w:t>
      </w:r>
      <w:r w:rsidRPr="0071367D">
        <w:rPr>
          <w:rFonts w:ascii="Calibri" w:hAnsi="Calibri"/>
          <w:color w:val="FF0000"/>
          <w:sz w:val="24"/>
          <w:szCs w:val="24"/>
        </w:rPr>
        <w:t xml:space="preserve"> rent </w:t>
      </w:r>
      <w:commentRangeEnd w:id="20"/>
      <w:r w:rsidR="00D8514A" w:rsidRPr="0071367D">
        <w:rPr>
          <w:rStyle w:val="CommentReference"/>
          <w:rFonts w:ascii="Calibri" w:hAnsi="Calibri"/>
          <w:sz w:val="24"/>
          <w:szCs w:val="24"/>
        </w:rPr>
        <w:commentReference w:id="20"/>
      </w:r>
      <w:commentRangeEnd w:id="21"/>
      <w:r w:rsidR="00D8514A" w:rsidRPr="0071367D">
        <w:rPr>
          <w:rStyle w:val="CommentReference"/>
          <w:rFonts w:ascii="Calibri" w:hAnsi="Calibri"/>
          <w:sz w:val="24"/>
          <w:szCs w:val="24"/>
        </w:rPr>
        <w:commentReference w:id="21"/>
      </w:r>
      <w:r w:rsidRPr="0071367D">
        <w:rPr>
          <w:rFonts w:ascii="Calibri" w:hAnsi="Calibri"/>
          <w:color w:val="FF0000"/>
          <w:sz w:val="24"/>
          <w:szCs w:val="24"/>
        </w:rPr>
        <w:t xml:space="preserve">was not disclosed on the original lease agreement </w:t>
      </w:r>
      <w:r w:rsidRPr="0071367D">
        <w:rPr>
          <w:rFonts w:ascii="Calibri" w:hAnsi="Calibri"/>
          <w:b/>
          <w:i/>
          <w:color w:val="FF0000"/>
          <w:sz w:val="24"/>
          <w:szCs w:val="24"/>
        </w:rPr>
        <w:t>and</w:t>
      </w:r>
      <w:r w:rsidRPr="0071367D">
        <w:rPr>
          <w:rFonts w:ascii="Calibri" w:hAnsi="Calibri"/>
          <w:color w:val="FF0000"/>
          <w:sz w:val="24"/>
          <w:szCs w:val="24"/>
        </w:rPr>
        <w:t xml:space="preserve"> any subsequent renewals, then the rent you are currently paying is the only rent the landlord can charge you. Both the legal and the preferential rents should be disclosed on both the original lease and any subsequent leases. </w:t>
      </w:r>
    </w:p>
    <w:p w:rsidR="00B16F0D" w:rsidRPr="0071367D" w:rsidRDefault="00B16F0D" w:rsidP="00B832B2">
      <w:pPr>
        <w:jc w:val="both"/>
        <w:rPr>
          <w:rFonts w:ascii="Calibri" w:hAnsi="Calibri"/>
          <w:sz w:val="24"/>
          <w:szCs w:val="24"/>
        </w:rPr>
      </w:pPr>
    </w:p>
    <w:p w:rsidR="00B16F0D" w:rsidRPr="0071367D" w:rsidRDefault="00B16F0D"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If you challenge the legal rent history that a landlord claims and the rent immediately preceding the year before was preferential, DHCR will investigate that rent even if it is beyond the four-year statute of limitations. However, often times landlords can back edit rent history logs to reflect proper disclosure of legal rents. So be strategic in how you handle this matter. </w:t>
      </w:r>
    </w:p>
    <w:p w:rsidR="00B16F0D" w:rsidRPr="0071367D" w:rsidRDefault="00B16F0D" w:rsidP="00B832B2">
      <w:pPr>
        <w:jc w:val="both"/>
        <w:rPr>
          <w:rFonts w:ascii="Calibri" w:hAnsi="Calibri"/>
          <w:color w:val="000000" w:themeColor="text1"/>
          <w:sz w:val="24"/>
          <w:szCs w:val="24"/>
        </w:rPr>
      </w:pPr>
    </w:p>
    <w:p w:rsidR="00B16F0D" w:rsidRPr="0071367D" w:rsidRDefault="00B16F0D"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Preferential rents also affect how much a much a landlord can charge on a vacancy rent increase. According to the Rent Act of 2015, if a vacating tenant was paying a preferential rent, the rent increases offered on the lease to a new tenant are limited to 5% if the previous vacancy lease commenced less than two years ago, 10% if less than three years ago, 15% if less than four years ago and 20% if four or more years ago. So, for example, if a tenant moves into a unit in 2016 and pays a preferential lease and then moves out in 2017, the landlord can only raise the rent on the legal rent 5% instead of the normal rate. </w:t>
      </w:r>
    </w:p>
    <w:p w:rsidR="00B16F0D" w:rsidRPr="0071367D" w:rsidRDefault="00B16F0D" w:rsidP="00B832B2">
      <w:pPr>
        <w:jc w:val="both"/>
        <w:rPr>
          <w:rFonts w:ascii="Calibri" w:hAnsi="Calibri"/>
          <w:sz w:val="24"/>
          <w:szCs w:val="24"/>
        </w:rPr>
      </w:pPr>
    </w:p>
    <w:p w:rsidR="00B16F0D" w:rsidRPr="0071367D" w:rsidRDefault="00B16F0D" w:rsidP="00B832B2">
      <w:pPr>
        <w:jc w:val="both"/>
        <w:rPr>
          <w:rFonts w:ascii="Calibri" w:hAnsi="Calibri"/>
          <w:sz w:val="24"/>
          <w:szCs w:val="24"/>
        </w:rPr>
      </w:pPr>
    </w:p>
    <w:p w:rsidR="00B16F0D" w:rsidRPr="0071367D" w:rsidRDefault="00B16F0D" w:rsidP="00B832B2">
      <w:pPr>
        <w:jc w:val="both"/>
        <w:outlineLvl w:val="0"/>
        <w:rPr>
          <w:rFonts w:ascii="Calibri" w:hAnsi="Calibri"/>
          <w:sz w:val="24"/>
          <w:szCs w:val="24"/>
        </w:rPr>
      </w:pPr>
      <w:r w:rsidRPr="0071367D">
        <w:rPr>
          <w:rFonts w:ascii="Calibri" w:hAnsi="Calibri"/>
          <w:sz w:val="24"/>
          <w:szCs w:val="24"/>
        </w:rPr>
        <w:t>See the following two links for more information on preferential rents.</w:t>
      </w:r>
    </w:p>
    <w:p w:rsidR="00B16F0D" w:rsidRPr="0071367D" w:rsidRDefault="00B16F0D" w:rsidP="00B832B2">
      <w:pPr>
        <w:jc w:val="both"/>
        <w:rPr>
          <w:rFonts w:ascii="Calibri" w:hAnsi="Calibri"/>
          <w:color w:val="0070C0"/>
          <w:sz w:val="24"/>
          <w:szCs w:val="24"/>
        </w:rPr>
      </w:pPr>
    </w:p>
    <w:p w:rsidR="00B16F0D" w:rsidRPr="0071367D" w:rsidRDefault="00B16F0D" w:rsidP="00B832B2">
      <w:pPr>
        <w:jc w:val="both"/>
        <w:outlineLvl w:val="0"/>
        <w:rPr>
          <w:rFonts w:ascii="Calibri" w:hAnsi="Calibri"/>
          <w:b/>
          <w:color w:val="0070C0"/>
          <w:sz w:val="24"/>
          <w:szCs w:val="24"/>
        </w:rPr>
      </w:pPr>
      <w:r w:rsidRPr="0071367D">
        <w:rPr>
          <w:rFonts w:ascii="Calibri" w:hAnsi="Calibri"/>
          <w:b/>
          <w:color w:val="0070C0"/>
          <w:sz w:val="24"/>
          <w:szCs w:val="24"/>
        </w:rPr>
        <w:t>Fact Sheet 40: Preferential Rents</w:t>
      </w:r>
    </w:p>
    <w:p w:rsidR="00B16F0D" w:rsidRPr="0071367D" w:rsidRDefault="00B16F0D" w:rsidP="00B832B2">
      <w:pPr>
        <w:jc w:val="both"/>
        <w:rPr>
          <w:rFonts w:ascii="Calibri" w:hAnsi="Calibri"/>
          <w:sz w:val="24"/>
          <w:szCs w:val="24"/>
        </w:rPr>
      </w:pPr>
    </w:p>
    <w:p w:rsidR="00B16F0D" w:rsidRPr="0071367D" w:rsidRDefault="00B16F0D" w:rsidP="00B832B2">
      <w:pPr>
        <w:jc w:val="both"/>
        <w:outlineLvl w:val="0"/>
        <w:rPr>
          <w:rFonts w:ascii="Calibri" w:hAnsi="Calibri"/>
          <w:b/>
          <w:color w:val="0070C0"/>
          <w:sz w:val="24"/>
          <w:szCs w:val="24"/>
        </w:rPr>
      </w:pPr>
      <w:r w:rsidRPr="0071367D">
        <w:rPr>
          <w:rFonts w:ascii="Calibri" w:hAnsi="Calibri"/>
          <w:b/>
          <w:color w:val="0070C0"/>
          <w:sz w:val="24"/>
          <w:szCs w:val="24"/>
        </w:rPr>
        <w:t>Met Council on Preferential Rents</w:t>
      </w:r>
    </w:p>
    <w:p w:rsidR="00B16F0D" w:rsidRPr="0071367D" w:rsidRDefault="00B16F0D" w:rsidP="00B832B2">
      <w:pPr>
        <w:jc w:val="both"/>
        <w:rPr>
          <w:rFonts w:ascii="Calibri" w:hAnsi="Calibri"/>
          <w:sz w:val="24"/>
          <w:szCs w:val="24"/>
        </w:rPr>
      </w:pPr>
    </w:p>
    <w:p w:rsidR="00B16F0D" w:rsidRPr="0071367D" w:rsidRDefault="00B16F0D"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rsidR="00B16F0D" w:rsidRPr="0071367D" w:rsidRDefault="00B16F0D" w:rsidP="00B832B2">
      <w:pPr>
        <w:jc w:val="both"/>
        <w:rPr>
          <w:rFonts w:ascii="Calibri" w:hAnsi="Calibri"/>
          <w:sz w:val="24"/>
          <w:szCs w:val="24"/>
        </w:rPr>
      </w:pPr>
    </w:p>
    <w:p w:rsidR="00B16F0D" w:rsidRPr="0071367D" w:rsidRDefault="00B16F0D" w:rsidP="00B832B2">
      <w:pPr>
        <w:jc w:val="both"/>
        <w:outlineLvl w:val="0"/>
        <w:rPr>
          <w:rFonts w:ascii="Calibri" w:hAnsi="Calibri"/>
          <w:b/>
          <w:sz w:val="24"/>
          <w:szCs w:val="24"/>
        </w:rPr>
      </w:pPr>
      <w:r w:rsidRPr="0071367D">
        <w:rPr>
          <w:rFonts w:ascii="Calibri" w:hAnsi="Calibri"/>
          <w:b/>
          <w:sz w:val="24"/>
          <w:szCs w:val="24"/>
        </w:rPr>
        <w:t>Fact Sheet 40: Preferential Rents</w:t>
      </w:r>
    </w:p>
    <w:p w:rsidR="00B16F0D" w:rsidRPr="0071367D" w:rsidRDefault="004A19B5" w:rsidP="00B832B2">
      <w:pPr>
        <w:jc w:val="both"/>
        <w:rPr>
          <w:rFonts w:ascii="Calibri" w:hAnsi="Calibri"/>
          <w:sz w:val="24"/>
          <w:szCs w:val="24"/>
        </w:rPr>
      </w:pPr>
      <w:hyperlink r:id="rId46">
        <w:r w:rsidR="00B16F0D" w:rsidRPr="0071367D">
          <w:rPr>
            <w:rFonts w:ascii="Calibri" w:hAnsi="Calibri"/>
            <w:color w:val="1155CC"/>
            <w:sz w:val="24"/>
            <w:szCs w:val="24"/>
            <w:u w:val="single"/>
          </w:rPr>
          <w:t>http://www.nyshcr.org/Rent/FactSheets/orafac40.pdf</w:t>
        </w:r>
      </w:hyperlink>
    </w:p>
    <w:p w:rsidR="00B16F0D" w:rsidRPr="0071367D" w:rsidRDefault="00B16F0D" w:rsidP="00B832B2">
      <w:pPr>
        <w:jc w:val="both"/>
        <w:rPr>
          <w:rFonts w:ascii="Calibri" w:hAnsi="Calibri"/>
          <w:sz w:val="24"/>
          <w:szCs w:val="24"/>
        </w:rPr>
      </w:pPr>
    </w:p>
    <w:p w:rsidR="00B16F0D" w:rsidRPr="0071367D" w:rsidRDefault="00B16F0D" w:rsidP="00B832B2">
      <w:pPr>
        <w:jc w:val="both"/>
        <w:outlineLvl w:val="0"/>
        <w:rPr>
          <w:rFonts w:ascii="Calibri" w:hAnsi="Calibri"/>
          <w:b/>
          <w:sz w:val="24"/>
          <w:szCs w:val="24"/>
        </w:rPr>
      </w:pPr>
      <w:r w:rsidRPr="0071367D">
        <w:rPr>
          <w:rFonts w:ascii="Calibri" w:hAnsi="Calibri"/>
          <w:b/>
          <w:sz w:val="24"/>
          <w:szCs w:val="24"/>
        </w:rPr>
        <w:t>Met Council on Preferential Rents</w:t>
      </w:r>
    </w:p>
    <w:p w:rsidR="00AC49A8" w:rsidRPr="0071367D" w:rsidRDefault="004A19B5" w:rsidP="00B832B2">
      <w:pPr>
        <w:jc w:val="both"/>
        <w:rPr>
          <w:rFonts w:ascii="Calibri" w:hAnsi="Calibri"/>
          <w:color w:val="1155CC"/>
          <w:sz w:val="24"/>
          <w:szCs w:val="24"/>
          <w:u w:val="single"/>
        </w:rPr>
      </w:pPr>
      <w:hyperlink r:id="rId47">
        <w:r w:rsidR="00B16F0D" w:rsidRPr="0071367D">
          <w:rPr>
            <w:rFonts w:ascii="Calibri" w:hAnsi="Calibri"/>
            <w:color w:val="1155CC"/>
            <w:sz w:val="24"/>
            <w:szCs w:val="24"/>
            <w:u w:val="single"/>
          </w:rPr>
          <w:t>http://metcouncilonhousing.org/help_and_answers/preferential_rents</w:t>
        </w:r>
      </w:hyperlink>
    </w:p>
    <w:p w:rsidR="00AC49A8" w:rsidRPr="0071367D" w:rsidRDefault="00AC49A8" w:rsidP="00B832B2">
      <w:pPr>
        <w:jc w:val="both"/>
        <w:rPr>
          <w:rFonts w:ascii="Calibri" w:hAnsi="Calibri"/>
          <w:color w:val="1155CC"/>
          <w:sz w:val="24"/>
          <w:szCs w:val="24"/>
          <w:u w:val="single"/>
        </w:rPr>
      </w:pPr>
      <w:r w:rsidRPr="0071367D">
        <w:rPr>
          <w:rFonts w:ascii="Calibri" w:hAnsi="Calibri"/>
          <w:color w:val="1155CC"/>
          <w:sz w:val="24"/>
          <w:szCs w:val="24"/>
          <w:u w:val="single"/>
        </w:rPr>
        <w:br w:type="page"/>
      </w:r>
      <w:r w:rsidRPr="0071367D">
        <w:rPr>
          <w:rFonts w:ascii="Calibri" w:hAnsi="Calibri"/>
          <w:b/>
          <w:color w:val="000000" w:themeColor="text1"/>
          <w:sz w:val="24"/>
          <w:szCs w:val="24"/>
          <w:u w:val="single"/>
        </w:rPr>
        <w:t xml:space="preserve">10 Reasons for Rent </w:t>
      </w:r>
      <w:r w:rsidR="004C2130" w:rsidRPr="0071367D">
        <w:rPr>
          <w:rFonts w:ascii="Calibri" w:hAnsi="Calibri"/>
          <w:b/>
          <w:color w:val="000000" w:themeColor="text1"/>
          <w:sz w:val="24"/>
          <w:szCs w:val="24"/>
          <w:u w:val="single"/>
        </w:rPr>
        <w:t>Deregulation</w:t>
      </w:r>
    </w:p>
    <w:p w:rsidR="00AC49A8" w:rsidRPr="0071367D" w:rsidRDefault="00AC49A8" w:rsidP="00B832B2">
      <w:pPr>
        <w:jc w:val="both"/>
        <w:rPr>
          <w:rFonts w:ascii="Calibri" w:hAnsi="Calibri"/>
          <w:i/>
          <w:color w:val="000000" w:themeColor="text1"/>
          <w:sz w:val="24"/>
          <w:szCs w:val="24"/>
        </w:rPr>
      </w:pPr>
      <w:r w:rsidRPr="0071367D">
        <w:rPr>
          <w:rFonts w:ascii="Calibri" w:hAnsi="Calibri"/>
          <w:i/>
          <w:color w:val="000000" w:themeColor="text1"/>
          <w:sz w:val="24"/>
          <w:szCs w:val="24"/>
        </w:rPr>
        <w:t xml:space="preserve">This section describes three instances of how rent-stabilized units can be deregulated. </w:t>
      </w:r>
    </w:p>
    <w:p w:rsidR="00AC49A8" w:rsidRPr="0071367D" w:rsidRDefault="00AC49A8" w:rsidP="00B832B2">
      <w:pPr>
        <w:jc w:val="both"/>
        <w:rPr>
          <w:rFonts w:ascii="Calibri" w:hAnsi="Calibri"/>
          <w:b/>
          <w:color w:val="FF0000"/>
          <w:sz w:val="24"/>
          <w:szCs w:val="24"/>
        </w:rPr>
      </w:pPr>
    </w:p>
    <w:p w:rsidR="00AC49A8" w:rsidRPr="0071367D" w:rsidRDefault="00AC49A8" w:rsidP="00B832B2">
      <w:pPr>
        <w:jc w:val="both"/>
        <w:rPr>
          <w:rFonts w:ascii="Calibri" w:hAnsi="Calibri"/>
          <w:b/>
          <w:color w:val="000000" w:themeColor="text1"/>
          <w:sz w:val="24"/>
          <w:szCs w:val="24"/>
        </w:rPr>
      </w:pPr>
      <w:r w:rsidRPr="0071367D">
        <w:rPr>
          <w:rFonts w:ascii="Calibri" w:hAnsi="Calibri"/>
          <w:b/>
          <w:color w:val="000000" w:themeColor="text1"/>
          <w:sz w:val="24"/>
          <w:szCs w:val="24"/>
        </w:rPr>
        <w:t xml:space="preserve">(1) Expiration of J-51 or 421-a Tax Abatements and Exemptions. </w:t>
      </w:r>
    </w:p>
    <w:p w:rsidR="00AC49A8" w:rsidRPr="0071367D" w:rsidRDefault="00AC49A8" w:rsidP="00B832B2">
      <w:pPr>
        <w:jc w:val="both"/>
        <w:rPr>
          <w:rFonts w:ascii="Calibri" w:hAnsi="Calibri"/>
          <w:color w:val="000000" w:themeColor="text1"/>
          <w:sz w:val="24"/>
          <w:szCs w:val="24"/>
        </w:rPr>
      </w:pPr>
    </w:p>
    <w:p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In exchange for applying rent regulation benefits to their building or some of its units, the city offers tax abatements to landlords that reduce the amount of property tax they have to pay, and tax exemptions that serve as credits for taxes that are to be paid. There are two types of tax abatements/exemptions that landlords can receive if they apply for them, J-51 or 421-a. J-51 applies to either fully rehabilitated or converted units, while 421-a applies to only newly constructed units.</w:t>
      </w:r>
    </w:p>
    <w:p w:rsidR="00AC49A8" w:rsidRPr="0071367D" w:rsidRDefault="00AC49A8" w:rsidP="00B832B2">
      <w:pPr>
        <w:jc w:val="both"/>
        <w:rPr>
          <w:rFonts w:ascii="Calibri" w:hAnsi="Calibri"/>
          <w:color w:val="000000" w:themeColor="text1"/>
          <w:sz w:val="24"/>
          <w:szCs w:val="24"/>
        </w:rPr>
      </w:pPr>
    </w:p>
    <w:p w:rsidR="00AC49A8" w:rsidRPr="0071367D" w:rsidRDefault="00AC49A8"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J-51.</w:t>
      </w:r>
      <w:r w:rsidRPr="0071367D">
        <w:rPr>
          <w:rFonts w:ascii="Calibri" w:hAnsi="Calibri"/>
          <w:color w:val="000000" w:themeColor="text1"/>
          <w:sz w:val="24"/>
          <w:szCs w:val="24"/>
          <w:u w:val="single"/>
        </w:rPr>
        <w:t xml:space="preserve"> </w:t>
      </w:r>
      <w:r w:rsidRPr="0071367D">
        <w:rPr>
          <w:rFonts w:ascii="Calibri" w:hAnsi="Calibri"/>
          <w:color w:val="000000" w:themeColor="text1"/>
          <w:sz w:val="24"/>
          <w:szCs w:val="24"/>
        </w:rPr>
        <w:t xml:space="preserve">A J-51 is for units that have either been fully rehabilitated or converted from another use, like if a unit was used as an office space and now it’s someone’s apartment or if the unit was gut renovated. While tax benefit periods can vary, they are usually for 12 year for J-51 programs. Knowing the rent regulation status before the J-51 tax </w:t>
      </w:r>
      <w:commentRangeStart w:id="22"/>
      <w:r w:rsidRPr="0071367D">
        <w:rPr>
          <w:rFonts w:ascii="Calibri" w:hAnsi="Calibri"/>
          <w:color w:val="000000" w:themeColor="text1"/>
          <w:sz w:val="24"/>
          <w:szCs w:val="24"/>
        </w:rPr>
        <w:t xml:space="preserve">benefit </w:t>
      </w:r>
      <w:commentRangeEnd w:id="22"/>
      <w:r w:rsidRPr="0071367D">
        <w:rPr>
          <w:rStyle w:val="CommentReference"/>
          <w:rFonts w:ascii="Calibri" w:hAnsi="Calibri"/>
          <w:color w:val="000000" w:themeColor="text1"/>
          <w:sz w:val="24"/>
          <w:szCs w:val="24"/>
        </w:rPr>
        <w:commentReference w:id="22"/>
      </w:r>
      <w:r w:rsidRPr="0071367D">
        <w:rPr>
          <w:rFonts w:ascii="Calibri" w:hAnsi="Calibri"/>
          <w:color w:val="000000" w:themeColor="text1"/>
          <w:sz w:val="24"/>
          <w:szCs w:val="24"/>
        </w:rPr>
        <w:t xml:space="preserve">was used by the landlord is important because not all expirations of J-51 tax benefits impact rent regulation status. </w:t>
      </w:r>
    </w:p>
    <w:p w:rsidR="00AC49A8" w:rsidRPr="0071367D" w:rsidRDefault="00AC49A8" w:rsidP="00B832B2">
      <w:pPr>
        <w:ind w:left="720"/>
        <w:jc w:val="both"/>
        <w:rPr>
          <w:rFonts w:ascii="Calibri" w:hAnsi="Calibri"/>
          <w:color w:val="000000" w:themeColor="text1"/>
          <w:sz w:val="24"/>
          <w:szCs w:val="24"/>
        </w:rPr>
      </w:pPr>
    </w:p>
    <w:p w:rsidR="00AC49A8" w:rsidRPr="0071367D" w:rsidRDefault="00AC49A8" w:rsidP="00B832B2">
      <w:pPr>
        <w:ind w:left="720"/>
        <w:jc w:val="both"/>
        <w:rPr>
          <w:rFonts w:ascii="Calibri" w:hAnsi="Calibri"/>
          <w:color w:val="000000" w:themeColor="text1"/>
          <w:sz w:val="24"/>
          <w:szCs w:val="24"/>
        </w:rPr>
      </w:pPr>
      <w:r w:rsidRPr="0071367D">
        <w:rPr>
          <w:rFonts w:ascii="Calibri" w:hAnsi="Calibri"/>
          <w:color w:val="000000" w:themeColor="text1"/>
          <w:sz w:val="24"/>
          <w:szCs w:val="24"/>
        </w:rPr>
        <w:t xml:space="preserve">If the building was rent-regulated before the tax benefit was applied (generally the building was built before 1974 and contains more than six apartments units), then the building will remain rent-regulated even if the tax benefits expires. </w:t>
      </w:r>
      <w:r w:rsidRPr="0071367D">
        <w:rPr>
          <w:rFonts w:ascii="Calibri" w:hAnsi="Calibri"/>
          <w:color w:val="000000" w:themeColor="text1"/>
          <w:sz w:val="24"/>
          <w:szCs w:val="24"/>
          <w:u w:val="single"/>
        </w:rPr>
        <w:t>So</w:t>
      </w:r>
      <w:r w:rsidRPr="0071367D">
        <w:rPr>
          <w:rFonts w:ascii="Calibri" w:hAnsi="Calibri"/>
          <w:color w:val="000000" w:themeColor="text1"/>
          <w:sz w:val="24"/>
          <w:szCs w:val="24"/>
        </w:rPr>
        <w:t xml:space="preserve">, if the unit was regulated before the J-51 tax benefits were applied, then the unit will remain rent-regulated even when the tax benefits expire for the landlord. </w:t>
      </w:r>
    </w:p>
    <w:p w:rsidR="00AC49A8" w:rsidRPr="0071367D" w:rsidRDefault="00AC49A8" w:rsidP="00B832B2">
      <w:pPr>
        <w:jc w:val="both"/>
        <w:rPr>
          <w:rFonts w:ascii="Calibri" w:hAnsi="Calibri"/>
          <w:color w:val="000000" w:themeColor="text1"/>
          <w:sz w:val="24"/>
          <w:szCs w:val="24"/>
        </w:rPr>
      </w:pPr>
    </w:p>
    <w:p w:rsidR="00AC49A8" w:rsidRPr="0071367D" w:rsidRDefault="00AC49A8" w:rsidP="00B832B2">
      <w:pPr>
        <w:ind w:left="720"/>
        <w:jc w:val="both"/>
        <w:rPr>
          <w:rFonts w:ascii="Calibri" w:hAnsi="Calibri"/>
          <w:b/>
          <w:color w:val="000000" w:themeColor="text1"/>
          <w:sz w:val="24"/>
          <w:szCs w:val="24"/>
        </w:rPr>
      </w:pPr>
      <w:r w:rsidRPr="0071367D">
        <w:rPr>
          <w:rFonts w:ascii="Calibri" w:hAnsi="Calibri"/>
          <w:color w:val="000000" w:themeColor="text1"/>
          <w:sz w:val="24"/>
          <w:szCs w:val="24"/>
        </w:rPr>
        <w:t xml:space="preserve">However, if the unit became rent-regulated </w:t>
      </w:r>
      <w:r w:rsidRPr="0071367D">
        <w:rPr>
          <w:rFonts w:ascii="Calibri" w:hAnsi="Calibri"/>
          <w:b/>
          <w:i/>
          <w:color w:val="000000" w:themeColor="text1"/>
          <w:sz w:val="24"/>
          <w:szCs w:val="24"/>
        </w:rPr>
        <w:t>because</w:t>
      </w:r>
      <w:r w:rsidRPr="0071367D">
        <w:rPr>
          <w:rFonts w:ascii="Calibri" w:hAnsi="Calibri"/>
          <w:color w:val="000000" w:themeColor="text1"/>
          <w:sz w:val="24"/>
          <w:szCs w:val="24"/>
        </w:rPr>
        <w:t xml:space="preserve"> the landlord took the J-51 tax abatement (generally in buildings that were constructed after 1974), then it is likely that the unit would no longer be rent-regulated when the J-51 tax benefit ends. Generally tax benefits will end when the last lease signed under the tax benefits ends. </w:t>
      </w:r>
      <w:r w:rsidRPr="0071367D">
        <w:rPr>
          <w:rFonts w:ascii="Calibri" w:hAnsi="Calibri"/>
          <w:color w:val="000000" w:themeColor="text1"/>
          <w:sz w:val="24"/>
          <w:szCs w:val="24"/>
          <w:u w:val="single"/>
        </w:rPr>
        <w:t>So, for example,</w:t>
      </w:r>
      <w:r w:rsidRPr="0071367D">
        <w:rPr>
          <w:rFonts w:ascii="Calibri" w:hAnsi="Calibri"/>
          <w:color w:val="000000" w:themeColor="text1"/>
          <w:sz w:val="24"/>
          <w:szCs w:val="24"/>
        </w:rPr>
        <w:t xml:space="preserve"> if the J-51 program expires in June of 2016, and your lease ends in December of 2016, then the rent regulation status ends when your lease ends and the landlord can offer you or another tenant a market rate lease. </w:t>
      </w:r>
    </w:p>
    <w:p w:rsidR="00AC49A8" w:rsidRPr="0071367D" w:rsidRDefault="00AC49A8" w:rsidP="00B832B2">
      <w:pPr>
        <w:jc w:val="both"/>
        <w:rPr>
          <w:rFonts w:ascii="Calibri" w:hAnsi="Calibri"/>
          <w:sz w:val="24"/>
          <w:szCs w:val="24"/>
        </w:rPr>
      </w:pPr>
    </w:p>
    <w:p w:rsidR="00AC49A8" w:rsidRPr="0071367D" w:rsidRDefault="00AC49A8" w:rsidP="00B832B2">
      <w:pPr>
        <w:jc w:val="both"/>
        <w:rPr>
          <w:rFonts w:ascii="Calibri" w:hAnsi="Calibri"/>
          <w:sz w:val="24"/>
          <w:szCs w:val="24"/>
        </w:rPr>
      </w:pPr>
      <w:r w:rsidRPr="0071367D">
        <w:rPr>
          <w:rFonts w:ascii="Calibri" w:hAnsi="Calibri"/>
          <w:sz w:val="24"/>
          <w:szCs w:val="24"/>
        </w:rPr>
        <w:t xml:space="preserve">However, this depends on whether or not the landlord gave you proper notice. </w:t>
      </w:r>
      <w:r w:rsidRPr="0071367D">
        <w:rPr>
          <w:rFonts w:ascii="Calibri" w:hAnsi="Calibri"/>
          <w:b/>
          <w:sz w:val="24"/>
          <w:szCs w:val="24"/>
        </w:rPr>
        <w:t>Proper notice</w:t>
      </w:r>
      <w:r w:rsidRPr="0071367D">
        <w:rPr>
          <w:rFonts w:ascii="Calibri" w:hAnsi="Calibri"/>
          <w:sz w:val="24"/>
          <w:szCs w:val="24"/>
        </w:rPr>
        <w:t xml:space="preserve"> means that the landlord included a notice in 12-point font in the original lease and all subsequent renewals that stated (1) that the unit could be deregulated when the tax abatement benefits expired and (2) included the approximate date when rent regulation coverage would expire. If the original lease and the subsequent renewals do not have such a notice, the tenant has grounds to keep the unit rent-regulated even after the tax benefits expire for the landlord. </w:t>
      </w:r>
    </w:p>
    <w:p w:rsidR="00AC49A8" w:rsidRPr="0071367D" w:rsidRDefault="00AC49A8" w:rsidP="00B832B2">
      <w:pPr>
        <w:jc w:val="both"/>
        <w:rPr>
          <w:rFonts w:ascii="Calibri" w:hAnsi="Calibri"/>
          <w:sz w:val="24"/>
          <w:szCs w:val="24"/>
        </w:rPr>
      </w:pPr>
    </w:p>
    <w:p w:rsidR="00AC49A8" w:rsidRPr="0071367D" w:rsidRDefault="00AC49A8" w:rsidP="00B832B2">
      <w:pPr>
        <w:jc w:val="both"/>
        <w:rPr>
          <w:rFonts w:ascii="Calibri" w:hAnsi="Calibri"/>
          <w:sz w:val="24"/>
          <w:szCs w:val="24"/>
        </w:rPr>
      </w:pPr>
      <w:r w:rsidRPr="0071367D">
        <w:rPr>
          <w:rFonts w:ascii="Calibri" w:hAnsi="Calibri"/>
          <w:sz w:val="24"/>
          <w:szCs w:val="24"/>
        </w:rPr>
        <w:t xml:space="preserve">See the </w:t>
      </w:r>
      <w:r w:rsidRPr="0071367D">
        <w:rPr>
          <w:rFonts w:ascii="Calibri" w:hAnsi="Calibri"/>
          <w:b/>
          <w:color w:val="0070C0"/>
          <w:sz w:val="24"/>
          <w:szCs w:val="24"/>
        </w:rPr>
        <w:t>Rent Guidelines Board’s website</w:t>
      </w:r>
      <w:r w:rsidRPr="0071367D">
        <w:rPr>
          <w:rFonts w:ascii="Calibri" w:hAnsi="Calibri"/>
          <w:color w:val="0070C0"/>
          <w:sz w:val="24"/>
          <w:szCs w:val="24"/>
        </w:rPr>
        <w:t xml:space="preserve"> </w:t>
      </w:r>
      <w:r w:rsidRPr="0071367D">
        <w:rPr>
          <w:rFonts w:ascii="Calibri" w:hAnsi="Calibri"/>
          <w:sz w:val="24"/>
          <w:szCs w:val="24"/>
        </w:rPr>
        <w:t>for more information on J-51.</w:t>
      </w:r>
    </w:p>
    <w:p w:rsidR="00AC49A8" w:rsidRPr="0071367D" w:rsidRDefault="00AC49A8" w:rsidP="00B832B2">
      <w:pPr>
        <w:jc w:val="both"/>
        <w:rPr>
          <w:rFonts w:ascii="Calibri" w:hAnsi="Calibri"/>
          <w:sz w:val="24"/>
          <w:szCs w:val="24"/>
        </w:rPr>
      </w:pPr>
    </w:p>
    <w:p w:rsidR="00AC49A8" w:rsidRPr="0071367D" w:rsidRDefault="00AC49A8"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 xml:space="preserve">421-a. </w:t>
      </w:r>
      <w:r w:rsidRPr="0071367D">
        <w:rPr>
          <w:rFonts w:ascii="Calibri" w:hAnsi="Calibri"/>
          <w:color w:val="000000" w:themeColor="text1"/>
          <w:sz w:val="24"/>
          <w:szCs w:val="24"/>
        </w:rPr>
        <w:t xml:space="preserve">This program applies only to newly constructed units. Generally units built after 1974 are not subject to rent regulation, but have been placed under rent regulation because the landlord has chosen to take 421-a benefits. For units constructed after </w:t>
      </w:r>
      <w:commentRangeStart w:id="23"/>
      <w:r w:rsidRPr="0071367D">
        <w:rPr>
          <w:rFonts w:ascii="Calibri" w:hAnsi="Calibri"/>
          <w:color w:val="000000" w:themeColor="text1"/>
          <w:sz w:val="24"/>
          <w:szCs w:val="24"/>
        </w:rPr>
        <w:t>July 3, 1984</w:t>
      </w:r>
      <w:commentRangeEnd w:id="23"/>
      <w:r w:rsidRPr="0071367D">
        <w:rPr>
          <w:rStyle w:val="CommentReference"/>
          <w:rFonts w:ascii="Calibri" w:hAnsi="Calibri"/>
          <w:color w:val="000000" w:themeColor="text1"/>
          <w:sz w:val="24"/>
          <w:szCs w:val="24"/>
        </w:rPr>
        <w:commentReference w:id="23"/>
      </w:r>
      <w:r w:rsidRPr="0071367D">
        <w:rPr>
          <w:rFonts w:ascii="Calibri" w:hAnsi="Calibri"/>
          <w:color w:val="000000" w:themeColor="text1"/>
          <w:sz w:val="24"/>
          <w:szCs w:val="24"/>
        </w:rPr>
        <w:t xml:space="preserve">, landlords are required to include in each lease and lease renewal proper notification (see above) both a notice that the rent regulation status will expire when the 421-a tax benefits expire, as well as the approximate date of expiration. If your lease extends beyond the date when tax benefits expire, deregulation takes effect when the last lease that was signed under the 421-a program expires (see previous example).  </w:t>
      </w:r>
    </w:p>
    <w:p w:rsidR="00AC49A8" w:rsidRPr="0071367D" w:rsidRDefault="00AC49A8" w:rsidP="00B832B2">
      <w:pPr>
        <w:jc w:val="both"/>
        <w:rPr>
          <w:rFonts w:ascii="Calibri" w:hAnsi="Calibri"/>
          <w:sz w:val="24"/>
          <w:szCs w:val="24"/>
        </w:rPr>
      </w:pPr>
    </w:p>
    <w:p w:rsidR="00AC49A8" w:rsidRPr="0071367D" w:rsidRDefault="00AC49A8" w:rsidP="00B832B2">
      <w:pPr>
        <w:jc w:val="both"/>
        <w:rPr>
          <w:rFonts w:ascii="Calibri" w:hAnsi="Calibri"/>
          <w:color w:val="FF0000"/>
          <w:sz w:val="24"/>
          <w:szCs w:val="24"/>
        </w:rPr>
      </w:pPr>
    </w:p>
    <w:p w:rsidR="00AC49A8" w:rsidRPr="0071367D" w:rsidRDefault="00AC49A8" w:rsidP="00B832B2">
      <w:pPr>
        <w:jc w:val="both"/>
        <w:rPr>
          <w:rFonts w:ascii="Calibri" w:hAnsi="Calibri"/>
          <w:color w:val="FF0000"/>
          <w:sz w:val="24"/>
          <w:szCs w:val="24"/>
        </w:rPr>
      </w:pPr>
      <w:commentRangeStart w:id="24"/>
      <w:commentRangeStart w:id="25"/>
      <w:commentRangeStart w:id="26"/>
      <w:r w:rsidRPr="0071367D">
        <w:rPr>
          <w:rFonts w:ascii="Calibri" w:hAnsi="Calibri"/>
          <w:color w:val="FF0000"/>
          <w:sz w:val="24"/>
          <w:szCs w:val="24"/>
        </w:rPr>
        <w:t xml:space="preserve">June 30, 2008 is an important date. If construction began </w:t>
      </w:r>
      <w:r w:rsidRPr="0071367D">
        <w:rPr>
          <w:rFonts w:ascii="Calibri" w:hAnsi="Calibri"/>
          <w:b/>
          <w:i/>
          <w:color w:val="FF0000"/>
          <w:sz w:val="24"/>
          <w:szCs w:val="24"/>
        </w:rPr>
        <w:t>before June 30, 2008</w:t>
      </w:r>
      <w:r w:rsidRPr="0071367D">
        <w:rPr>
          <w:rFonts w:ascii="Calibri" w:hAnsi="Calibri"/>
          <w:color w:val="FF0000"/>
          <w:sz w:val="24"/>
          <w:szCs w:val="24"/>
        </w:rPr>
        <w:t xml:space="preserve">, then the units remain regulated until the last lease entered into during the 421-a tax benefits period. Once that lease expires, the rent regulation also expires. However, if the landlord fails to include the proper notice (see above), then the unit is de-regulated only when that current tenant decides to leave. For units where construction began </w:t>
      </w:r>
      <w:r w:rsidRPr="0071367D">
        <w:rPr>
          <w:rFonts w:ascii="Calibri" w:hAnsi="Calibri"/>
          <w:b/>
          <w:i/>
          <w:color w:val="FF0000"/>
          <w:sz w:val="24"/>
          <w:szCs w:val="24"/>
        </w:rPr>
        <w:t xml:space="preserve">on or after June 30, 2008, </w:t>
      </w:r>
      <w:ins w:id="27" w:author="Davidson, Ellen" w:date="2018-11-19T12:37:00Z">
        <w:r w:rsidR="00132A5E">
          <w:rPr>
            <w:rFonts w:ascii="Calibri" w:hAnsi="Calibri"/>
            <w:i/>
            <w:color w:val="FF0000"/>
            <w:sz w:val="24"/>
            <w:szCs w:val="24"/>
          </w:rPr>
          <w:t xml:space="preserve">units designated as “affordable” </w:t>
        </w:r>
      </w:ins>
      <w:r w:rsidRPr="0071367D">
        <w:rPr>
          <w:rFonts w:ascii="Calibri" w:hAnsi="Calibri"/>
          <w:color w:val="FF0000"/>
          <w:sz w:val="24"/>
          <w:szCs w:val="24"/>
        </w:rPr>
        <w:t xml:space="preserve">remain regulated for the duration of the tax benefits (usually 35 years) and then become de-regulated only when the tenant residing in the unit when the benefits expires leaves the apartment. </w:t>
      </w:r>
      <w:commentRangeEnd w:id="24"/>
      <w:r w:rsidRPr="0071367D">
        <w:rPr>
          <w:rStyle w:val="CommentReference"/>
          <w:rFonts w:ascii="Calibri" w:hAnsi="Calibri"/>
          <w:sz w:val="24"/>
          <w:szCs w:val="24"/>
        </w:rPr>
        <w:commentReference w:id="24"/>
      </w:r>
      <w:commentRangeEnd w:id="25"/>
      <w:r w:rsidRPr="0071367D">
        <w:rPr>
          <w:rStyle w:val="CommentReference"/>
          <w:rFonts w:ascii="Calibri" w:hAnsi="Calibri"/>
          <w:sz w:val="24"/>
          <w:szCs w:val="24"/>
        </w:rPr>
        <w:commentReference w:id="25"/>
      </w:r>
      <w:commentRangeEnd w:id="26"/>
      <w:r w:rsidR="00132A5E">
        <w:rPr>
          <w:rStyle w:val="CommentReference"/>
        </w:rPr>
        <w:commentReference w:id="26"/>
      </w:r>
    </w:p>
    <w:p w:rsidR="00AC49A8" w:rsidRPr="0071367D" w:rsidRDefault="00AC49A8" w:rsidP="00B832B2">
      <w:pPr>
        <w:jc w:val="both"/>
        <w:rPr>
          <w:rFonts w:ascii="Calibri" w:hAnsi="Calibri"/>
          <w:sz w:val="24"/>
          <w:szCs w:val="24"/>
        </w:rPr>
      </w:pPr>
    </w:p>
    <w:p w:rsidR="00AC49A8" w:rsidRPr="0071367D" w:rsidRDefault="00AC49A8" w:rsidP="00B832B2">
      <w:pPr>
        <w:jc w:val="both"/>
        <w:rPr>
          <w:rFonts w:ascii="Calibri" w:hAnsi="Calibri"/>
          <w:sz w:val="24"/>
          <w:szCs w:val="24"/>
        </w:rPr>
      </w:pPr>
      <w:r w:rsidRPr="0071367D">
        <w:rPr>
          <w:rFonts w:ascii="Calibri" w:hAnsi="Calibri"/>
          <w:sz w:val="24"/>
          <w:szCs w:val="24"/>
        </w:rPr>
        <w:t>See</w:t>
      </w:r>
      <w:r w:rsidR="00670B41" w:rsidRPr="0071367D">
        <w:rPr>
          <w:rFonts w:ascii="Calibri" w:hAnsi="Calibri"/>
          <w:sz w:val="24"/>
          <w:szCs w:val="24"/>
        </w:rPr>
        <w:t xml:space="preserve"> the</w:t>
      </w:r>
      <w:r w:rsidRPr="0071367D">
        <w:rPr>
          <w:rFonts w:ascii="Calibri" w:hAnsi="Calibri"/>
          <w:sz w:val="24"/>
          <w:szCs w:val="24"/>
        </w:rPr>
        <w:t xml:space="preserve"> </w:t>
      </w:r>
      <w:r w:rsidR="00670B41" w:rsidRPr="0071367D">
        <w:rPr>
          <w:rFonts w:ascii="Calibri" w:hAnsi="Calibri"/>
          <w:sz w:val="24"/>
          <w:szCs w:val="24"/>
        </w:rPr>
        <w:t xml:space="preserve">Fact Sheet #41 on the </w:t>
      </w:r>
      <w:r w:rsidRPr="0071367D">
        <w:rPr>
          <w:rFonts w:ascii="Calibri" w:hAnsi="Calibri"/>
          <w:b/>
          <w:color w:val="0070C0"/>
          <w:sz w:val="24"/>
          <w:szCs w:val="24"/>
        </w:rPr>
        <w:t xml:space="preserve">New York State </w:t>
      </w:r>
      <w:r w:rsidR="00670B41" w:rsidRPr="0071367D">
        <w:rPr>
          <w:rFonts w:ascii="Calibri" w:hAnsi="Calibri"/>
          <w:b/>
          <w:color w:val="0070C0"/>
          <w:sz w:val="24"/>
          <w:szCs w:val="24"/>
        </w:rPr>
        <w:t>Division of Housing</w:t>
      </w:r>
      <w:r w:rsidRPr="0071367D">
        <w:rPr>
          <w:rFonts w:ascii="Calibri" w:hAnsi="Calibri"/>
          <w:b/>
          <w:color w:val="0070C0"/>
          <w:sz w:val="24"/>
          <w:szCs w:val="24"/>
        </w:rPr>
        <w:t xml:space="preserve"> and Community Renewal’s website</w:t>
      </w:r>
      <w:r w:rsidRPr="0071367D">
        <w:rPr>
          <w:rFonts w:ascii="Calibri" w:hAnsi="Calibri"/>
          <w:color w:val="0070C0"/>
          <w:sz w:val="24"/>
          <w:szCs w:val="24"/>
        </w:rPr>
        <w:t xml:space="preserve"> </w:t>
      </w:r>
      <w:r w:rsidRPr="0071367D">
        <w:rPr>
          <w:rFonts w:ascii="Calibri" w:hAnsi="Calibri"/>
          <w:sz w:val="24"/>
          <w:szCs w:val="24"/>
        </w:rPr>
        <w:t>for more information on 421-a.</w:t>
      </w:r>
    </w:p>
    <w:p w:rsidR="00AC49A8" w:rsidRPr="0071367D" w:rsidRDefault="00AC49A8" w:rsidP="00B832B2">
      <w:pPr>
        <w:jc w:val="both"/>
        <w:rPr>
          <w:rFonts w:ascii="Calibri" w:hAnsi="Calibri"/>
          <w:sz w:val="24"/>
          <w:szCs w:val="24"/>
        </w:rPr>
      </w:pPr>
    </w:p>
    <w:p w:rsidR="00AC49A8" w:rsidRPr="0071367D" w:rsidRDefault="00AC49A8"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u w:val="single"/>
        </w:rPr>
        <w:t>Challenging Increases.</w:t>
      </w:r>
    </w:p>
    <w:p w:rsidR="00AC49A8" w:rsidRPr="0071367D" w:rsidRDefault="00AC49A8" w:rsidP="00B832B2">
      <w:pPr>
        <w:pStyle w:val="NormalWeb"/>
        <w:spacing w:before="0" w:beforeAutospacing="0" w:after="150" w:afterAutospacing="0"/>
        <w:jc w:val="both"/>
        <w:rPr>
          <w:rFonts w:ascii="Calibri" w:hAnsi="Calibri" w:cs="Arial"/>
          <w:color w:val="000000" w:themeColor="text1"/>
          <w:lang w:val="en"/>
        </w:rPr>
      </w:pPr>
      <w:r w:rsidRPr="0071367D">
        <w:rPr>
          <w:rFonts w:ascii="Calibri" w:hAnsi="Calibri" w:cs="Arial"/>
          <w:color w:val="000000" w:themeColor="text1"/>
          <w:lang w:val="en"/>
        </w:rPr>
        <w:t xml:space="preserve">There is generally no mechanism to stop the expiration of tax benefits, and only under some circumstances will rent regulation status remain after tax benefits have expired. </w:t>
      </w:r>
    </w:p>
    <w:p w:rsidR="00AC49A8" w:rsidRPr="0071367D" w:rsidRDefault="00AC49A8" w:rsidP="00B832B2">
      <w:pPr>
        <w:pStyle w:val="NormalWeb"/>
        <w:spacing w:before="0" w:beforeAutospacing="0" w:after="150" w:afterAutospacing="0"/>
        <w:jc w:val="both"/>
        <w:rPr>
          <w:rFonts w:ascii="Calibri" w:hAnsi="Calibri" w:cs="Arial"/>
          <w:color w:val="000000" w:themeColor="text1"/>
          <w:lang w:val="en"/>
        </w:rPr>
      </w:pPr>
      <w:r w:rsidRPr="0071367D">
        <w:rPr>
          <w:rFonts w:ascii="Calibri" w:hAnsi="Calibri" w:cs="Arial"/>
          <w:color w:val="000000" w:themeColor="text1"/>
          <w:lang w:val="en"/>
        </w:rPr>
        <w:t>In the case of J-51, units will only remain regulated after the expiration of tax benefits if the unit was already stabilized before the landlord accepted tax benefits.</w:t>
      </w:r>
    </w:p>
    <w:p w:rsidR="00AC49A8" w:rsidRPr="0071367D" w:rsidRDefault="00AC49A8" w:rsidP="00B832B2">
      <w:pPr>
        <w:pStyle w:val="NormalWeb"/>
        <w:spacing w:before="0" w:beforeAutospacing="0" w:after="150" w:afterAutospacing="0"/>
        <w:jc w:val="both"/>
        <w:rPr>
          <w:rFonts w:ascii="Calibri" w:hAnsi="Calibri" w:cs="Arial"/>
          <w:color w:val="000000" w:themeColor="text1"/>
          <w:lang w:val="en"/>
        </w:rPr>
      </w:pPr>
      <w:r w:rsidRPr="0071367D">
        <w:rPr>
          <w:rFonts w:ascii="Calibri" w:hAnsi="Calibri" w:cs="Arial"/>
          <w:color w:val="000000" w:themeColor="text1"/>
          <w:lang w:val="en"/>
        </w:rPr>
        <w:t xml:space="preserve">In the case of 421-a, for units in which construction began before June 30, 2008, they will only remain regulated after the expiration of tax benefits if there was not proper notification—even then it’s only until the tenant living in the unit when the benefits period expired leaves, after which they will be deregulated. For units in which construction began on or after June 30, 2008, </w:t>
      </w:r>
      <w:ins w:id="28" w:author="Davidson, Ellen" w:date="2018-11-19T12:38:00Z">
        <w:r w:rsidR="00132A5E">
          <w:rPr>
            <w:rFonts w:ascii="Calibri" w:hAnsi="Calibri" w:cs="Arial"/>
            <w:color w:val="000000" w:themeColor="text1"/>
            <w:lang w:val="en"/>
          </w:rPr>
          <w:t xml:space="preserve">if they are the units that are designated as </w:t>
        </w:r>
      </w:ins>
      <w:ins w:id="29" w:author="Davidson, Ellen" w:date="2018-11-19T12:39:00Z">
        <w:r w:rsidR="00132A5E">
          <w:rPr>
            <w:rFonts w:ascii="Calibri" w:hAnsi="Calibri" w:cs="Arial"/>
            <w:color w:val="000000" w:themeColor="text1"/>
            <w:lang w:val="en"/>
          </w:rPr>
          <w:t xml:space="preserve">“affordable” </w:t>
        </w:r>
      </w:ins>
      <w:r w:rsidRPr="0071367D">
        <w:rPr>
          <w:rFonts w:ascii="Calibri" w:hAnsi="Calibri" w:cs="Arial"/>
          <w:color w:val="000000" w:themeColor="text1"/>
          <w:lang w:val="en"/>
        </w:rPr>
        <w:t xml:space="preserve">they will only remain regulated until the tenant occupying the unit leaves, as long as there was proper notification and their leaving the unit was not the result of harassment. </w:t>
      </w:r>
    </w:p>
    <w:p w:rsidR="00AC49A8" w:rsidRPr="0071367D" w:rsidRDefault="00AC49A8" w:rsidP="00B832B2">
      <w:pPr>
        <w:jc w:val="both"/>
        <w:rPr>
          <w:rFonts w:ascii="Calibri" w:hAnsi="Calibri"/>
          <w:sz w:val="24"/>
          <w:szCs w:val="24"/>
        </w:rPr>
      </w:pPr>
      <w:r w:rsidRPr="0071367D">
        <w:rPr>
          <w:rFonts w:ascii="Calibri" w:hAnsi="Calibri"/>
          <w:sz w:val="24"/>
          <w:szCs w:val="24"/>
        </w:rPr>
        <w:t xml:space="preserve">You can call the Department of Housing, Preservation, and Development (HPD) at 212-863-5517 (J-51) or 212-863-5421 (421-a) to find out if your building is a part of either of these programs. Additionally, for more information about the Tax Incentive Program, visit the </w:t>
      </w:r>
      <w:r w:rsidRPr="0071367D">
        <w:rPr>
          <w:rFonts w:ascii="Calibri" w:hAnsi="Calibri"/>
          <w:b/>
          <w:color w:val="0070C0"/>
          <w:sz w:val="24"/>
          <w:szCs w:val="24"/>
        </w:rPr>
        <w:t xml:space="preserve">Housing Preservation and Development webpage. </w:t>
      </w:r>
    </w:p>
    <w:p w:rsidR="00AC49A8" w:rsidRPr="0071367D" w:rsidRDefault="00AC49A8" w:rsidP="00B832B2">
      <w:pPr>
        <w:jc w:val="both"/>
        <w:rPr>
          <w:rFonts w:ascii="Calibri" w:hAnsi="Calibri"/>
          <w:sz w:val="24"/>
          <w:szCs w:val="24"/>
        </w:rPr>
      </w:pPr>
    </w:p>
    <w:p w:rsidR="00AC49A8" w:rsidRPr="0071367D" w:rsidRDefault="00AC49A8"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rsidR="00AC49A8" w:rsidRPr="0071367D" w:rsidRDefault="00AC49A8" w:rsidP="00B832B2">
      <w:pPr>
        <w:jc w:val="both"/>
        <w:rPr>
          <w:rFonts w:ascii="Calibri" w:hAnsi="Calibri"/>
          <w:sz w:val="24"/>
          <w:szCs w:val="24"/>
        </w:rPr>
      </w:pPr>
    </w:p>
    <w:p w:rsidR="00AC49A8" w:rsidRPr="0071367D" w:rsidRDefault="00AC49A8" w:rsidP="00B832B2">
      <w:pPr>
        <w:jc w:val="both"/>
        <w:rPr>
          <w:rFonts w:ascii="Calibri" w:hAnsi="Calibri"/>
          <w:b/>
          <w:sz w:val="24"/>
          <w:szCs w:val="24"/>
        </w:rPr>
      </w:pPr>
      <w:r w:rsidRPr="0071367D">
        <w:rPr>
          <w:rFonts w:ascii="Calibri" w:hAnsi="Calibri"/>
          <w:b/>
          <w:sz w:val="24"/>
          <w:szCs w:val="24"/>
        </w:rPr>
        <w:t>Rent Guidelines Board’s website</w:t>
      </w:r>
    </w:p>
    <w:p w:rsidR="00AC49A8" w:rsidRPr="0071367D" w:rsidRDefault="004A19B5" w:rsidP="00B832B2">
      <w:pPr>
        <w:jc w:val="both"/>
        <w:rPr>
          <w:rFonts w:ascii="Calibri" w:hAnsi="Calibri"/>
          <w:sz w:val="24"/>
          <w:szCs w:val="24"/>
        </w:rPr>
      </w:pPr>
      <w:hyperlink r:id="rId48" w:history="1">
        <w:r w:rsidR="00AC49A8" w:rsidRPr="0071367D">
          <w:rPr>
            <w:rStyle w:val="Hyperlink"/>
            <w:rFonts w:ascii="Calibri" w:hAnsi="Calibri"/>
            <w:sz w:val="24"/>
            <w:szCs w:val="24"/>
          </w:rPr>
          <w:t>https://www1.nyc.gov/site/rentguidelinesboard/resources/tax-abatement-exemption-programs.page</w:t>
        </w:r>
      </w:hyperlink>
    </w:p>
    <w:p w:rsidR="00AC49A8" w:rsidRPr="0071367D" w:rsidRDefault="00AC49A8" w:rsidP="00B832B2">
      <w:pPr>
        <w:jc w:val="both"/>
        <w:rPr>
          <w:rFonts w:ascii="Calibri" w:hAnsi="Calibri"/>
          <w:sz w:val="24"/>
          <w:szCs w:val="24"/>
        </w:rPr>
      </w:pPr>
    </w:p>
    <w:p w:rsidR="00AC49A8" w:rsidRPr="0071367D" w:rsidRDefault="00670B41" w:rsidP="00B832B2">
      <w:pPr>
        <w:jc w:val="both"/>
        <w:rPr>
          <w:rFonts w:ascii="Calibri" w:hAnsi="Calibri"/>
          <w:b/>
          <w:sz w:val="24"/>
          <w:szCs w:val="24"/>
        </w:rPr>
      </w:pPr>
      <w:r w:rsidRPr="0071367D">
        <w:rPr>
          <w:rFonts w:ascii="Calibri" w:hAnsi="Calibri"/>
          <w:b/>
          <w:sz w:val="24"/>
          <w:szCs w:val="24"/>
        </w:rPr>
        <w:t xml:space="preserve">The </w:t>
      </w:r>
      <w:r w:rsidR="00AC49A8" w:rsidRPr="0071367D">
        <w:rPr>
          <w:rFonts w:ascii="Calibri" w:hAnsi="Calibri"/>
          <w:b/>
          <w:sz w:val="24"/>
          <w:szCs w:val="24"/>
        </w:rPr>
        <w:t xml:space="preserve">New York State </w:t>
      </w:r>
      <w:r w:rsidRPr="0071367D">
        <w:rPr>
          <w:rFonts w:ascii="Calibri" w:hAnsi="Calibri"/>
          <w:b/>
          <w:sz w:val="24"/>
          <w:szCs w:val="24"/>
        </w:rPr>
        <w:t>Division of Housing</w:t>
      </w:r>
      <w:r w:rsidR="00AC49A8" w:rsidRPr="0071367D">
        <w:rPr>
          <w:rFonts w:ascii="Calibri" w:hAnsi="Calibri"/>
          <w:b/>
          <w:sz w:val="24"/>
          <w:szCs w:val="24"/>
        </w:rPr>
        <w:t xml:space="preserve"> and Community Renewal’s website</w:t>
      </w:r>
    </w:p>
    <w:p w:rsidR="00AC49A8" w:rsidRPr="0071367D" w:rsidRDefault="004A19B5" w:rsidP="00B832B2">
      <w:pPr>
        <w:jc w:val="both"/>
        <w:rPr>
          <w:rStyle w:val="Hyperlink"/>
          <w:rFonts w:ascii="Calibri" w:hAnsi="Calibri"/>
          <w:sz w:val="24"/>
          <w:szCs w:val="24"/>
        </w:rPr>
      </w:pPr>
      <w:hyperlink r:id="rId49" w:history="1">
        <w:r w:rsidR="00AC49A8" w:rsidRPr="0071367D">
          <w:rPr>
            <w:rStyle w:val="Hyperlink"/>
            <w:rFonts w:ascii="Calibri" w:hAnsi="Calibri"/>
            <w:sz w:val="24"/>
            <w:szCs w:val="24"/>
          </w:rPr>
          <w:t>http://www.nyshcr.org/Rent/FactSheets/orafac41.pdf</w:t>
        </w:r>
      </w:hyperlink>
    </w:p>
    <w:p w:rsidR="00AC49A8" w:rsidRPr="0071367D" w:rsidRDefault="00AC49A8" w:rsidP="00B832B2">
      <w:pPr>
        <w:jc w:val="both"/>
        <w:rPr>
          <w:rStyle w:val="Hyperlink"/>
          <w:rFonts w:ascii="Calibri" w:hAnsi="Calibri"/>
          <w:sz w:val="24"/>
          <w:szCs w:val="24"/>
        </w:rPr>
      </w:pPr>
    </w:p>
    <w:p w:rsidR="00AC49A8" w:rsidRPr="0071367D" w:rsidRDefault="00AC49A8" w:rsidP="00B832B2">
      <w:pPr>
        <w:jc w:val="both"/>
        <w:rPr>
          <w:rFonts w:ascii="Calibri" w:hAnsi="Calibri"/>
          <w:sz w:val="24"/>
          <w:szCs w:val="24"/>
        </w:rPr>
      </w:pPr>
      <w:r w:rsidRPr="0071367D">
        <w:rPr>
          <w:rFonts w:ascii="Calibri" w:hAnsi="Calibri"/>
          <w:b/>
          <w:sz w:val="24"/>
          <w:szCs w:val="24"/>
        </w:rPr>
        <w:t>Housing Preservation and Development webpage</w:t>
      </w:r>
    </w:p>
    <w:p w:rsidR="00AC49A8" w:rsidRPr="0071367D" w:rsidRDefault="004A19B5" w:rsidP="00B832B2">
      <w:pPr>
        <w:jc w:val="both"/>
        <w:rPr>
          <w:rFonts w:ascii="Calibri" w:hAnsi="Calibri"/>
          <w:color w:val="0331FF"/>
          <w:sz w:val="24"/>
          <w:szCs w:val="24"/>
          <w:u w:val="single"/>
        </w:rPr>
      </w:pPr>
      <w:hyperlink r:id="rId50" w:history="1">
        <w:r w:rsidR="00AC49A8" w:rsidRPr="0071367D">
          <w:rPr>
            <w:rStyle w:val="Hyperlink"/>
            <w:rFonts w:ascii="Calibri" w:hAnsi="Calibri"/>
            <w:sz w:val="24"/>
            <w:szCs w:val="24"/>
          </w:rPr>
          <w:t>http://www1.nyc.gov/site/hpd/developers/tax-incentives.page</w:t>
        </w:r>
      </w:hyperlink>
    </w:p>
    <w:p w:rsidR="00AC49A8" w:rsidRPr="0071367D" w:rsidRDefault="00AC49A8" w:rsidP="00B832B2">
      <w:pPr>
        <w:jc w:val="both"/>
        <w:rPr>
          <w:rFonts w:ascii="Calibri" w:hAnsi="Calibri"/>
          <w:color w:val="0331FF"/>
          <w:sz w:val="24"/>
          <w:szCs w:val="24"/>
          <w:u w:val="single"/>
        </w:rPr>
      </w:pPr>
    </w:p>
    <w:p w:rsidR="00AC49A8" w:rsidRPr="0071367D" w:rsidRDefault="00AC49A8" w:rsidP="00B832B2">
      <w:pPr>
        <w:jc w:val="both"/>
        <w:rPr>
          <w:rFonts w:ascii="Calibri" w:hAnsi="Calibri"/>
          <w:color w:val="0331FF"/>
          <w:sz w:val="24"/>
          <w:szCs w:val="24"/>
          <w:u w:val="double"/>
        </w:rPr>
      </w:pPr>
    </w:p>
    <w:p w:rsidR="00AC49A8" w:rsidRPr="0071367D" w:rsidRDefault="00AC49A8" w:rsidP="00B832B2">
      <w:pPr>
        <w:jc w:val="both"/>
        <w:rPr>
          <w:rFonts w:ascii="Calibri" w:hAnsi="Calibri"/>
          <w:b/>
          <w:sz w:val="24"/>
          <w:szCs w:val="24"/>
        </w:rPr>
      </w:pPr>
      <w:r w:rsidRPr="0071367D">
        <w:rPr>
          <w:rFonts w:ascii="Calibri" w:hAnsi="Calibri"/>
          <w:b/>
          <w:sz w:val="24"/>
          <w:szCs w:val="24"/>
        </w:rPr>
        <w:t>(2) Conversion to a co-op or a condominium.</w:t>
      </w:r>
    </w:p>
    <w:p w:rsidR="00AC49A8" w:rsidRPr="0071367D" w:rsidRDefault="00AC49A8" w:rsidP="00B832B2">
      <w:pPr>
        <w:jc w:val="both"/>
        <w:rPr>
          <w:rFonts w:ascii="Calibri" w:hAnsi="Calibri"/>
          <w:sz w:val="24"/>
          <w:szCs w:val="24"/>
        </w:rPr>
      </w:pPr>
      <w:r w:rsidRPr="0071367D">
        <w:rPr>
          <w:rFonts w:ascii="Calibri" w:hAnsi="Calibri"/>
          <w:sz w:val="24"/>
          <w:szCs w:val="24"/>
        </w:rPr>
        <w:t xml:space="preserve">When a rent-regulated unit is converted to a co-op or condominium, there are often two possible scenarios: either (1) tenants have the option to purchase the unit themselves and either stay there or rent it out to someone else, or (2) someone else buys the unit. </w:t>
      </w:r>
    </w:p>
    <w:p w:rsidR="00AC49A8" w:rsidRPr="0071367D" w:rsidRDefault="00AC49A8" w:rsidP="00B832B2">
      <w:pPr>
        <w:jc w:val="both"/>
        <w:rPr>
          <w:rFonts w:ascii="Calibri" w:hAnsi="Calibri"/>
          <w:sz w:val="24"/>
          <w:szCs w:val="24"/>
        </w:rPr>
      </w:pPr>
    </w:p>
    <w:p w:rsidR="00AC49A8" w:rsidRPr="0071367D" w:rsidRDefault="00AC49A8" w:rsidP="00B832B2">
      <w:pPr>
        <w:jc w:val="both"/>
        <w:rPr>
          <w:rFonts w:ascii="Calibri" w:hAnsi="Calibri"/>
          <w:sz w:val="24"/>
          <w:szCs w:val="24"/>
        </w:rPr>
      </w:pPr>
      <w:commentRangeStart w:id="30"/>
      <w:commentRangeStart w:id="31"/>
      <w:commentRangeStart w:id="32"/>
      <w:r w:rsidRPr="0071367D">
        <w:rPr>
          <w:rFonts w:ascii="Calibri" w:hAnsi="Calibri"/>
          <w:color w:val="FF0000"/>
          <w:sz w:val="24"/>
          <w:szCs w:val="24"/>
        </w:rPr>
        <w:t xml:space="preserve">If someone else buys the unit, the buyer can either (1) let the current tenant stay in their rent-regulated unit </w:t>
      </w:r>
      <w:r w:rsidR="00B25ACC" w:rsidRPr="0071367D">
        <w:rPr>
          <w:rFonts w:ascii="Calibri" w:hAnsi="Calibri"/>
          <w:color w:val="FF0000"/>
          <w:sz w:val="24"/>
          <w:szCs w:val="24"/>
        </w:rPr>
        <w:t xml:space="preserve">under a non-eviction plan </w:t>
      </w:r>
      <w:r w:rsidRPr="0071367D">
        <w:rPr>
          <w:rFonts w:ascii="Calibri" w:hAnsi="Calibri"/>
          <w:color w:val="FF0000"/>
          <w:sz w:val="24"/>
          <w:szCs w:val="24"/>
        </w:rPr>
        <w:t xml:space="preserve">or (2) </w:t>
      </w:r>
      <w:r w:rsidR="003C1C3F" w:rsidRPr="0071367D">
        <w:rPr>
          <w:rFonts w:ascii="Calibri" w:hAnsi="Calibri"/>
          <w:color w:val="FF0000"/>
          <w:sz w:val="24"/>
          <w:szCs w:val="24"/>
        </w:rPr>
        <w:t>create</w:t>
      </w:r>
      <w:r w:rsidR="003F40EE" w:rsidRPr="0071367D">
        <w:rPr>
          <w:rFonts w:ascii="Calibri" w:hAnsi="Calibri"/>
          <w:color w:val="FF0000"/>
          <w:sz w:val="24"/>
          <w:szCs w:val="24"/>
        </w:rPr>
        <w:t xml:space="preserve"> an eviction plan that will </w:t>
      </w:r>
      <w:r w:rsidRPr="0071367D">
        <w:rPr>
          <w:rFonts w:ascii="Calibri" w:hAnsi="Calibri"/>
          <w:color w:val="FF0000"/>
          <w:sz w:val="24"/>
          <w:szCs w:val="24"/>
        </w:rPr>
        <w:t>evict them</w:t>
      </w:r>
      <w:r w:rsidR="003F40EE" w:rsidRPr="0071367D">
        <w:rPr>
          <w:rFonts w:ascii="Calibri" w:hAnsi="Calibri"/>
          <w:color w:val="FF0000"/>
          <w:sz w:val="24"/>
          <w:szCs w:val="24"/>
        </w:rPr>
        <w:t xml:space="preserve"> three years after the plan goes into effect</w:t>
      </w:r>
      <w:r w:rsidRPr="0071367D">
        <w:rPr>
          <w:rFonts w:ascii="Calibri" w:hAnsi="Calibri"/>
          <w:color w:val="FF0000"/>
          <w:sz w:val="24"/>
          <w:szCs w:val="24"/>
        </w:rPr>
        <w:t xml:space="preserve">. </w:t>
      </w:r>
      <w:commentRangeEnd w:id="30"/>
      <w:r w:rsidR="003C1C3F" w:rsidRPr="0071367D">
        <w:rPr>
          <w:rStyle w:val="CommentReference"/>
          <w:rFonts w:ascii="Calibri" w:hAnsi="Calibri"/>
          <w:sz w:val="24"/>
          <w:szCs w:val="24"/>
        </w:rPr>
        <w:commentReference w:id="30"/>
      </w:r>
      <w:commentRangeEnd w:id="31"/>
      <w:r w:rsidR="003C1C3F" w:rsidRPr="0071367D">
        <w:rPr>
          <w:rStyle w:val="CommentReference"/>
          <w:rFonts w:ascii="Calibri" w:hAnsi="Calibri"/>
          <w:sz w:val="24"/>
          <w:szCs w:val="24"/>
        </w:rPr>
        <w:commentReference w:id="31"/>
      </w:r>
      <w:commentRangeEnd w:id="32"/>
      <w:r w:rsidR="00132A5E">
        <w:rPr>
          <w:rStyle w:val="CommentReference"/>
        </w:rPr>
        <w:commentReference w:id="32"/>
      </w:r>
      <w:r w:rsidRPr="0071367D">
        <w:rPr>
          <w:rFonts w:ascii="Calibri" w:hAnsi="Calibri"/>
          <w:sz w:val="24"/>
          <w:szCs w:val="24"/>
        </w:rPr>
        <w:t xml:space="preserve">For 90 days after the final offering for a co-op is determined, the tenants in a rent-regulated unit have an option to buy or purchase their share and the unit cannot be shown to </w:t>
      </w:r>
      <w:r w:rsidR="00501B97" w:rsidRPr="0071367D">
        <w:rPr>
          <w:rFonts w:ascii="Calibri" w:hAnsi="Calibri"/>
          <w:sz w:val="24"/>
          <w:szCs w:val="24"/>
        </w:rPr>
        <w:t xml:space="preserve">other </w:t>
      </w:r>
      <w:r w:rsidRPr="0071367D">
        <w:rPr>
          <w:rFonts w:ascii="Calibri" w:hAnsi="Calibri"/>
          <w:sz w:val="24"/>
          <w:szCs w:val="24"/>
        </w:rPr>
        <w:t>prospective buyers.</w:t>
      </w:r>
      <w:r w:rsidRPr="0071367D">
        <w:rPr>
          <w:rFonts w:ascii="Calibri" w:hAnsi="Calibri"/>
          <w:color w:val="000000" w:themeColor="text1"/>
          <w:sz w:val="24"/>
          <w:szCs w:val="24"/>
        </w:rPr>
        <w:t xml:space="preserve"> If a new tenant moves into a vacant unit that has been converted, they will no long be covered by rent regulation laws. </w:t>
      </w:r>
    </w:p>
    <w:p w:rsidR="00AC49A8" w:rsidRPr="0071367D" w:rsidRDefault="00AC49A8" w:rsidP="00B832B2">
      <w:pPr>
        <w:jc w:val="both"/>
        <w:rPr>
          <w:rFonts w:ascii="Calibri" w:hAnsi="Calibri"/>
          <w:sz w:val="24"/>
          <w:szCs w:val="24"/>
        </w:rPr>
      </w:pPr>
    </w:p>
    <w:p w:rsidR="00AC49A8" w:rsidRPr="0071367D" w:rsidRDefault="00AC49A8" w:rsidP="00B832B2">
      <w:pPr>
        <w:pStyle w:val="ListParagraph"/>
        <w:numPr>
          <w:ilvl w:val="0"/>
          <w:numId w:val="8"/>
        </w:numPr>
        <w:jc w:val="both"/>
        <w:rPr>
          <w:rFonts w:ascii="Calibri" w:hAnsi="Calibri"/>
          <w:sz w:val="24"/>
          <w:szCs w:val="24"/>
        </w:rPr>
      </w:pPr>
      <w:r w:rsidRPr="0071367D">
        <w:rPr>
          <w:rFonts w:ascii="Calibri" w:hAnsi="Calibri"/>
          <w:sz w:val="24"/>
          <w:szCs w:val="24"/>
        </w:rPr>
        <w:t xml:space="preserve">Under an </w:t>
      </w:r>
      <w:r w:rsidRPr="0071367D">
        <w:rPr>
          <w:rFonts w:ascii="Calibri" w:hAnsi="Calibri"/>
          <w:b/>
          <w:sz w:val="24"/>
          <w:szCs w:val="24"/>
        </w:rPr>
        <w:t>eviction plan</w:t>
      </w:r>
      <w:r w:rsidRPr="0071367D">
        <w:rPr>
          <w:rFonts w:ascii="Calibri" w:hAnsi="Calibri"/>
          <w:sz w:val="24"/>
          <w:szCs w:val="24"/>
        </w:rPr>
        <w:t xml:space="preserve">, tenants </w:t>
      </w:r>
      <w:r w:rsidRPr="0071367D">
        <w:rPr>
          <w:rFonts w:ascii="Calibri" w:hAnsi="Calibri"/>
          <w:b/>
          <w:i/>
          <w:sz w:val="24"/>
          <w:szCs w:val="24"/>
        </w:rPr>
        <w:t>cannot</w:t>
      </w:r>
      <w:r w:rsidRPr="0071367D">
        <w:rPr>
          <w:rFonts w:ascii="Calibri" w:hAnsi="Calibri"/>
          <w:sz w:val="24"/>
          <w:szCs w:val="24"/>
        </w:rPr>
        <w:t xml:space="preserve"> be evicted by the purchaser of a co-op or a condominium unit for a minimum of </w:t>
      </w:r>
      <w:r w:rsidRPr="0071367D">
        <w:rPr>
          <w:rFonts w:ascii="Calibri" w:hAnsi="Calibri"/>
          <w:b/>
          <w:sz w:val="24"/>
          <w:szCs w:val="24"/>
        </w:rPr>
        <w:t>three</w:t>
      </w:r>
      <w:r w:rsidRPr="0071367D">
        <w:rPr>
          <w:rFonts w:ascii="Calibri" w:hAnsi="Calibri"/>
          <w:sz w:val="24"/>
          <w:szCs w:val="24"/>
        </w:rPr>
        <w:t xml:space="preserve"> years after the eviction plan goes into effect. If their lease expires before the three years is up, they are offered another lease that will end when the minimum three years are up. The new lease must be under the same terms as their original lease as rent-regulated tenant. </w:t>
      </w:r>
    </w:p>
    <w:p w:rsidR="00AC49A8" w:rsidRPr="0071367D" w:rsidRDefault="00AC49A8" w:rsidP="00B832B2">
      <w:pPr>
        <w:pStyle w:val="ListParagraph"/>
        <w:numPr>
          <w:ilvl w:val="0"/>
          <w:numId w:val="8"/>
        </w:numPr>
        <w:jc w:val="both"/>
        <w:rPr>
          <w:rFonts w:ascii="Calibri" w:hAnsi="Calibri"/>
          <w:sz w:val="24"/>
          <w:szCs w:val="24"/>
        </w:rPr>
      </w:pPr>
      <w:r w:rsidRPr="0071367D">
        <w:rPr>
          <w:rFonts w:ascii="Calibri" w:hAnsi="Calibri"/>
          <w:sz w:val="24"/>
          <w:szCs w:val="24"/>
        </w:rPr>
        <w:t xml:space="preserve">Under a </w:t>
      </w:r>
      <w:r w:rsidRPr="0071367D">
        <w:rPr>
          <w:rFonts w:ascii="Calibri" w:hAnsi="Calibri"/>
          <w:b/>
          <w:sz w:val="24"/>
          <w:szCs w:val="24"/>
        </w:rPr>
        <w:t>non-eviction plan</w:t>
      </w:r>
      <w:r w:rsidRPr="0071367D">
        <w:rPr>
          <w:rFonts w:ascii="Calibri" w:hAnsi="Calibri"/>
          <w:sz w:val="24"/>
          <w:szCs w:val="24"/>
        </w:rPr>
        <w:t xml:space="preserve">, tenants </w:t>
      </w:r>
      <w:r w:rsidRPr="0071367D">
        <w:rPr>
          <w:rFonts w:ascii="Calibri" w:hAnsi="Calibri"/>
          <w:b/>
          <w:i/>
          <w:sz w:val="24"/>
          <w:szCs w:val="24"/>
        </w:rPr>
        <w:t>cannot</w:t>
      </w:r>
      <w:r w:rsidRPr="0071367D">
        <w:rPr>
          <w:rFonts w:ascii="Calibri" w:hAnsi="Calibri"/>
          <w:sz w:val="24"/>
          <w:szCs w:val="24"/>
        </w:rPr>
        <w:t xml:space="preserve"> be evicted and are will remain in their units as rent-regulated tenants. </w:t>
      </w:r>
    </w:p>
    <w:p w:rsidR="00AC49A8" w:rsidRPr="0071367D" w:rsidRDefault="00AC49A8" w:rsidP="00B832B2">
      <w:pPr>
        <w:jc w:val="both"/>
        <w:rPr>
          <w:rFonts w:ascii="Calibri" w:hAnsi="Calibri"/>
          <w:sz w:val="24"/>
          <w:szCs w:val="24"/>
        </w:rPr>
      </w:pPr>
    </w:p>
    <w:p w:rsidR="00AC49A8" w:rsidRPr="0071367D" w:rsidRDefault="00AC49A8" w:rsidP="00B832B2">
      <w:pPr>
        <w:jc w:val="both"/>
        <w:outlineLvl w:val="0"/>
        <w:rPr>
          <w:rFonts w:ascii="Calibri" w:hAnsi="Calibri"/>
          <w:sz w:val="24"/>
          <w:szCs w:val="24"/>
        </w:rPr>
      </w:pPr>
      <w:r w:rsidRPr="0071367D">
        <w:rPr>
          <w:rFonts w:ascii="Calibri" w:hAnsi="Calibri"/>
          <w:sz w:val="24"/>
          <w:szCs w:val="24"/>
        </w:rPr>
        <w:t xml:space="preserve">For more information, see the </w:t>
      </w:r>
      <w:r w:rsidRPr="0071367D">
        <w:rPr>
          <w:rFonts w:ascii="Calibri" w:hAnsi="Calibri"/>
          <w:b/>
          <w:color w:val="0070C0"/>
          <w:sz w:val="24"/>
          <w:szCs w:val="24"/>
        </w:rPr>
        <w:t>Coop/Condo Conversion Handbook.</w:t>
      </w:r>
      <w:r w:rsidRPr="0071367D">
        <w:rPr>
          <w:rFonts w:ascii="Calibri" w:hAnsi="Calibri"/>
          <w:color w:val="0070C0"/>
          <w:sz w:val="24"/>
          <w:szCs w:val="24"/>
        </w:rPr>
        <w:t xml:space="preserve"> </w:t>
      </w:r>
    </w:p>
    <w:p w:rsidR="00AC49A8" w:rsidRPr="0071367D" w:rsidRDefault="00AC49A8" w:rsidP="00B832B2">
      <w:pPr>
        <w:jc w:val="both"/>
        <w:rPr>
          <w:rFonts w:ascii="Calibri" w:hAnsi="Calibri"/>
          <w:sz w:val="24"/>
          <w:szCs w:val="24"/>
        </w:rPr>
      </w:pPr>
    </w:p>
    <w:p w:rsidR="00AC49A8" w:rsidRPr="0071367D" w:rsidRDefault="00AC49A8" w:rsidP="00B832B2">
      <w:pPr>
        <w:jc w:val="both"/>
        <w:outlineLvl w:val="0"/>
        <w:rPr>
          <w:rFonts w:ascii="Calibri" w:hAnsi="Calibri"/>
          <w:b/>
          <w:color w:val="0070C0"/>
          <w:sz w:val="24"/>
          <w:szCs w:val="24"/>
          <w:u w:val="single"/>
        </w:rPr>
      </w:pPr>
      <w:r w:rsidRPr="0071367D">
        <w:rPr>
          <w:rFonts w:ascii="Calibri" w:hAnsi="Calibri"/>
          <w:b/>
          <w:color w:val="0070C0"/>
          <w:sz w:val="24"/>
          <w:szCs w:val="24"/>
          <w:u w:val="single"/>
        </w:rPr>
        <w:t xml:space="preserve">Links to Include </w:t>
      </w:r>
    </w:p>
    <w:p w:rsidR="00AC49A8" w:rsidRPr="0071367D" w:rsidRDefault="00AC49A8" w:rsidP="00B832B2">
      <w:pPr>
        <w:jc w:val="both"/>
        <w:rPr>
          <w:rFonts w:ascii="Calibri" w:hAnsi="Calibri"/>
          <w:b/>
          <w:sz w:val="24"/>
          <w:szCs w:val="24"/>
        </w:rPr>
      </w:pPr>
    </w:p>
    <w:p w:rsidR="00AC49A8" w:rsidRPr="0071367D" w:rsidRDefault="00AC49A8" w:rsidP="00B832B2">
      <w:pPr>
        <w:jc w:val="both"/>
        <w:outlineLvl w:val="0"/>
        <w:rPr>
          <w:rFonts w:ascii="Calibri" w:hAnsi="Calibri"/>
          <w:sz w:val="24"/>
          <w:szCs w:val="24"/>
        </w:rPr>
      </w:pPr>
      <w:r w:rsidRPr="0071367D">
        <w:rPr>
          <w:rFonts w:ascii="Calibri" w:hAnsi="Calibri"/>
          <w:b/>
          <w:sz w:val="24"/>
          <w:szCs w:val="24"/>
        </w:rPr>
        <w:t>Coop/Condo Conversion Handbook</w:t>
      </w:r>
    </w:p>
    <w:p w:rsidR="00AC49A8" w:rsidRPr="0071367D" w:rsidRDefault="00AC49A8" w:rsidP="00B832B2">
      <w:pPr>
        <w:jc w:val="both"/>
        <w:rPr>
          <w:rFonts w:ascii="Calibri" w:hAnsi="Calibri"/>
          <w:color w:val="0331FF"/>
          <w:sz w:val="24"/>
          <w:szCs w:val="24"/>
          <w:u w:val="single"/>
        </w:rPr>
      </w:pPr>
      <w:r w:rsidRPr="0071367D">
        <w:rPr>
          <w:rFonts w:ascii="Calibri" w:hAnsi="Calibri"/>
          <w:color w:val="0331FF"/>
          <w:sz w:val="24"/>
          <w:szCs w:val="24"/>
          <w:u w:val="single"/>
        </w:rPr>
        <w:t>https://ag.ny.gov/sites/default/files/pdfs/bureaus/real_estate_finance/Co-Op%20Condo%20Conversion%20Booklet.pdf</w:t>
      </w:r>
    </w:p>
    <w:p w:rsidR="00AC49A8" w:rsidRPr="0071367D" w:rsidRDefault="00AC49A8" w:rsidP="00B832B2">
      <w:pPr>
        <w:jc w:val="both"/>
        <w:rPr>
          <w:rFonts w:ascii="Calibri" w:hAnsi="Calibri"/>
          <w:b/>
          <w:sz w:val="24"/>
          <w:szCs w:val="24"/>
        </w:rPr>
      </w:pPr>
    </w:p>
    <w:p w:rsidR="00AC49A8" w:rsidRPr="0071367D" w:rsidRDefault="00AC49A8" w:rsidP="00B832B2">
      <w:pPr>
        <w:jc w:val="both"/>
        <w:rPr>
          <w:rFonts w:ascii="Calibri" w:hAnsi="Calibri"/>
          <w:b/>
          <w:sz w:val="24"/>
          <w:szCs w:val="24"/>
        </w:rPr>
      </w:pPr>
      <w:commentRangeStart w:id="33"/>
      <w:r w:rsidRPr="0071367D">
        <w:rPr>
          <w:rFonts w:ascii="Calibri" w:hAnsi="Calibri"/>
          <w:b/>
          <w:sz w:val="24"/>
          <w:szCs w:val="24"/>
        </w:rPr>
        <w:t>(3) High-Rent-Vacancy and High-Rent High-Income Deregulation.</w:t>
      </w:r>
      <w:commentRangeEnd w:id="33"/>
      <w:r w:rsidRPr="0071367D">
        <w:rPr>
          <w:rStyle w:val="CommentReference"/>
          <w:rFonts w:ascii="Calibri" w:hAnsi="Calibri"/>
          <w:sz w:val="24"/>
          <w:szCs w:val="24"/>
        </w:rPr>
        <w:commentReference w:id="33"/>
      </w:r>
    </w:p>
    <w:p w:rsidR="00AC49A8" w:rsidRPr="0071367D" w:rsidRDefault="00AC49A8" w:rsidP="00B832B2">
      <w:pPr>
        <w:jc w:val="both"/>
        <w:rPr>
          <w:rFonts w:ascii="Calibri" w:hAnsi="Calibri"/>
          <w:sz w:val="24"/>
          <w:szCs w:val="24"/>
        </w:rPr>
      </w:pPr>
      <w:r w:rsidRPr="0071367D">
        <w:rPr>
          <w:rFonts w:ascii="Calibri" w:hAnsi="Calibri"/>
          <w:sz w:val="24"/>
          <w:szCs w:val="24"/>
        </w:rPr>
        <w:t>There are two ways to deregulate protected units: if the unit reaches a high-rent threshold and then is vacant, or if the unit reaches a high-</w:t>
      </w:r>
      <w:r w:rsidR="00501B97" w:rsidRPr="0071367D">
        <w:rPr>
          <w:rFonts w:ascii="Calibri" w:hAnsi="Calibri"/>
          <w:sz w:val="24"/>
          <w:szCs w:val="24"/>
        </w:rPr>
        <w:t xml:space="preserve">rent threshold </w:t>
      </w:r>
      <w:r w:rsidR="00501B97" w:rsidRPr="0071367D">
        <w:rPr>
          <w:rFonts w:ascii="Calibri" w:hAnsi="Calibri"/>
          <w:color w:val="000000" w:themeColor="text1"/>
          <w:sz w:val="24"/>
          <w:szCs w:val="24"/>
        </w:rPr>
        <w:t xml:space="preserve">and if the tenant’s household income is higher than the </w:t>
      </w:r>
      <w:r w:rsidRPr="0071367D">
        <w:rPr>
          <w:rFonts w:ascii="Calibri" w:hAnsi="Calibri"/>
          <w:color w:val="000000" w:themeColor="text1"/>
          <w:sz w:val="24"/>
          <w:szCs w:val="24"/>
        </w:rPr>
        <w:t xml:space="preserve">high-income threshold. </w:t>
      </w:r>
    </w:p>
    <w:p w:rsidR="00AC49A8" w:rsidRPr="0071367D" w:rsidRDefault="00AC49A8" w:rsidP="00B832B2">
      <w:pPr>
        <w:jc w:val="both"/>
        <w:rPr>
          <w:rFonts w:ascii="Calibri" w:hAnsi="Calibri"/>
          <w:sz w:val="24"/>
          <w:szCs w:val="24"/>
        </w:rPr>
      </w:pPr>
    </w:p>
    <w:p w:rsidR="00AC49A8" w:rsidRPr="0071367D" w:rsidRDefault="00AC49A8"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High-Rent Vacancy</w:t>
      </w:r>
      <w:r w:rsidRPr="0071367D">
        <w:rPr>
          <w:rFonts w:ascii="Calibri" w:hAnsi="Calibri"/>
          <w:color w:val="000000" w:themeColor="text1"/>
          <w:sz w:val="24"/>
          <w:szCs w:val="24"/>
        </w:rPr>
        <w:t xml:space="preserve"> deregulation occurs when a unit exceeds its legal monthly rent threshold</w:t>
      </w:r>
      <w:r w:rsidR="00501B97" w:rsidRPr="0071367D">
        <w:rPr>
          <w:rFonts w:ascii="Calibri" w:hAnsi="Calibri"/>
          <w:color w:val="000000" w:themeColor="text1"/>
          <w:sz w:val="24"/>
          <w:szCs w:val="24"/>
        </w:rPr>
        <w:t>, and then becomes vacant</w:t>
      </w:r>
      <w:r w:rsidRPr="0071367D">
        <w:rPr>
          <w:rFonts w:ascii="Calibri" w:hAnsi="Calibri"/>
          <w:color w:val="000000" w:themeColor="text1"/>
          <w:sz w:val="24"/>
          <w:szCs w:val="24"/>
        </w:rPr>
        <w:t xml:space="preserve">. As of January 1, 2018, the legal Deregulation Rent Threshold (DRT) is the rent is $2,733.75, and increases each year in accordance with the 1-Year lease increases as approved by the Rent Guidelines Board. Be sure to check the current DRT level, as it changes each year. Once the rent for a unit reaches the legal DRT, the apartment becomes deregulated upon vacancy. </w:t>
      </w:r>
      <w:r w:rsidR="00356249" w:rsidRPr="0071367D">
        <w:rPr>
          <w:rFonts w:ascii="Calibri" w:hAnsi="Calibri"/>
          <w:color w:val="000000" w:themeColor="text1"/>
          <w:sz w:val="24"/>
          <w:szCs w:val="24"/>
        </w:rPr>
        <w:t xml:space="preserve">Units that are receiving certain tax benefits like 421-a or J-51 are not eligible for High-Rent Vacancy as long as the tax benefits are being received. </w:t>
      </w:r>
      <w:r w:rsidR="00356249" w:rsidRPr="0071367D">
        <w:rPr>
          <w:rStyle w:val="CommentReference"/>
          <w:rFonts w:ascii="Calibri" w:hAnsi="Calibri"/>
          <w:color w:val="000000" w:themeColor="text1"/>
          <w:sz w:val="24"/>
          <w:szCs w:val="24"/>
        </w:rPr>
        <w:commentReference w:id="34"/>
      </w:r>
      <w:r w:rsidR="00356249" w:rsidRPr="0071367D">
        <w:rPr>
          <w:rFonts w:ascii="Calibri" w:hAnsi="Calibri"/>
          <w:color w:val="FF0000"/>
          <w:sz w:val="24"/>
          <w:szCs w:val="24"/>
        </w:rPr>
        <w:t>(One thing to keep in mind is recent changes to the 421-a law in 2015 complicated this issue—while it’s true that units designated as affordable cannot be deregulated, the other units in the building are sometimes not regulated. So, if you live in a building built after 2015, tenants should check if they are in an affordable unit and then whether the building receives benefits under the old 421-a or the new Affordable New York Housing Program.)</w:t>
      </w:r>
    </w:p>
    <w:p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 </w:t>
      </w:r>
    </w:p>
    <w:p w:rsidR="00AC49A8" w:rsidRPr="0071367D" w:rsidRDefault="00AC49A8" w:rsidP="00B832B2">
      <w:pPr>
        <w:jc w:val="both"/>
        <w:rPr>
          <w:rFonts w:ascii="Calibri" w:hAnsi="Calibri"/>
          <w:color w:val="FF0000"/>
          <w:sz w:val="24"/>
          <w:szCs w:val="24"/>
        </w:rPr>
      </w:pPr>
      <w:r w:rsidRPr="0071367D">
        <w:rPr>
          <w:rFonts w:ascii="Calibri" w:hAnsi="Calibri"/>
          <w:color w:val="000000" w:themeColor="text1"/>
          <w:sz w:val="24"/>
          <w:szCs w:val="24"/>
        </w:rPr>
        <w:t xml:space="preserve">For more information, see </w:t>
      </w:r>
      <w:r w:rsidRPr="0071367D">
        <w:rPr>
          <w:rFonts w:ascii="Calibri" w:hAnsi="Calibri"/>
          <w:b/>
          <w:color w:val="0070C0"/>
          <w:sz w:val="24"/>
          <w:szCs w:val="24"/>
        </w:rPr>
        <w:t>page 2 of the Tenant’s Rights Guide</w:t>
      </w:r>
      <w:r w:rsidRPr="0071367D">
        <w:rPr>
          <w:rFonts w:ascii="Calibri" w:hAnsi="Calibri"/>
          <w:color w:val="FF0000"/>
          <w:sz w:val="24"/>
          <w:szCs w:val="24"/>
        </w:rPr>
        <w:t xml:space="preserve">. </w:t>
      </w:r>
    </w:p>
    <w:p w:rsidR="00AC49A8" w:rsidRPr="0071367D" w:rsidRDefault="00AC49A8" w:rsidP="00B832B2">
      <w:pPr>
        <w:jc w:val="both"/>
        <w:rPr>
          <w:rFonts w:ascii="Calibri" w:hAnsi="Calibri"/>
          <w:sz w:val="24"/>
          <w:szCs w:val="24"/>
        </w:rPr>
      </w:pPr>
    </w:p>
    <w:p w:rsidR="00112E33" w:rsidRPr="0071367D" w:rsidRDefault="00AC49A8" w:rsidP="00B832B2">
      <w:pPr>
        <w:jc w:val="both"/>
        <w:rPr>
          <w:rFonts w:ascii="Calibri" w:hAnsi="Calibri"/>
          <w:color w:val="FF0000"/>
          <w:sz w:val="24"/>
          <w:szCs w:val="24"/>
        </w:rPr>
      </w:pPr>
      <w:commentRangeStart w:id="35"/>
      <w:commentRangeStart w:id="36"/>
      <w:r w:rsidRPr="0071367D">
        <w:rPr>
          <w:rFonts w:ascii="Calibri" w:hAnsi="Calibri"/>
          <w:color w:val="FF0000"/>
          <w:sz w:val="24"/>
          <w:szCs w:val="24"/>
        </w:rPr>
        <w:t xml:space="preserve">There is some </w:t>
      </w:r>
      <w:r w:rsidR="00001749" w:rsidRPr="0071367D">
        <w:rPr>
          <w:rFonts w:ascii="Calibri" w:hAnsi="Calibri"/>
          <w:color w:val="FF0000"/>
          <w:sz w:val="24"/>
          <w:szCs w:val="24"/>
        </w:rPr>
        <w:t xml:space="preserve">recent </w:t>
      </w:r>
      <w:r w:rsidRPr="0071367D">
        <w:rPr>
          <w:rFonts w:ascii="Calibri" w:hAnsi="Calibri"/>
          <w:color w:val="FF0000"/>
          <w:sz w:val="24"/>
          <w:szCs w:val="24"/>
        </w:rPr>
        <w:t xml:space="preserve">debate about how a unit can be deregulated using the high-rent vacancy regulation. As has generally been </w:t>
      </w:r>
      <w:r w:rsidR="00501B97" w:rsidRPr="0071367D">
        <w:rPr>
          <w:rFonts w:ascii="Calibri" w:hAnsi="Calibri"/>
          <w:color w:val="FF0000"/>
          <w:sz w:val="24"/>
          <w:szCs w:val="24"/>
        </w:rPr>
        <w:t>understood</w:t>
      </w:r>
      <w:r w:rsidRPr="0071367D">
        <w:rPr>
          <w:rFonts w:ascii="Calibri" w:hAnsi="Calibri"/>
          <w:color w:val="FF0000"/>
          <w:sz w:val="24"/>
          <w:szCs w:val="24"/>
        </w:rPr>
        <w:t xml:space="preserve">, </w:t>
      </w:r>
      <w:r w:rsidR="00001749" w:rsidRPr="0071367D">
        <w:rPr>
          <w:rFonts w:ascii="Calibri" w:hAnsi="Calibri"/>
          <w:color w:val="FF0000"/>
          <w:sz w:val="24"/>
          <w:szCs w:val="24"/>
        </w:rPr>
        <w:t>the unit can be deregulated if</w:t>
      </w:r>
      <w:r w:rsidRPr="0071367D">
        <w:rPr>
          <w:rFonts w:ascii="Calibri" w:hAnsi="Calibri"/>
          <w:color w:val="FF0000"/>
          <w:sz w:val="24"/>
          <w:szCs w:val="24"/>
        </w:rPr>
        <w:t xml:space="preserve"> the high rent threshold is reached </w:t>
      </w:r>
      <w:r w:rsidRPr="0071367D">
        <w:rPr>
          <w:rFonts w:ascii="Calibri" w:hAnsi="Calibri"/>
          <w:b/>
          <w:color w:val="FF0000"/>
          <w:sz w:val="24"/>
          <w:szCs w:val="24"/>
        </w:rPr>
        <w:t>during vacancy</w:t>
      </w:r>
      <w:r w:rsidR="00001749" w:rsidRPr="0071367D">
        <w:rPr>
          <w:rFonts w:ascii="Calibri" w:hAnsi="Calibri"/>
          <w:b/>
          <w:color w:val="FF0000"/>
          <w:sz w:val="24"/>
          <w:szCs w:val="24"/>
        </w:rPr>
        <w:t xml:space="preserve"> </w:t>
      </w:r>
      <w:r w:rsidR="00001749" w:rsidRPr="0071367D">
        <w:rPr>
          <w:rFonts w:ascii="Calibri" w:hAnsi="Calibri"/>
          <w:color w:val="FF0000"/>
          <w:sz w:val="24"/>
          <w:szCs w:val="24"/>
        </w:rPr>
        <w:t>if the monthly rent exceeds the threshold after including the vacancy bonus and individual apartment improvements (IAIs). However</w:t>
      </w:r>
      <w:r w:rsidR="007E1CC8" w:rsidRPr="0071367D">
        <w:rPr>
          <w:rFonts w:ascii="Calibri" w:hAnsi="Calibri"/>
          <w:color w:val="FF0000"/>
          <w:sz w:val="24"/>
          <w:szCs w:val="24"/>
        </w:rPr>
        <w:t>,</w:t>
      </w:r>
      <w:r w:rsidR="00001749" w:rsidRPr="0071367D">
        <w:rPr>
          <w:rFonts w:ascii="Calibri" w:hAnsi="Calibri"/>
          <w:color w:val="FF0000"/>
          <w:sz w:val="24"/>
          <w:szCs w:val="24"/>
        </w:rPr>
        <w:t xml:space="preserve"> the language in the most recent (2015) rent law amendments seems to require that the apartment must </w:t>
      </w:r>
      <w:r w:rsidR="00001749" w:rsidRPr="0071367D">
        <w:rPr>
          <w:rFonts w:ascii="Calibri" w:hAnsi="Calibri"/>
          <w:i/>
          <w:color w:val="FF0000"/>
          <w:sz w:val="24"/>
          <w:szCs w:val="24"/>
        </w:rPr>
        <w:t>first</w:t>
      </w:r>
      <w:r w:rsidR="00001749" w:rsidRPr="0071367D">
        <w:rPr>
          <w:rFonts w:ascii="Calibri" w:hAnsi="Calibri"/>
          <w:color w:val="FF0000"/>
          <w:sz w:val="24"/>
          <w:szCs w:val="24"/>
        </w:rPr>
        <w:t xml:space="preserve"> reach the deregulation threshold and </w:t>
      </w:r>
      <w:r w:rsidR="00001749" w:rsidRPr="0071367D">
        <w:rPr>
          <w:rFonts w:ascii="Calibri" w:hAnsi="Calibri"/>
          <w:i/>
          <w:color w:val="FF0000"/>
          <w:sz w:val="24"/>
          <w:szCs w:val="24"/>
        </w:rPr>
        <w:t>then</w:t>
      </w:r>
      <w:r w:rsidR="00001749" w:rsidRPr="0071367D">
        <w:rPr>
          <w:rFonts w:ascii="Calibri" w:hAnsi="Calibri"/>
          <w:color w:val="FF0000"/>
          <w:sz w:val="24"/>
          <w:szCs w:val="24"/>
        </w:rPr>
        <w:t xml:space="preserve"> </w:t>
      </w:r>
      <w:r w:rsidR="00112E33" w:rsidRPr="0071367D">
        <w:rPr>
          <w:rFonts w:ascii="Calibri" w:hAnsi="Calibri"/>
          <w:color w:val="FF0000"/>
          <w:sz w:val="24"/>
          <w:szCs w:val="24"/>
        </w:rPr>
        <w:t xml:space="preserve">become </w:t>
      </w:r>
      <w:r w:rsidR="00001749" w:rsidRPr="0071367D">
        <w:rPr>
          <w:rFonts w:ascii="Calibri" w:hAnsi="Calibri"/>
          <w:color w:val="FF0000"/>
          <w:sz w:val="24"/>
          <w:szCs w:val="24"/>
        </w:rPr>
        <w:t xml:space="preserve">vacant before it can it be deregulated. </w:t>
      </w:r>
      <w:r w:rsidR="00112E33" w:rsidRPr="0071367D">
        <w:rPr>
          <w:rFonts w:ascii="Calibri" w:hAnsi="Calibri"/>
          <w:color w:val="FF0000"/>
          <w:sz w:val="24"/>
          <w:szCs w:val="24"/>
        </w:rPr>
        <w:t>However, the Court of Appeals, NY State's highest Court, settled this question</w:t>
      </w:r>
      <w:r w:rsidR="0005225A" w:rsidRPr="0071367D">
        <w:rPr>
          <w:rFonts w:ascii="Calibri" w:hAnsi="Calibri"/>
          <w:color w:val="FF0000"/>
          <w:sz w:val="24"/>
          <w:szCs w:val="24"/>
        </w:rPr>
        <w:t xml:space="preserve">—the Altman Ruling—last </w:t>
      </w:r>
      <w:r w:rsidR="00112E33" w:rsidRPr="0071367D">
        <w:rPr>
          <w:rFonts w:ascii="Calibri" w:hAnsi="Calibri"/>
          <w:color w:val="FF0000"/>
          <w:sz w:val="24"/>
          <w:szCs w:val="24"/>
        </w:rPr>
        <w:t xml:space="preserve">year by looking at the language put into the law in 1993. The Court found that the </w:t>
      </w:r>
      <w:r w:rsidR="004C2130" w:rsidRPr="0071367D">
        <w:rPr>
          <w:rFonts w:ascii="Calibri" w:hAnsi="Calibri"/>
          <w:color w:val="FF0000"/>
          <w:sz w:val="24"/>
          <w:szCs w:val="24"/>
        </w:rPr>
        <w:t>landlord</w:t>
      </w:r>
      <w:r w:rsidR="00112E33" w:rsidRPr="0071367D">
        <w:rPr>
          <w:rFonts w:ascii="Calibri" w:hAnsi="Calibri"/>
          <w:color w:val="FF0000"/>
          <w:sz w:val="24"/>
          <w:szCs w:val="24"/>
        </w:rPr>
        <w:t xml:space="preserve"> could increase the rent during vacancy through IAI's and the vacancy bonus and deregulate the apartment. That case did not look at the 2015 language, which is different.</w:t>
      </w:r>
      <w:commentRangeEnd w:id="35"/>
      <w:r w:rsidR="006A148C" w:rsidRPr="0071367D">
        <w:rPr>
          <w:rStyle w:val="CommentReference"/>
          <w:rFonts w:ascii="Calibri" w:hAnsi="Calibri"/>
          <w:sz w:val="24"/>
          <w:szCs w:val="24"/>
        </w:rPr>
        <w:commentReference w:id="35"/>
      </w:r>
      <w:commentRangeEnd w:id="36"/>
      <w:r w:rsidR="006A148C" w:rsidRPr="0071367D">
        <w:rPr>
          <w:rStyle w:val="CommentReference"/>
          <w:rFonts w:ascii="Calibri" w:hAnsi="Calibri"/>
          <w:sz w:val="24"/>
          <w:szCs w:val="24"/>
        </w:rPr>
        <w:commentReference w:id="36"/>
      </w:r>
    </w:p>
    <w:p w:rsidR="00AC49A8" w:rsidRPr="0071367D" w:rsidRDefault="00AC49A8" w:rsidP="00B832B2">
      <w:pPr>
        <w:jc w:val="both"/>
        <w:rPr>
          <w:rFonts w:ascii="Calibri" w:hAnsi="Calibri"/>
          <w:color w:val="FF0000"/>
          <w:sz w:val="24"/>
          <w:szCs w:val="24"/>
        </w:rPr>
      </w:pPr>
    </w:p>
    <w:p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There are two important ways that landlords can legally raise rents in rent-regulated apartments aside from the allowable rent increases allowed by the Rent Guideline</w:t>
      </w:r>
      <w:r w:rsidR="006A148C" w:rsidRPr="0071367D">
        <w:rPr>
          <w:rFonts w:ascii="Calibri" w:hAnsi="Calibri"/>
          <w:color w:val="000000" w:themeColor="text1"/>
          <w:sz w:val="24"/>
          <w:szCs w:val="24"/>
        </w:rPr>
        <w:t>s</w:t>
      </w:r>
      <w:r w:rsidRPr="0071367D">
        <w:rPr>
          <w:rFonts w:ascii="Calibri" w:hAnsi="Calibri"/>
          <w:color w:val="000000" w:themeColor="text1"/>
          <w:sz w:val="24"/>
          <w:szCs w:val="24"/>
        </w:rPr>
        <w:t xml:space="preserve"> Board. </w:t>
      </w:r>
    </w:p>
    <w:p w:rsidR="00AC49A8" w:rsidRPr="0071367D" w:rsidRDefault="00AC49A8" w:rsidP="00B832B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FF0000"/>
          <w:sz w:val="24"/>
          <w:szCs w:val="24"/>
        </w:rPr>
      </w:pPr>
      <w:r w:rsidRPr="0071367D">
        <w:rPr>
          <w:rFonts w:ascii="Calibri" w:hAnsi="Calibri"/>
          <w:b/>
          <w:color w:val="FF0000"/>
          <w:sz w:val="24"/>
          <w:szCs w:val="24"/>
        </w:rPr>
        <w:t>First</w:t>
      </w:r>
      <w:r w:rsidRPr="0071367D">
        <w:rPr>
          <w:rFonts w:ascii="Calibri" w:hAnsi="Calibri"/>
          <w:color w:val="FF0000"/>
          <w:sz w:val="24"/>
          <w:szCs w:val="24"/>
        </w:rPr>
        <w:t xml:space="preserve">, is what is called a vacancy increase. In between leases, the landlord is entitled to increase the legal allowable </w:t>
      </w:r>
      <w:r w:rsidR="0005225A" w:rsidRPr="0071367D">
        <w:rPr>
          <w:rFonts w:ascii="Calibri" w:hAnsi="Calibri"/>
          <w:color w:val="FF0000"/>
          <w:sz w:val="24"/>
          <w:szCs w:val="24"/>
        </w:rPr>
        <w:t>rent by a certain percentage. So</w:t>
      </w:r>
      <w:r w:rsidRPr="0071367D">
        <w:rPr>
          <w:rFonts w:ascii="Calibri" w:hAnsi="Calibri"/>
          <w:color w:val="FF0000"/>
          <w:sz w:val="24"/>
          <w:szCs w:val="24"/>
        </w:rPr>
        <w:t xml:space="preserve">, when one tenant leaves a unit and another moves in, the landlord is allowed to charge a rent increase during to vacancy. These vary depending on the length of lease that the new tenant </w:t>
      </w:r>
      <w:r w:rsidR="0005225A" w:rsidRPr="0071367D">
        <w:rPr>
          <w:rFonts w:ascii="Calibri" w:hAnsi="Calibri"/>
          <w:color w:val="FF0000"/>
          <w:sz w:val="24"/>
          <w:szCs w:val="24"/>
        </w:rPr>
        <w:t xml:space="preserve">has </w:t>
      </w:r>
      <w:r w:rsidRPr="0071367D">
        <w:rPr>
          <w:rFonts w:ascii="Calibri" w:hAnsi="Calibri"/>
          <w:color w:val="FF0000"/>
          <w:sz w:val="24"/>
          <w:szCs w:val="24"/>
        </w:rPr>
        <w:t>chosen for their lease, but are usually somewhere between a 16 and 20 percent increase—which can</w:t>
      </w:r>
      <w:r w:rsidR="0005225A" w:rsidRPr="0071367D">
        <w:rPr>
          <w:rFonts w:ascii="Calibri" w:hAnsi="Calibri"/>
          <w:color w:val="FF0000"/>
          <w:sz w:val="24"/>
          <w:szCs w:val="24"/>
        </w:rPr>
        <w:t xml:space="preserve"> quickly change the monthly rent</w:t>
      </w:r>
      <w:r w:rsidRPr="0071367D">
        <w:rPr>
          <w:rFonts w:ascii="Calibri" w:hAnsi="Calibri"/>
          <w:color w:val="FF0000"/>
          <w:sz w:val="24"/>
          <w:szCs w:val="24"/>
        </w:rPr>
        <w:t xml:space="preserve">. </w:t>
      </w:r>
    </w:p>
    <w:p w:rsidR="006A148C" w:rsidRPr="0071367D" w:rsidRDefault="00AC49A8" w:rsidP="00B832B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FF0000"/>
          <w:sz w:val="24"/>
          <w:szCs w:val="24"/>
        </w:rPr>
      </w:pPr>
      <w:commentRangeStart w:id="37"/>
      <w:commentRangeStart w:id="38"/>
      <w:commentRangeStart w:id="39"/>
      <w:r w:rsidRPr="0071367D">
        <w:rPr>
          <w:rFonts w:ascii="Calibri" w:hAnsi="Calibri"/>
          <w:b/>
          <w:color w:val="FF0000"/>
          <w:sz w:val="24"/>
          <w:szCs w:val="24"/>
        </w:rPr>
        <w:t>Second</w:t>
      </w:r>
      <w:r w:rsidRPr="0071367D">
        <w:rPr>
          <w:rFonts w:ascii="Calibri" w:hAnsi="Calibri"/>
          <w:color w:val="FF0000"/>
          <w:sz w:val="24"/>
          <w:szCs w:val="24"/>
        </w:rPr>
        <w:t xml:space="preserve">, landlords can pass off costs of improvements that they have made either to the building (Major Capital Improvements) or </w:t>
      </w:r>
      <w:r w:rsidR="0005225A" w:rsidRPr="0071367D">
        <w:rPr>
          <w:rFonts w:ascii="Calibri" w:hAnsi="Calibri"/>
          <w:color w:val="FF0000"/>
          <w:sz w:val="24"/>
          <w:szCs w:val="24"/>
        </w:rPr>
        <w:t xml:space="preserve">to the individual </w:t>
      </w:r>
      <w:r w:rsidRPr="0071367D">
        <w:rPr>
          <w:rFonts w:ascii="Calibri" w:hAnsi="Calibri"/>
          <w:color w:val="FF0000"/>
          <w:sz w:val="24"/>
          <w:szCs w:val="24"/>
        </w:rPr>
        <w:t xml:space="preserve">apartment (Individual Apartment Improvements).  </w:t>
      </w:r>
      <w:r w:rsidR="006A148C" w:rsidRPr="0071367D">
        <w:rPr>
          <w:rFonts w:ascii="Calibri" w:hAnsi="Calibri"/>
          <w:color w:val="FF0000"/>
          <w:sz w:val="24"/>
          <w:szCs w:val="24"/>
        </w:rPr>
        <w:t>Often times a tenant will be notified that the landlord made an Individual Apartment Improvements during v</w:t>
      </w:r>
      <w:r w:rsidR="0005225A" w:rsidRPr="0071367D">
        <w:rPr>
          <w:rFonts w:ascii="Calibri" w:hAnsi="Calibri"/>
          <w:color w:val="FF0000"/>
          <w:sz w:val="24"/>
          <w:szCs w:val="24"/>
        </w:rPr>
        <w:t>acancy, sometimes resulting in the</w:t>
      </w:r>
      <w:r w:rsidR="006A148C" w:rsidRPr="0071367D">
        <w:rPr>
          <w:rFonts w:ascii="Calibri" w:hAnsi="Calibri"/>
          <w:color w:val="FF0000"/>
          <w:sz w:val="24"/>
          <w:szCs w:val="24"/>
        </w:rPr>
        <w:t xml:space="preserve"> unit being deregulated. </w:t>
      </w:r>
      <w:commentRangeEnd w:id="37"/>
      <w:r w:rsidR="006A148C" w:rsidRPr="0071367D">
        <w:rPr>
          <w:rStyle w:val="CommentReference"/>
          <w:rFonts w:ascii="Calibri" w:hAnsi="Calibri"/>
          <w:sz w:val="24"/>
          <w:szCs w:val="24"/>
        </w:rPr>
        <w:commentReference w:id="37"/>
      </w:r>
      <w:commentRangeEnd w:id="38"/>
      <w:r w:rsidR="006A148C" w:rsidRPr="0071367D">
        <w:rPr>
          <w:rStyle w:val="CommentReference"/>
          <w:rFonts w:ascii="Calibri" w:hAnsi="Calibri"/>
          <w:sz w:val="24"/>
          <w:szCs w:val="24"/>
        </w:rPr>
        <w:commentReference w:id="38"/>
      </w:r>
      <w:commentRangeEnd w:id="39"/>
      <w:r w:rsidR="00132A5E">
        <w:rPr>
          <w:rStyle w:val="CommentReference"/>
        </w:rPr>
        <w:commentReference w:id="39"/>
      </w:r>
    </w:p>
    <w:p w:rsidR="006A148C" w:rsidRPr="0071367D" w:rsidRDefault="006A148C" w:rsidP="00B832B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FF0000"/>
          <w:sz w:val="24"/>
          <w:szCs w:val="24"/>
        </w:rPr>
      </w:pPr>
    </w:p>
    <w:p w:rsidR="00AC49A8" w:rsidRPr="0071367D" w:rsidRDefault="006A148C" w:rsidP="00B832B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FF0000"/>
          <w:sz w:val="24"/>
          <w:szCs w:val="24"/>
        </w:rPr>
      </w:pPr>
      <w:r w:rsidRPr="0071367D">
        <w:rPr>
          <w:rFonts w:ascii="Calibri" w:hAnsi="Calibri"/>
          <w:color w:val="FF0000"/>
          <w:sz w:val="24"/>
          <w:szCs w:val="24"/>
        </w:rPr>
        <w:t>Usually landlords reach the deregulation rent threshold by c</w:t>
      </w:r>
      <w:r w:rsidR="00AC49A8" w:rsidRPr="0071367D">
        <w:rPr>
          <w:rFonts w:ascii="Calibri" w:hAnsi="Calibri"/>
          <w:color w:val="FF0000"/>
          <w:sz w:val="24"/>
          <w:szCs w:val="24"/>
        </w:rPr>
        <w:t xml:space="preserve">ombining </w:t>
      </w:r>
      <w:r w:rsidRPr="0071367D">
        <w:rPr>
          <w:rFonts w:ascii="Calibri" w:hAnsi="Calibri"/>
          <w:color w:val="FF0000"/>
          <w:sz w:val="24"/>
          <w:szCs w:val="24"/>
        </w:rPr>
        <w:t xml:space="preserve">a vacancy increase with an Individual Apartment Improvement. </w:t>
      </w:r>
    </w:p>
    <w:p w:rsidR="00AC49A8" w:rsidRPr="0071367D" w:rsidRDefault="00AC49A8" w:rsidP="00B832B2">
      <w:pPr>
        <w:jc w:val="both"/>
        <w:rPr>
          <w:rFonts w:ascii="Calibri" w:hAnsi="Calibri"/>
          <w:sz w:val="24"/>
          <w:szCs w:val="24"/>
        </w:rPr>
      </w:pPr>
    </w:p>
    <w:p w:rsidR="00AC49A8" w:rsidRPr="0071367D" w:rsidRDefault="00AC49A8" w:rsidP="00B832B2">
      <w:pPr>
        <w:jc w:val="both"/>
        <w:outlineLvl w:val="0"/>
        <w:rPr>
          <w:rFonts w:ascii="Calibri" w:hAnsi="Calibri"/>
          <w:color w:val="000000" w:themeColor="text1"/>
          <w:sz w:val="24"/>
          <w:szCs w:val="24"/>
        </w:rPr>
      </w:pPr>
      <w:r w:rsidRPr="0071367D">
        <w:rPr>
          <w:rFonts w:ascii="Calibri" w:hAnsi="Calibri"/>
          <w:color w:val="000000" w:themeColor="text1"/>
          <w:sz w:val="24"/>
          <w:szCs w:val="24"/>
          <w:u w:val="single"/>
        </w:rPr>
        <w:t>The High-Rent Vacancy Deregulation Process.</w:t>
      </w:r>
    </w:p>
    <w:p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When the high rent threshold is met, two documents from the New York State </w:t>
      </w:r>
      <w:r w:rsidR="00670B41" w:rsidRPr="0071367D">
        <w:rPr>
          <w:rFonts w:ascii="Calibri" w:hAnsi="Calibri"/>
          <w:color w:val="000000" w:themeColor="text1"/>
          <w:sz w:val="24"/>
          <w:szCs w:val="24"/>
        </w:rPr>
        <w:t xml:space="preserve">Division of Housing </w:t>
      </w:r>
      <w:r w:rsidRPr="0071367D">
        <w:rPr>
          <w:rFonts w:ascii="Calibri" w:hAnsi="Calibri"/>
          <w:color w:val="000000" w:themeColor="text1"/>
          <w:sz w:val="24"/>
          <w:szCs w:val="24"/>
        </w:rPr>
        <w:t>and Community Renewal (</w:t>
      </w:r>
      <w:r w:rsidR="00670B41" w:rsidRPr="0071367D">
        <w:rPr>
          <w:rFonts w:ascii="Calibri" w:hAnsi="Calibri"/>
          <w:color w:val="FF0000"/>
          <w:sz w:val="24"/>
          <w:szCs w:val="24"/>
        </w:rPr>
        <w:t>DHCR</w:t>
      </w:r>
      <w:r w:rsidRPr="0071367D">
        <w:rPr>
          <w:rFonts w:ascii="Calibri" w:hAnsi="Calibri"/>
          <w:color w:val="000000" w:themeColor="text1"/>
          <w:sz w:val="24"/>
          <w:szCs w:val="24"/>
        </w:rPr>
        <w:t>) are involved: (1)</w:t>
      </w:r>
      <w:r w:rsidRPr="0071367D">
        <w:rPr>
          <w:rFonts w:ascii="Calibri" w:hAnsi="Calibri" w:cs="TimesNewRomanPSMT"/>
          <w:color w:val="000000" w:themeColor="text1"/>
          <w:sz w:val="24"/>
          <w:szCs w:val="24"/>
        </w:rPr>
        <w:t xml:space="preserve"> an </w:t>
      </w:r>
      <w:r w:rsidR="00670B41" w:rsidRPr="0071367D">
        <w:rPr>
          <w:rFonts w:ascii="Calibri" w:hAnsi="Calibri"/>
          <w:color w:val="FF0000"/>
          <w:sz w:val="24"/>
          <w:szCs w:val="24"/>
        </w:rPr>
        <w:t>DHCR</w:t>
      </w:r>
      <w:r w:rsidR="00670B41" w:rsidRPr="0071367D">
        <w:rPr>
          <w:rFonts w:ascii="Calibri" w:hAnsi="Calibri" w:cs="TimesNewRomanPSMT"/>
          <w:color w:val="000000" w:themeColor="text1"/>
          <w:sz w:val="24"/>
          <w:szCs w:val="24"/>
        </w:rPr>
        <w:t xml:space="preserve"> </w:t>
      </w:r>
      <w:r w:rsidRPr="0071367D">
        <w:rPr>
          <w:rFonts w:ascii="Calibri" w:hAnsi="Calibri" w:cs="TimesNewRomanPSMT"/>
          <w:color w:val="000000" w:themeColor="text1"/>
          <w:sz w:val="24"/>
          <w:szCs w:val="24"/>
        </w:rPr>
        <w:t xml:space="preserve">HRVD-N </w:t>
      </w:r>
      <w:r w:rsidRPr="0071367D">
        <w:rPr>
          <w:rFonts w:ascii="Calibri" w:hAnsi="Calibri"/>
          <w:color w:val="000000" w:themeColor="text1"/>
          <w:sz w:val="24"/>
          <w:szCs w:val="24"/>
        </w:rPr>
        <w:t>and (2)</w:t>
      </w:r>
      <w:r w:rsidRPr="0071367D">
        <w:rPr>
          <w:rFonts w:ascii="Calibri" w:hAnsi="Calibri" w:cs="TimesNewRomanPSMT"/>
          <w:color w:val="000000" w:themeColor="text1"/>
          <w:sz w:val="24"/>
          <w:szCs w:val="24"/>
        </w:rPr>
        <w:t xml:space="preserve"> an </w:t>
      </w:r>
      <w:r w:rsidR="00670B41" w:rsidRPr="0071367D">
        <w:rPr>
          <w:rFonts w:ascii="Calibri" w:hAnsi="Calibri"/>
          <w:color w:val="FF0000"/>
          <w:sz w:val="24"/>
          <w:szCs w:val="24"/>
        </w:rPr>
        <w:t>DHCR</w:t>
      </w:r>
      <w:r w:rsidR="00670B41" w:rsidRPr="0071367D">
        <w:rPr>
          <w:rFonts w:ascii="Calibri" w:hAnsi="Calibri" w:cs="TimesNewRomanPSMT"/>
          <w:color w:val="000000" w:themeColor="text1"/>
          <w:sz w:val="24"/>
          <w:szCs w:val="24"/>
        </w:rPr>
        <w:t xml:space="preserve"> </w:t>
      </w:r>
      <w:r w:rsidRPr="0071367D">
        <w:rPr>
          <w:rFonts w:ascii="Calibri" w:hAnsi="Calibri" w:cs="TimesNewRomanPSMT"/>
          <w:color w:val="000000" w:themeColor="text1"/>
          <w:sz w:val="24"/>
          <w:szCs w:val="24"/>
        </w:rPr>
        <w:t xml:space="preserve">annual apartment registration. The first document must either be provided at the signing of the new lease or be sent by certified mail to the new tenant within 30 days of when new tenancy commences or when the new lease has been signed by both parties. This document shows the last regulated rent, the reason for the deregulation, and how the new rent was calculated. It must also contain a statement that the tenant can verify the last legal regulated rent or maximum rent by contacting </w:t>
      </w:r>
      <w:r w:rsidR="00670B41" w:rsidRPr="0071367D">
        <w:rPr>
          <w:rFonts w:ascii="Calibri" w:hAnsi="Calibri"/>
          <w:color w:val="FF0000"/>
          <w:sz w:val="24"/>
          <w:szCs w:val="24"/>
        </w:rPr>
        <w:t>DHCR</w:t>
      </w:r>
      <w:r w:rsidRPr="0071367D">
        <w:rPr>
          <w:rFonts w:ascii="Calibri" w:hAnsi="Calibri" w:cs="TimesNewRomanPSMT"/>
          <w:color w:val="000000" w:themeColor="text1"/>
          <w:sz w:val="24"/>
          <w:szCs w:val="24"/>
        </w:rPr>
        <w:t>.</w:t>
      </w:r>
    </w:p>
    <w:p w:rsidR="00AC49A8" w:rsidRPr="0071367D" w:rsidRDefault="00AC49A8" w:rsidP="00B832B2">
      <w:pPr>
        <w:jc w:val="both"/>
        <w:rPr>
          <w:rFonts w:ascii="Calibri" w:hAnsi="Calibri" w:cs="TimesNewRomanPSMT"/>
          <w:color w:val="000000" w:themeColor="text1"/>
          <w:sz w:val="24"/>
          <w:szCs w:val="24"/>
        </w:rPr>
      </w:pPr>
    </w:p>
    <w:p w:rsidR="00AC49A8" w:rsidRPr="0071367D" w:rsidRDefault="00AC49A8" w:rsidP="00B832B2">
      <w:pPr>
        <w:jc w:val="both"/>
        <w:rPr>
          <w:rFonts w:ascii="Calibri" w:hAnsi="Calibri" w:cs="TimesNewRomanPSMT"/>
          <w:color w:val="000000" w:themeColor="text1"/>
          <w:sz w:val="24"/>
          <w:szCs w:val="24"/>
        </w:rPr>
      </w:pPr>
      <w:r w:rsidRPr="0071367D">
        <w:rPr>
          <w:rFonts w:ascii="Calibri" w:hAnsi="Calibri" w:cs="TimesNewRomanPSMT"/>
          <w:color w:val="000000" w:themeColor="text1"/>
          <w:sz w:val="24"/>
          <w:szCs w:val="24"/>
        </w:rPr>
        <w:t xml:space="preserve">The second form is a </w:t>
      </w:r>
      <w:r w:rsidR="00670B41" w:rsidRPr="0071367D">
        <w:rPr>
          <w:rFonts w:ascii="Calibri" w:hAnsi="Calibri"/>
          <w:color w:val="FF0000"/>
          <w:sz w:val="24"/>
          <w:szCs w:val="24"/>
        </w:rPr>
        <w:t>DHCR</w:t>
      </w:r>
      <w:r w:rsidR="00670B41" w:rsidRPr="0071367D">
        <w:rPr>
          <w:rFonts w:ascii="Calibri" w:hAnsi="Calibri" w:cs="TimesNewRomanPSMT"/>
          <w:color w:val="000000" w:themeColor="text1"/>
          <w:sz w:val="24"/>
          <w:szCs w:val="24"/>
        </w:rPr>
        <w:t xml:space="preserve"> </w:t>
      </w:r>
      <w:r w:rsidRPr="0071367D">
        <w:rPr>
          <w:rFonts w:ascii="Calibri" w:hAnsi="Calibri" w:cs="TimesNewRomanPSMT"/>
          <w:color w:val="000000" w:themeColor="text1"/>
          <w:sz w:val="24"/>
          <w:szCs w:val="24"/>
        </w:rPr>
        <w:t xml:space="preserve">annual apartment registration and must be filed with </w:t>
      </w:r>
      <w:r w:rsidR="00670B41" w:rsidRPr="0071367D">
        <w:rPr>
          <w:rFonts w:ascii="Calibri" w:hAnsi="Calibri"/>
          <w:color w:val="FF0000"/>
          <w:sz w:val="24"/>
          <w:szCs w:val="24"/>
        </w:rPr>
        <w:t>DHCR</w:t>
      </w:r>
      <w:r w:rsidRPr="0071367D">
        <w:rPr>
          <w:rFonts w:ascii="Calibri" w:hAnsi="Calibri" w:cs="TimesNewRomanPSMT"/>
          <w:color w:val="000000" w:themeColor="text1"/>
          <w:sz w:val="24"/>
          <w:szCs w:val="24"/>
        </w:rPr>
        <w:t>. It indicates the unit’s status as permanently exempt from rent regulation laws and when the deregulation will take affect—generally on the April 1</w:t>
      </w:r>
      <w:r w:rsidRPr="0071367D">
        <w:rPr>
          <w:rFonts w:ascii="Calibri" w:hAnsi="Calibri" w:cs="TimesNewRomanPSMT"/>
          <w:color w:val="000000" w:themeColor="text1"/>
          <w:sz w:val="24"/>
          <w:szCs w:val="24"/>
          <w:vertAlign w:val="superscript"/>
        </w:rPr>
        <w:t>st</w:t>
      </w:r>
      <w:r w:rsidRPr="0071367D">
        <w:rPr>
          <w:rFonts w:ascii="Calibri" w:hAnsi="Calibri" w:cs="TimesNewRomanPSMT"/>
          <w:color w:val="000000" w:themeColor="text1"/>
          <w:sz w:val="24"/>
          <w:szCs w:val="24"/>
        </w:rPr>
        <w:t xml:space="preserve"> following the deregulation filing. It must be sent to the first tenant within 30 days after the tenancy commences or the filing of the registration with </w:t>
      </w:r>
      <w:r w:rsidR="00670B41" w:rsidRPr="0071367D">
        <w:rPr>
          <w:rFonts w:ascii="Calibri" w:hAnsi="Calibri"/>
          <w:color w:val="FF0000"/>
          <w:sz w:val="24"/>
          <w:szCs w:val="24"/>
        </w:rPr>
        <w:t>DHCR</w:t>
      </w:r>
      <w:r w:rsidRPr="0071367D">
        <w:rPr>
          <w:rFonts w:ascii="Calibri" w:hAnsi="Calibri" w:cs="TimesNewRomanPSMT"/>
          <w:color w:val="000000" w:themeColor="text1"/>
          <w:sz w:val="24"/>
          <w:szCs w:val="24"/>
        </w:rPr>
        <w:t>, whichever occurs later.</w:t>
      </w:r>
    </w:p>
    <w:p w:rsidR="00AC49A8" w:rsidRPr="0071367D" w:rsidRDefault="00AC49A8" w:rsidP="00B832B2">
      <w:pPr>
        <w:jc w:val="both"/>
        <w:rPr>
          <w:rFonts w:ascii="Calibri" w:hAnsi="Calibri"/>
          <w:color w:val="000000" w:themeColor="text1"/>
          <w:sz w:val="24"/>
          <w:szCs w:val="24"/>
          <w:u w:val="single"/>
        </w:rPr>
      </w:pPr>
    </w:p>
    <w:p w:rsidR="00AC49A8" w:rsidRPr="0071367D" w:rsidRDefault="00AC49A8" w:rsidP="00B832B2">
      <w:pPr>
        <w:jc w:val="both"/>
        <w:rPr>
          <w:rFonts w:ascii="Calibri" w:eastAsia="Times New Roman" w:hAnsi="Calibri"/>
          <w:color w:val="000000" w:themeColor="text1"/>
          <w:sz w:val="24"/>
          <w:szCs w:val="24"/>
        </w:rPr>
      </w:pPr>
      <w:r w:rsidRPr="0071367D">
        <w:rPr>
          <w:rFonts w:ascii="Calibri" w:hAnsi="Calibri"/>
          <w:b/>
          <w:color w:val="000000" w:themeColor="text1"/>
          <w:sz w:val="24"/>
          <w:szCs w:val="24"/>
          <w:u w:val="single"/>
        </w:rPr>
        <w:t>High-Rent High-Income</w:t>
      </w:r>
      <w:r w:rsidRPr="0071367D">
        <w:rPr>
          <w:rFonts w:ascii="Calibri" w:hAnsi="Calibri"/>
          <w:color w:val="000000" w:themeColor="text1"/>
          <w:sz w:val="24"/>
          <w:szCs w:val="24"/>
        </w:rPr>
        <w:t xml:space="preserve"> deregulation occurs when the apartment has reached the Deregulation Rent Threshold (DRT) as listed above </w:t>
      </w:r>
      <w:r w:rsidRPr="0071367D">
        <w:rPr>
          <w:rFonts w:ascii="Calibri" w:hAnsi="Calibri"/>
          <w:b/>
          <w:i/>
          <w:color w:val="000000" w:themeColor="text1"/>
          <w:sz w:val="24"/>
          <w:szCs w:val="24"/>
        </w:rPr>
        <w:t>and</w:t>
      </w:r>
      <w:r w:rsidRPr="0071367D">
        <w:rPr>
          <w:rFonts w:ascii="Calibri" w:hAnsi="Calibri"/>
          <w:color w:val="000000" w:themeColor="text1"/>
          <w:sz w:val="24"/>
          <w:szCs w:val="24"/>
        </w:rPr>
        <w:t xml:space="preserve"> the landlord can establish that the tenants living in the apartment have a “total annual federal adjusted gross income” that exceeds $200,000 for each of the preceding two calendar years. This method of deregulation would be used to deregulate a unit in which the high-rent threshold has been met, but the tenant isn’t planning on leaving anytime soon. If a landlord can establish that the tenants living in the unit have a combined income of more than $200,000 for the previous two calendar years, then they can permanently deregulate the unit. Units that are receiving certain tax benefits like 421-a or J-51 are not eligible for High-Rent High-Income as long as the tax benefits are being received. Additionally, units that have tenants with Senior Citizen Rent Increase Exemptions (SCRIE) or a Disability Rent Increase Exemptions (DRIE) will not be considered for deregulation. </w:t>
      </w:r>
    </w:p>
    <w:p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ab/>
      </w:r>
    </w:p>
    <w:p w:rsidR="00AC49A8" w:rsidRPr="0071367D" w:rsidRDefault="00AC49A8" w:rsidP="00B832B2">
      <w:pPr>
        <w:ind w:left="720"/>
        <w:jc w:val="both"/>
        <w:rPr>
          <w:rFonts w:ascii="Calibri" w:hAnsi="Calibri"/>
          <w:color w:val="000000" w:themeColor="text1"/>
          <w:sz w:val="24"/>
          <w:szCs w:val="24"/>
        </w:rPr>
      </w:pPr>
      <w:r w:rsidRPr="0071367D">
        <w:rPr>
          <w:rFonts w:ascii="Calibri" w:hAnsi="Calibri"/>
          <w:color w:val="000000" w:themeColor="text1"/>
          <w:sz w:val="24"/>
          <w:szCs w:val="24"/>
        </w:rPr>
        <w:t xml:space="preserve">“Annual income” refers to the federal adjusted gross income as reported on the New York State Income Tax return, and “total annual income” refers to the sum of the annual incomes of all persons who occupy the apartment as their primary residence on other than a temporary basis. The annual incomes of employees of residents or sublettors is not included in the calculation, but rather the prime tenants. If the unit is leased by a corporation, their annual income is not considered. </w:t>
      </w:r>
    </w:p>
    <w:p w:rsidR="00AC49A8" w:rsidRPr="0071367D" w:rsidRDefault="00AC49A8" w:rsidP="00B832B2">
      <w:pPr>
        <w:jc w:val="both"/>
        <w:rPr>
          <w:rFonts w:ascii="Calibri" w:hAnsi="Calibri"/>
          <w:color w:val="000000" w:themeColor="text1"/>
          <w:sz w:val="24"/>
          <w:szCs w:val="24"/>
          <w:u w:val="single"/>
        </w:rPr>
      </w:pPr>
    </w:p>
    <w:p w:rsidR="00AC49A8" w:rsidRPr="0071367D" w:rsidRDefault="00AC49A8" w:rsidP="00B832B2">
      <w:pPr>
        <w:jc w:val="both"/>
        <w:outlineLvl w:val="0"/>
        <w:rPr>
          <w:rFonts w:ascii="Calibri" w:hAnsi="Calibri"/>
          <w:color w:val="000000" w:themeColor="text1"/>
          <w:sz w:val="24"/>
          <w:szCs w:val="24"/>
        </w:rPr>
      </w:pPr>
      <w:commentRangeStart w:id="40"/>
      <w:r w:rsidRPr="0071367D">
        <w:rPr>
          <w:rFonts w:ascii="Calibri" w:hAnsi="Calibri"/>
          <w:color w:val="000000" w:themeColor="text1"/>
          <w:sz w:val="24"/>
          <w:szCs w:val="24"/>
          <w:u w:val="single"/>
        </w:rPr>
        <w:t>The High-Rent High-Income Deregulation Process.</w:t>
      </w:r>
      <w:commentRangeEnd w:id="40"/>
      <w:r w:rsidRPr="0071367D">
        <w:rPr>
          <w:rStyle w:val="CommentReference"/>
          <w:rFonts w:ascii="Calibri" w:hAnsi="Calibri"/>
          <w:color w:val="000000" w:themeColor="text1"/>
          <w:sz w:val="24"/>
          <w:szCs w:val="24"/>
        </w:rPr>
        <w:commentReference w:id="40"/>
      </w:r>
    </w:p>
    <w:p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This is somewhat more of a complicated process then the High-Rent Vacancy process, specifically, there are important dates before which paperwork must be filed.  </w:t>
      </w:r>
    </w:p>
    <w:p w:rsidR="00AC49A8" w:rsidRPr="0071367D" w:rsidRDefault="00AC49A8" w:rsidP="00B832B2">
      <w:pPr>
        <w:pStyle w:val="NormalWeb"/>
        <w:shd w:val="clear" w:color="auto" w:fill="FFFFFF"/>
        <w:spacing w:before="240" w:beforeAutospacing="0" w:after="0" w:afterAutospacing="0"/>
        <w:ind w:right="48"/>
        <w:jc w:val="both"/>
        <w:rPr>
          <w:rFonts w:ascii="Calibri" w:hAnsi="Calibri"/>
          <w:color w:val="000000" w:themeColor="text1"/>
        </w:rPr>
      </w:pPr>
      <w:r w:rsidRPr="0071367D">
        <w:rPr>
          <w:rFonts w:ascii="Calibri" w:hAnsi="Calibri"/>
          <w:b/>
          <w:color w:val="000000" w:themeColor="text1"/>
        </w:rPr>
        <w:t>On or before May 1</w:t>
      </w:r>
      <w:r w:rsidRPr="0071367D">
        <w:rPr>
          <w:rFonts w:ascii="Calibri" w:hAnsi="Calibri"/>
          <w:color w:val="000000" w:themeColor="text1"/>
        </w:rPr>
        <w:t xml:space="preserve"> of each year, the landlord can file an Income Certification Form (ICF) if and only if the apartment has reached the DRT. Tenants are required to certify whether the household’s total annual income was in excess of $200,000—considering only the individuals referenced in the ICF—for each of the two preceding calendar years. The ICF does not require disclosure of any income information other than whether the threshold for each of the two preceding years has been met. It must notify tenants of their protection against harassment and must be delivered either by certified or first class mail or in person. The tenant(s) must return the ICF to the </w:t>
      </w:r>
      <w:r w:rsidR="004C2130" w:rsidRPr="0071367D">
        <w:rPr>
          <w:rFonts w:ascii="Calibri" w:hAnsi="Calibri"/>
          <w:color w:val="000000" w:themeColor="text1"/>
        </w:rPr>
        <w:t>landlord</w:t>
      </w:r>
      <w:r w:rsidRPr="0071367D">
        <w:rPr>
          <w:rFonts w:ascii="Calibri" w:hAnsi="Calibri"/>
          <w:color w:val="000000" w:themeColor="text1"/>
        </w:rPr>
        <w:t xml:space="preserve"> within 30 days after service.</w:t>
      </w:r>
    </w:p>
    <w:p w:rsidR="00AC49A8" w:rsidRPr="0071367D" w:rsidRDefault="00AC49A8" w:rsidP="00B832B2">
      <w:pPr>
        <w:pStyle w:val="NormalWeb"/>
        <w:shd w:val="clear" w:color="auto" w:fill="FFFFFF"/>
        <w:spacing w:before="240" w:beforeAutospacing="0" w:after="0" w:afterAutospacing="0"/>
        <w:ind w:right="48"/>
        <w:jc w:val="both"/>
        <w:rPr>
          <w:rFonts w:ascii="Calibri" w:hAnsi="Calibri"/>
          <w:color w:val="000000" w:themeColor="text1"/>
        </w:rPr>
      </w:pPr>
      <w:r w:rsidRPr="0071367D">
        <w:rPr>
          <w:rFonts w:ascii="Calibri" w:hAnsi="Calibri"/>
          <w:color w:val="000000" w:themeColor="text1"/>
        </w:rPr>
        <w:t xml:space="preserve">If the tenant has certified that their incomes exceeded $200,000 for the two previous calendar years, the landlord must file an Owner’s Petition for Deregulation (OPD) with </w:t>
      </w:r>
      <w:r w:rsidR="00701EAE" w:rsidRPr="0071367D">
        <w:rPr>
          <w:rFonts w:ascii="Calibri" w:hAnsi="Calibri"/>
          <w:color w:val="000000" w:themeColor="text1"/>
        </w:rPr>
        <w:t xml:space="preserve">the </w:t>
      </w:r>
      <w:r w:rsidR="00701EAE" w:rsidRPr="0071367D">
        <w:rPr>
          <w:rFonts w:ascii="Calibri" w:hAnsi="Calibri"/>
          <w:color w:val="FF0000"/>
        </w:rPr>
        <w:t>New York State</w:t>
      </w:r>
      <w:r w:rsidR="0080374C" w:rsidRPr="0071367D">
        <w:rPr>
          <w:rFonts w:ascii="Calibri" w:hAnsi="Calibri"/>
          <w:color w:val="FF0000"/>
        </w:rPr>
        <w:t xml:space="preserve"> </w:t>
      </w:r>
      <w:r w:rsidR="00701EAE" w:rsidRPr="0071367D">
        <w:rPr>
          <w:rFonts w:ascii="Calibri" w:hAnsi="Calibri"/>
          <w:color w:val="FF0000"/>
        </w:rPr>
        <w:t>Division of Housing and Community Renewal (DHCR)</w:t>
      </w:r>
      <w:r w:rsidRPr="0071367D">
        <w:rPr>
          <w:rFonts w:ascii="Calibri" w:hAnsi="Calibri"/>
          <w:color w:val="FF0000"/>
        </w:rPr>
        <w:t xml:space="preserve"> </w:t>
      </w:r>
      <w:r w:rsidRPr="0071367D">
        <w:rPr>
          <w:rFonts w:ascii="Calibri" w:hAnsi="Calibri"/>
          <w:color w:val="000000" w:themeColor="text1"/>
        </w:rPr>
        <w:t>no later than June 30, which will request that no longer be subject to rent regulation upon expiration of the existing lease (</w:t>
      </w:r>
      <w:r w:rsidR="00F61F06" w:rsidRPr="0071367D">
        <w:rPr>
          <w:rFonts w:ascii="Calibri" w:hAnsi="Calibri"/>
          <w:color w:val="000000" w:themeColor="text1"/>
        </w:rPr>
        <w:t>rent-stabilized</w:t>
      </w:r>
      <w:r w:rsidRPr="0071367D">
        <w:rPr>
          <w:rFonts w:ascii="Calibri" w:hAnsi="Calibri"/>
          <w:color w:val="000000" w:themeColor="text1"/>
        </w:rPr>
        <w:t xml:space="preserve"> apartment), or as of March 1 in the year next succeeding the filing of the OPD (rent controlled apartment).</w:t>
      </w:r>
    </w:p>
    <w:p w:rsidR="00AC49A8" w:rsidRPr="0071367D" w:rsidRDefault="00AC49A8" w:rsidP="00B832B2">
      <w:pPr>
        <w:pStyle w:val="NormalWeb"/>
        <w:shd w:val="clear" w:color="auto" w:fill="FFFFFF"/>
        <w:spacing w:before="240" w:beforeAutospacing="0" w:after="0" w:afterAutospacing="0"/>
        <w:ind w:right="48"/>
        <w:jc w:val="both"/>
        <w:rPr>
          <w:rFonts w:ascii="Calibri" w:hAnsi="Calibri"/>
          <w:color w:val="000000" w:themeColor="text1"/>
        </w:rPr>
      </w:pPr>
      <w:r w:rsidRPr="0071367D">
        <w:rPr>
          <w:rFonts w:ascii="Calibri" w:hAnsi="Calibri"/>
          <w:color w:val="000000" w:themeColor="text1"/>
        </w:rPr>
        <w:t xml:space="preserve">If the tenant fails to return the ICF with 30 days after they have received it, or if the landlords disputes it, the landlord can file an OPD no later than June 30. The tenant will then have 60 days to submit the required information to the Department of Taxation and Finance (DTF) and </w:t>
      </w:r>
      <w:r w:rsidR="00F279D1" w:rsidRPr="0071367D">
        <w:rPr>
          <w:rFonts w:ascii="Calibri" w:hAnsi="Calibri"/>
          <w:color w:val="FF0000"/>
        </w:rPr>
        <w:t>DHCR</w:t>
      </w:r>
      <w:r w:rsidRPr="0071367D">
        <w:rPr>
          <w:rFonts w:ascii="Calibri" w:hAnsi="Calibri"/>
          <w:color w:val="000000" w:themeColor="text1"/>
        </w:rPr>
        <w:t>, failure to do so could result in an order to deregulate the unit. If DTF notifies</w:t>
      </w:r>
      <w:r w:rsidR="00F279D1" w:rsidRPr="0071367D">
        <w:rPr>
          <w:rFonts w:ascii="Calibri" w:hAnsi="Calibri"/>
          <w:color w:val="000000" w:themeColor="text1"/>
        </w:rPr>
        <w:t xml:space="preserve"> </w:t>
      </w:r>
      <w:r w:rsidR="00F279D1" w:rsidRPr="0071367D">
        <w:rPr>
          <w:rFonts w:ascii="Calibri" w:hAnsi="Calibri"/>
          <w:color w:val="FF0000"/>
        </w:rPr>
        <w:t>DHCR</w:t>
      </w:r>
      <w:r w:rsidR="00F279D1" w:rsidRPr="0071367D">
        <w:rPr>
          <w:rFonts w:ascii="Calibri" w:hAnsi="Calibri"/>
          <w:color w:val="000000" w:themeColor="text1"/>
        </w:rPr>
        <w:t xml:space="preserve"> </w:t>
      </w:r>
      <w:r w:rsidRPr="0071367D">
        <w:rPr>
          <w:rFonts w:ascii="Calibri" w:hAnsi="Calibri"/>
          <w:color w:val="000000" w:themeColor="text1"/>
        </w:rPr>
        <w:t>that it has determined that the total annual income was in excess of the threshold amount for each of the two preceding years, then</w:t>
      </w:r>
      <w:r w:rsidR="00F279D1" w:rsidRPr="0071367D">
        <w:rPr>
          <w:rFonts w:ascii="Calibri" w:hAnsi="Calibri"/>
          <w:color w:val="000000" w:themeColor="text1"/>
        </w:rPr>
        <w:t xml:space="preserve"> </w:t>
      </w:r>
      <w:r w:rsidR="00F279D1" w:rsidRPr="0071367D">
        <w:rPr>
          <w:rFonts w:ascii="Calibri" w:hAnsi="Calibri"/>
          <w:color w:val="FF0000"/>
        </w:rPr>
        <w:t>DHCR</w:t>
      </w:r>
      <w:r w:rsidR="00F279D1" w:rsidRPr="0071367D">
        <w:rPr>
          <w:rFonts w:ascii="Calibri" w:hAnsi="Calibri"/>
          <w:color w:val="000000" w:themeColor="text1"/>
        </w:rPr>
        <w:t xml:space="preserve"> </w:t>
      </w:r>
      <w:r w:rsidRPr="0071367D">
        <w:rPr>
          <w:rFonts w:ascii="Calibri" w:hAnsi="Calibri"/>
          <w:color w:val="000000" w:themeColor="text1"/>
        </w:rPr>
        <w:t xml:space="preserve">will notify the </w:t>
      </w:r>
      <w:r w:rsidR="004C2130" w:rsidRPr="0071367D">
        <w:rPr>
          <w:rFonts w:ascii="Calibri" w:hAnsi="Calibri"/>
          <w:color w:val="000000" w:themeColor="text1"/>
        </w:rPr>
        <w:t xml:space="preserve">landlord </w:t>
      </w:r>
      <w:r w:rsidRPr="0071367D">
        <w:rPr>
          <w:rFonts w:ascii="Calibri" w:hAnsi="Calibri"/>
          <w:color w:val="000000" w:themeColor="text1"/>
        </w:rPr>
        <w:t>and tenants of the results of such determination, and both parties will have 30 days to comment. When the comment period expires,</w:t>
      </w:r>
      <w:r w:rsidR="00F279D1" w:rsidRPr="0071367D">
        <w:rPr>
          <w:rFonts w:ascii="Calibri" w:hAnsi="Calibri"/>
          <w:color w:val="000000" w:themeColor="text1"/>
        </w:rPr>
        <w:t xml:space="preserve"> </w:t>
      </w:r>
      <w:r w:rsidR="00F279D1" w:rsidRPr="0071367D">
        <w:rPr>
          <w:rFonts w:ascii="Calibri" w:hAnsi="Calibri"/>
          <w:color w:val="FF0000"/>
        </w:rPr>
        <w:t>DHCR</w:t>
      </w:r>
      <w:r w:rsidR="00F279D1" w:rsidRPr="0071367D">
        <w:rPr>
          <w:rFonts w:ascii="Calibri" w:hAnsi="Calibri"/>
          <w:color w:val="000000" w:themeColor="text1"/>
        </w:rPr>
        <w:t xml:space="preserve"> </w:t>
      </w:r>
      <w:r w:rsidRPr="0071367D">
        <w:rPr>
          <w:rFonts w:ascii="Calibri" w:hAnsi="Calibri"/>
          <w:color w:val="000000" w:themeColor="text1"/>
        </w:rPr>
        <w:t>will issue their order, which</w:t>
      </w:r>
      <w:r w:rsidR="00E17ED2" w:rsidRPr="0071367D">
        <w:rPr>
          <w:rFonts w:ascii="Calibri" w:hAnsi="Calibri"/>
          <w:color w:val="000000" w:themeColor="text1"/>
        </w:rPr>
        <w:t xml:space="preserve"> will be that the apartment is </w:t>
      </w:r>
      <w:r w:rsidRPr="0071367D">
        <w:rPr>
          <w:rFonts w:ascii="Calibri" w:hAnsi="Calibri"/>
          <w:color w:val="000000" w:themeColor="text1"/>
        </w:rPr>
        <w:t>(1) still subject to rent regulation, (2) will be deregulated when the current lease expires, (3) will be deregulated as of March 1 in the year next succeeding the filing of the OPD for rent controlled apartments.</w:t>
      </w:r>
    </w:p>
    <w:p w:rsidR="00AC49A8" w:rsidRPr="0071367D" w:rsidRDefault="00AC49A8" w:rsidP="00B832B2">
      <w:pPr>
        <w:jc w:val="both"/>
        <w:rPr>
          <w:rFonts w:ascii="Calibri" w:hAnsi="Calibri"/>
          <w:color w:val="000000" w:themeColor="text1"/>
          <w:sz w:val="24"/>
          <w:szCs w:val="24"/>
        </w:rPr>
      </w:pPr>
    </w:p>
    <w:p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See Fact Sheet 36 for more information in Vacancy Deregulation [Note: This is an old version, current version under revision]</w:t>
      </w:r>
    </w:p>
    <w:p w:rsidR="00AC49A8" w:rsidRPr="0071367D" w:rsidRDefault="004A19B5" w:rsidP="00B832B2">
      <w:pPr>
        <w:jc w:val="both"/>
        <w:rPr>
          <w:rFonts w:ascii="Calibri" w:hAnsi="Calibri"/>
          <w:sz w:val="24"/>
          <w:szCs w:val="24"/>
        </w:rPr>
      </w:pPr>
      <w:hyperlink r:id="rId51" w:history="1">
        <w:r w:rsidR="00AC49A8" w:rsidRPr="0071367D">
          <w:rPr>
            <w:rStyle w:val="Hyperlink"/>
            <w:rFonts w:ascii="Calibri" w:hAnsi="Calibri"/>
            <w:sz w:val="24"/>
            <w:szCs w:val="24"/>
          </w:rPr>
          <w:t>http://www.nyshcr.org/Rent/FactSheets/orafac36.htm</w:t>
        </w:r>
      </w:hyperlink>
    </w:p>
    <w:p w:rsidR="00AC49A8" w:rsidRPr="0071367D" w:rsidRDefault="00AC49A8" w:rsidP="00B832B2">
      <w:pPr>
        <w:jc w:val="both"/>
        <w:rPr>
          <w:rFonts w:ascii="Calibri" w:hAnsi="Calibri"/>
          <w:sz w:val="24"/>
          <w:szCs w:val="24"/>
        </w:rPr>
      </w:pPr>
    </w:p>
    <w:p w:rsidR="00AC49A8" w:rsidRPr="0071367D" w:rsidRDefault="00AC49A8" w:rsidP="00B832B2">
      <w:pPr>
        <w:jc w:val="both"/>
        <w:rPr>
          <w:rFonts w:ascii="Calibri" w:hAnsi="Calibri"/>
          <w:color w:val="0331FF"/>
          <w:sz w:val="24"/>
          <w:szCs w:val="24"/>
          <w:u w:val="single"/>
        </w:rPr>
      </w:pPr>
      <w:r w:rsidRPr="0071367D">
        <w:rPr>
          <w:rFonts w:ascii="Calibri" w:hAnsi="Calibri"/>
          <w:sz w:val="24"/>
          <w:szCs w:val="24"/>
        </w:rPr>
        <w:t xml:space="preserve">For more information on rent increases, take a look at </w:t>
      </w:r>
      <w:r w:rsidRPr="0071367D">
        <w:rPr>
          <w:rFonts w:ascii="Calibri" w:hAnsi="Calibri"/>
          <w:b/>
          <w:color w:val="0070C0"/>
          <w:sz w:val="24"/>
          <w:szCs w:val="24"/>
        </w:rPr>
        <w:t>Fact Sheet #26</w:t>
      </w:r>
      <w:r w:rsidRPr="0071367D">
        <w:rPr>
          <w:rFonts w:ascii="Calibri" w:hAnsi="Calibri"/>
          <w:sz w:val="24"/>
          <w:szCs w:val="24"/>
        </w:rPr>
        <w:t xml:space="preserve">, here: </w:t>
      </w:r>
      <w:r w:rsidRPr="0071367D">
        <w:rPr>
          <w:rFonts w:ascii="Calibri" w:hAnsi="Calibri"/>
          <w:color w:val="0331FF"/>
          <w:sz w:val="24"/>
          <w:szCs w:val="24"/>
          <w:u w:val="single"/>
        </w:rPr>
        <w:t>http://www.nyshcr.org/Rent/FactSheets/orafac26.pdf</w:t>
      </w:r>
    </w:p>
    <w:p w:rsidR="00AC49A8" w:rsidRPr="0071367D" w:rsidRDefault="00AC49A8" w:rsidP="00B832B2">
      <w:pPr>
        <w:jc w:val="both"/>
        <w:rPr>
          <w:rFonts w:ascii="Calibri" w:hAnsi="Calibri"/>
          <w:sz w:val="24"/>
          <w:szCs w:val="24"/>
        </w:rPr>
      </w:pPr>
    </w:p>
    <w:p w:rsidR="00AC49A8" w:rsidRPr="0071367D" w:rsidRDefault="00AC49A8"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rsidR="00AC49A8" w:rsidRPr="0071367D" w:rsidRDefault="004A19B5" w:rsidP="00B832B2">
      <w:pPr>
        <w:jc w:val="both"/>
        <w:rPr>
          <w:rStyle w:val="Hyperlink"/>
          <w:rFonts w:ascii="Calibri" w:hAnsi="Calibri"/>
          <w:sz w:val="24"/>
          <w:szCs w:val="24"/>
        </w:rPr>
      </w:pPr>
      <w:hyperlink r:id="rId52" w:history="1">
        <w:r w:rsidR="00AC49A8" w:rsidRPr="0071367D">
          <w:rPr>
            <w:rStyle w:val="Hyperlink"/>
            <w:rFonts w:ascii="Calibri" w:hAnsi="Calibri"/>
            <w:sz w:val="24"/>
            <w:szCs w:val="24"/>
          </w:rPr>
          <w:t>https://ag.ny.gov/sites/default/files/tenants_rights.pdf</w:t>
        </w:r>
      </w:hyperlink>
    </w:p>
    <w:p w:rsidR="00AC49A8" w:rsidRPr="0071367D" w:rsidRDefault="00AC49A8" w:rsidP="00B832B2">
      <w:pPr>
        <w:jc w:val="both"/>
        <w:rPr>
          <w:rFonts w:ascii="Calibri" w:hAnsi="Calibri"/>
          <w:color w:val="000000" w:themeColor="text1"/>
          <w:sz w:val="24"/>
          <w:szCs w:val="24"/>
        </w:rPr>
      </w:pPr>
    </w:p>
    <w:p w:rsidR="00AC49A8" w:rsidRPr="0071367D" w:rsidRDefault="00AC49A8" w:rsidP="00B832B2">
      <w:pPr>
        <w:jc w:val="both"/>
        <w:rPr>
          <w:rFonts w:ascii="Calibri" w:hAnsi="Calibri"/>
          <w:b/>
          <w:color w:val="0070C0"/>
          <w:sz w:val="24"/>
          <w:szCs w:val="24"/>
        </w:rPr>
      </w:pPr>
      <w:r w:rsidRPr="0071367D">
        <w:rPr>
          <w:rFonts w:ascii="Calibri" w:hAnsi="Calibri"/>
          <w:b/>
          <w:color w:val="0070C0"/>
          <w:sz w:val="24"/>
          <w:szCs w:val="24"/>
        </w:rPr>
        <w:t>Facts Sheet 36 on the state site…currently under revision on the fact sheet site</w:t>
      </w:r>
    </w:p>
    <w:p w:rsidR="00AC49A8" w:rsidRPr="0071367D" w:rsidRDefault="004A19B5" w:rsidP="00B832B2">
      <w:pPr>
        <w:jc w:val="both"/>
        <w:rPr>
          <w:rFonts w:ascii="Calibri" w:hAnsi="Calibri"/>
          <w:sz w:val="24"/>
          <w:szCs w:val="24"/>
        </w:rPr>
      </w:pPr>
      <w:hyperlink r:id="rId53" w:history="1">
        <w:r w:rsidR="00AC49A8" w:rsidRPr="0071367D">
          <w:rPr>
            <w:rStyle w:val="Hyperlink"/>
            <w:rFonts w:ascii="Calibri" w:hAnsi="Calibri"/>
            <w:sz w:val="24"/>
            <w:szCs w:val="24"/>
          </w:rPr>
          <w:t>http://www.nyshcr.org/Rent/FactSheets/orafac36.htm</w:t>
        </w:r>
      </w:hyperlink>
    </w:p>
    <w:p w:rsidR="00AC49A8" w:rsidRPr="0071367D" w:rsidRDefault="00AC49A8" w:rsidP="00B832B2">
      <w:pPr>
        <w:jc w:val="both"/>
        <w:rPr>
          <w:rFonts w:ascii="Calibri" w:hAnsi="Calibri"/>
          <w:b/>
          <w:color w:val="0070C0"/>
          <w:sz w:val="24"/>
          <w:szCs w:val="24"/>
        </w:rPr>
      </w:pPr>
    </w:p>
    <w:p w:rsidR="00AC49A8" w:rsidRPr="0071367D" w:rsidRDefault="00AC49A8" w:rsidP="00B832B2">
      <w:pPr>
        <w:jc w:val="both"/>
        <w:rPr>
          <w:rFonts w:ascii="Calibri" w:hAnsi="Calibri"/>
          <w:sz w:val="24"/>
          <w:szCs w:val="24"/>
        </w:rPr>
      </w:pPr>
      <w:r w:rsidRPr="0071367D">
        <w:rPr>
          <w:rFonts w:ascii="Calibri" w:hAnsi="Calibri"/>
          <w:b/>
          <w:color w:val="0070C0"/>
          <w:sz w:val="24"/>
          <w:szCs w:val="24"/>
        </w:rPr>
        <w:t>Fact Sheet #26</w:t>
      </w:r>
    </w:p>
    <w:p w:rsidR="00C5730F" w:rsidRPr="0071367D" w:rsidRDefault="004A19B5" w:rsidP="00B832B2">
      <w:pPr>
        <w:jc w:val="both"/>
        <w:rPr>
          <w:rStyle w:val="Hyperlink"/>
          <w:rFonts w:ascii="Calibri" w:hAnsi="Calibri"/>
          <w:sz w:val="24"/>
          <w:szCs w:val="24"/>
        </w:rPr>
      </w:pPr>
      <w:hyperlink r:id="rId54" w:history="1">
        <w:r w:rsidR="00AC49A8" w:rsidRPr="0071367D">
          <w:rPr>
            <w:rStyle w:val="Hyperlink"/>
            <w:rFonts w:ascii="Calibri" w:hAnsi="Calibri"/>
            <w:sz w:val="24"/>
            <w:szCs w:val="24"/>
          </w:rPr>
          <w:t>http://www.nyshcr.org/Rent/FactSheets/orafac26.pdf</w:t>
        </w:r>
      </w:hyperlink>
    </w:p>
    <w:p w:rsidR="00C5730F" w:rsidRPr="0071367D" w:rsidRDefault="00C5730F" w:rsidP="00B832B2">
      <w:pPr>
        <w:jc w:val="both"/>
        <w:rPr>
          <w:rStyle w:val="Hyperlink"/>
          <w:rFonts w:ascii="Calibri" w:hAnsi="Calibri"/>
          <w:sz w:val="24"/>
          <w:szCs w:val="24"/>
        </w:rPr>
      </w:pPr>
      <w:r w:rsidRPr="0071367D">
        <w:rPr>
          <w:rStyle w:val="Hyperlink"/>
          <w:rFonts w:ascii="Calibri" w:hAnsi="Calibri"/>
          <w:sz w:val="24"/>
          <w:szCs w:val="24"/>
        </w:rPr>
        <w:br w:type="page"/>
      </w:r>
    </w:p>
    <w:p w:rsidR="00E17ED2" w:rsidRPr="0071367D" w:rsidRDefault="00E17ED2" w:rsidP="00B832B2">
      <w:pPr>
        <w:jc w:val="both"/>
        <w:outlineLvl w:val="0"/>
        <w:rPr>
          <w:rFonts w:ascii="Calibri" w:hAnsi="Calibri"/>
          <w:b/>
          <w:sz w:val="24"/>
          <w:szCs w:val="24"/>
          <w:u w:val="single"/>
        </w:rPr>
      </w:pPr>
      <w:r w:rsidRPr="0071367D">
        <w:rPr>
          <w:rFonts w:ascii="Calibri" w:hAnsi="Calibri"/>
          <w:b/>
          <w:sz w:val="24"/>
          <w:szCs w:val="24"/>
          <w:u w:val="single"/>
        </w:rPr>
        <w:t>11 RENT INCREASE EXEMPTIONS</w:t>
      </w:r>
    </w:p>
    <w:p w:rsidR="00E17ED2" w:rsidRPr="0071367D" w:rsidRDefault="00E17ED2" w:rsidP="00B832B2">
      <w:pPr>
        <w:jc w:val="both"/>
        <w:rPr>
          <w:rFonts w:ascii="Calibri" w:hAnsi="Calibri"/>
          <w:i/>
          <w:color w:val="000000" w:themeColor="text1"/>
          <w:sz w:val="24"/>
          <w:szCs w:val="24"/>
        </w:rPr>
      </w:pPr>
      <w:r w:rsidRPr="0071367D">
        <w:rPr>
          <w:rFonts w:ascii="Calibri" w:hAnsi="Calibri"/>
          <w:i/>
          <w:color w:val="000000" w:themeColor="text1"/>
          <w:sz w:val="24"/>
          <w:szCs w:val="24"/>
        </w:rPr>
        <w:t xml:space="preserve">Item 4 discusses rent increases, and this section outlines rent exemptions. </w:t>
      </w:r>
    </w:p>
    <w:p w:rsidR="00E17ED2" w:rsidRPr="0071367D" w:rsidRDefault="00E17ED2" w:rsidP="00B832B2">
      <w:pPr>
        <w:jc w:val="both"/>
        <w:rPr>
          <w:rFonts w:ascii="Calibri" w:hAnsi="Calibri"/>
          <w:color w:val="FF0000"/>
          <w:sz w:val="24"/>
          <w:szCs w:val="24"/>
        </w:rPr>
      </w:pPr>
    </w:p>
    <w:p w:rsidR="00E17ED2" w:rsidRPr="0071367D" w:rsidRDefault="00E17ED2"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There are two populations that may be exempt from rent increases. Tenants who live in a rent-regulated unit (for example, rent controlled, </w:t>
      </w:r>
      <w:r w:rsidR="00F61F06" w:rsidRPr="0071367D">
        <w:rPr>
          <w:rFonts w:ascii="Calibri" w:hAnsi="Calibri"/>
          <w:color w:val="000000" w:themeColor="text1"/>
          <w:sz w:val="24"/>
          <w:szCs w:val="24"/>
        </w:rPr>
        <w:t>rent-stabilized</w:t>
      </w:r>
      <w:r w:rsidRPr="0071367D">
        <w:rPr>
          <w:rFonts w:ascii="Calibri" w:hAnsi="Calibri"/>
          <w:color w:val="000000" w:themeColor="text1"/>
          <w:sz w:val="24"/>
          <w:szCs w:val="24"/>
        </w:rPr>
        <w:t xml:space="preserve">, Mitchell-Lama) and are either </w:t>
      </w:r>
      <w:r w:rsidRPr="0071367D">
        <w:rPr>
          <w:rFonts w:ascii="Calibri" w:hAnsi="Calibri"/>
          <w:b/>
          <w:color w:val="000000" w:themeColor="text1"/>
          <w:sz w:val="24"/>
          <w:szCs w:val="24"/>
        </w:rPr>
        <w:t>senior citizens</w:t>
      </w:r>
      <w:r w:rsidRPr="0071367D">
        <w:rPr>
          <w:rFonts w:ascii="Calibri" w:hAnsi="Calibri"/>
          <w:color w:val="000000" w:themeColor="text1"/>
          <w:sz w:val="24"/>
          <w:szCs w:val="24"/>
        </w:rPr>
        <w:t xml:space="preserve"> (62 years or older) or </w:t>
      </w:r>
      <w:r w:rsidRPr="0071367D">
        <w:rPr>
          <w:rFonts w:ascii="Calibri" w:hAnsi="Calibri"/>
          <w:b/>
          <w:color w:val="000000" w:themeColor="text1"/>
          <w:sz w:val="24"/>
          <w:szCs w:val="24"/>
        </w:rPr>
        <w:t xml:space="preserve">disabled </w:t>
      </w:r>
      <w:r w:rsidRPr="0071367D">
        <w:rPr>
          <w:rFonts w:ascii="Calibri" w:hAnsi="Calibri"/>
          <w:color w:val="000000" w:themeColor="text1"/>
          <w:sz w:val="24"/>
          <w:szCs w:val="24"/>
        </w:rPr>
        <w:t>(anyone 18 years or older) may be granted certain exemptions from rent increases. There are some eligibility requirement, for example, a senior citizen applying for a rent freeze must have a household income less than $50,000.</w:t>
      </w:r>
      <w:r w:rsidR="00067369" w:rsidRPr="0071367D">
        <w:rPr>
          <w:rFonts w:ascii="Calibri" w:hAnsi="Calibri"/>
          <w:color w:val="000000" w:themeColor="text1"/>
          <w:sz w:val="24"/>
          <w:szCs w:val="24"/>
        </w:rPr>
        <w:t xml:space="preserve"> </w:t>
      </w:r>
      <w:commentRangeStart w:id="41"/>
      <w:commentRangeStart w:id="42"/>
      <w:r w:rsidR="00067369" w:rsidRPr="0071367D">
        <w:rPr>
          <w:rFonts w:ascii="Calibri" w:hAnsi="Calibri"/>
          <w:b/>
          <w:color w:val="FF0000"/>
          <w:sz w:val="24"/>
          <w:szCs w:val="24"/>
        </w:rPr>
        <w:t>These populations might also be exempt from rent increases if they are paying more than 1/3 of their income towards their rent.</w:t>
      </w:r>
      <w:commentRangeEnd w:id="41"/>
      <w:r w:rsidR="00067369" w:rsidRPr="0071367D">
        <w:rPr>
          <w:rStyle w:val="CommentReference"/>
          <w:rFonts w:ascii="Calibri" w:hAnsi="Calibri"/>
          <w:sz w:val="24"/>
          <w:szCs w:val="24"/>
        </w:rPr>
        <w:commentReference w:id="41"/>
      </w:r>
      <w:commentRangeEnd w:id="42"/>
      <w:r w:rsidR="00067369" w:rsidRPr="0071367D">
        <w:rPr>
          <w:rStyle w:val="CommentReference"/>
          <w:rFonts w:ascii="Calibri" w:hAnsi="Calibri"/>
          <w:sz w:val="24"/>
          <w:szCs w:val="24"/>
        </w:rPr>
        <w:commentReference w:id="42"/>
      </w:r>
    </w:p>
    <w:p w:rsidR="00E17ED2" w:rsidRPr="0071367D" w:rsidRDefault="00E17ED2" w:rsidP="00B832B2">
      <w:pPr>
        <w:jc w:val="both"/>
        <w:rPr>
          <w:rFonts w:ascii="Calibri" w:hAnsi="Calibri"/>
          <w:color w:val="000000" w:themeColor="text1"/>
          <w:sz w:val="24"/>
          <w:szCs w:val="24"/>
        </w:rPr>
      </w:pPr>
    </w:p>
    <w:p w:rsidR="00E17ED2" w:rsidRPr="0071367D" w:rsidRDefault="00E17ED2" w:rsidP="00B832B2">
      <w:pPr>
        <w:jc w:val="both"/>
        <w:rPr>
          <w:rFonts w:ascii="Calibri" w:hAnsi="Calibri"/>
          <w:color w:val="000000" w:themeColor="text1"/>
          <w:sz w:val="24"/>
          <w:szCs w:val="24"/>
        </w:rPr>
      </w:pPr>
      <w:r w:rsidRPr="0071367D">
        <w:rPr>
          <w:rFonts w:ascii="Calibri" w:hAnsi="Calibri"/>
          <w:color w:val="000000" w:themeColor="text1"/>
          <w:sz w:val="24"/>
          <w:szCs w:val="24"/>
        </w:rPr>
        <w:t>Tenants can determine whether they qualify for a</w:t>
      </w:r>
      <w:r w:rsidRPr="0071367D">
        <w:rPr>
          <w:rFonts w:ascii="Calibri" w:hAnsi="Calibri"/>
          <w:b/>
          <w:color w:val="000000" w:themeColor="text1"/>
          <w:sz w:val="24"/>
          <w:szCs w:val="24"/>
        </w:rPr>
        <w:t xml:space="preserve"> Senior Citizen Rent Increase Exemption (SCRIE)</w:t>
      </w:r>
      <w:r w:rsidRPr="0071367D">
        <w:rPr>
          <w:rFonts w:ascii="Calibri" w:hAnsi="Calibri"/>
          <w:color w:val="000000" w:themeColor="text1"/>
          <w:sz w:val="24"/>
          <w:szCs w:val="24"/>
        </w:rPr>
        <w:t xml:space="preserve"> or a </w:t>
      </w:r>
      <w:r w:rsidRPr="0071367D">
        <w:rPr>
          <w:rFonts w:ascii="Calibri" w:hAnsi="Calibri"/>
          <w:b/>
          <w:color w:val="000000" w:themeColor="text1"/>
          <w:sz w:val="24"/>
          <w:szCs w:val="24"/>
        </w:rPr>
        <w:t>Disability Rent Increase Exemption (DRIE)</w:t>
      </w:r>
      <w:r w:rsidRPr="0071367D">
        <w:rPr>
          <w:rFonts w:ascii="Calibri" w:hAnsi="Calibri"/>
          <w:color w:val="000000" w:themeColor="text1"/>
          <w:sz w:val="24"/>
          <w:szCs w:val="24"/>
        </w:rPr>
        <w:t xml:space="preserve"> by calling 311 and following the menu options. </w:t>
      </w:r>
      <w:r w:rsidRPr="0071367D">
        <w:rPr>
          <w:rFonts w:ascii="Calibri" w:hAnsi="Calibri"/>
          <w:b/>
          <w:color w:val="4F81BD" w:themeColor="accent1"/>
          <w:sz w:val="24"/>
          <w:szCs w:val="24"/>
        </w:rPr>
        <w:t>This website</w:t>
      </w:r>
      <w:r w:rsidRPr="0071367D">
        <w:rPr>
          <w:rFonts w:ascii="Calibri" w:hAnsi="Calibri"/>
          <w:color w:val="000000" w:themeColor="text1"/>
          <w:sz w:val="24"/>
          <w:szCs w:val="24"/>
        </w:rPr>
        <w:t xml:space="preserve"> briefly outlines the qualifications for each program, and </w:t>
      </w:r>
      <w:r w:rsidRPr="0071367D">
        <w:rPr>
          <w:rFonts w:ascii="Calibri" w:hAnsi="Calibri"/>
          <w:b/>
          <w:color w:val="4F81BD" w:themeColor="accent1"/>
          <w:sz w:val="24"/>
          <w:szCs w:val="24"/>
        </w:rPr>
        <w:t>this website</w:t>
      </w:r>
      <w:r w:rsidRPr="0071367D">
        <w:rPr>
          <w:rFonts w:ascii="Calibri" w:hAnsi="Calibri"/>
          <w:color w:val="000000" w:themeColor="text1"/>
          <w:sz w:val="24"/>
          <w:szCs w:val="24"/>
        </w:rPr>
        <w:t xml:space="preserve"> helps determine eligibility.</w:t>
      </w:r>
    </w:p>
    <w:p w:rsidR="00E17ED2" w:rsidRPr="0071367D" w:rsidRDefault="00E17ED2" w:rsidP="00B832B2">
      <w:pPr>
        <w:jc w:val="both"/>
        <w:rPr>
          <w:rFonts w:ascii="Calibri" w:hAnsi="Calibri"/>
          <w:color w:val="000000" w:themeColor="text1"/>
          <w:sz w:val="24"/>
          <w:szCs w:val="24"/>
        </w:rPr>
      </w:pPr>
    </w:p>
    <w:p w:rsidR="00E17ED2" w:rsidRPr="0071367D" w:rsidRDefault="00E17ED2"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For more information, visit the following webpages: </w:t>
      </w:r>
    </w:p>
    <w:p w:rsidR="00E17ED2" w:rsidRPr="0071367D" w:rsidRDefault="00E17ED2" w:rsidP="00B832B2">
      <w:pPr>
        <w:jc w:val="both"/>
        <w:rPr>
          <w:rFonts w:ascii="Calibri" w:hAnsi="Calibri"/>
          <w:color w:val="FF0000"/>
          <w:sz w:val="24"/>
          <w:szCs w:val="24"/>
        </w:rPr>
      </w:pPr>
    </w:p>
    <w:p w:rsidR="00E17ED2" w:rsidRPr="0071367D" w:rsidRDefault="00E17ED2" w:rsidP="00B832B2">
      <w:pPr>
        <w:jc w:val="both"/>
        <w:outlineLvl w:val="0"/>
        <w:rPr>
          <w:rFonts w:ascii="Calibri" w:hAnsi="Calibri"/>
          <w:color w:val="4F81BD" w:themeColor="accent1"/>
          <w:sz w:val="24"/>
          <w:szCs w:val="24"/>
        </w:rPr>
      </w:pPr>
      <w:r w:rsidRPr="0071367D">
        <w:rPr>
          <w:rFonts w:ascii="Calibri" w:hAnsi="Calibri"/>
          <w:b/>
          <w:color w:val="4F81BD" w:themeColor="accent1"/>
          <w:sz w:val="24"/>
          <w:szCs w:val="24"/>
        </w:rPr>
        <w:t>Senior Citizen Rent Increase Exemption (SCRIE)</w:t>
      </w:r>
    </w:p>
    <w:p w:rsidR="00E17ED2" w:rsidRPr="0071367D" w:rsidRDefault="00E17ED2" w:rsidP="00B832B2">
      <w:pPr>
        <w:jc w:val="both"/>
        <w:rPr>
          <w:rFonts w:ascii="Calibri" w:hAnsi="Calibri"/>
          <w:sz w:val="24"/>
          <w:szCs w:val="24"/>
        </w:rPr>
      </w:pPr>
    </w:p>
    <w:p w:rsidR="00E17ED2" w:rsidRPr="0071367D" w:rsidRDefault="00E17ED2" w:rsidP="00B832B2">
      <w:pPr>
        <w:jc w:val="both"/>
        <w:outlineLvl w:val="0"/>
        <w:rPr>
          <w:rFonts w:ascii="Calibri" w:hAnsi="Calibri"/>
          <w:b/>
          <w:color w:val="4F81BD" w:themeColor="accent1"/>
          <w:sz w:val="24"/>
          <w:szCs w:val="24"/>
        </w:rPr>
      </w:pPr>
      <w:r w:rsidRPr="0071367D">
        <w:rPr>
          <w:rFonts w:ascii="Calibri" w:hAnsi="Calibri"/>
          <w:b/>
          <w:color w:val="4F81BD" w:themeColor="accent1"/>
          <w:sz w:val="24"/>
          <w:szCs w:val="24"/>
        </w:rPr>
        <w:t>Disability Rent Increase Exemption (DRIE)</w:t>
      </w:r>
    </w:p>
    <w:p w:rsidR="00E17ED2" w:rsidRPr="0071367D" w:rsidRDefault="00E17ED2" w:rsidP="00B832B2">
      <w:pPr>
        <w:jc w:val="both"/>
        <w:rPr>
          <w:rFonts w:ascii="Calibri" w:hAnsi="Calibri"/>
          <w:sz w:val="24"/>
          <w:szCs w:val="24"/>
        </w:rPr>
      </w:pPr>
    </w:p>
    <w:p w:rsidR="00E17ED2" w:rsidRPr="0071367D" w:rsidRDefault="00E17ED2" w:rsidP="00B832B2">
      <w:pPr>
        <w:jc w:val="both"/>
        <w:rPr>
          <w:rFonts w:ascii="Calibri" w:hAnsi="Calibri"/>
          <w:color w:val="000000" w:themeColor="text1"/>
          <w:sz w:val="24"/>
          <w:szCs w:val="24"/>
        </w:rPr>
      </w:pPr>
      <w:r w:rsidRPr="0071367D">
        <w:rPr>
          <w:rFonts w:ascii="Calibri" w:hAnsi="Calibri"/>
          <w:b/>
          <w:color w:val="000000" w:themeColor="text1"/>
          <w:sz w:val="24"/>
          <w:szCs w:val="24"/>
        </w:rPr>
        <w:t>Special Note for Tenants with preferential rents</w:t>
      </w:r>
      <w:r w:rsidRPr="0071367D">
        <w:rPr>
          <w:rFonts w:ascii="Calibri" w:hAnsi="Calibri"/>
          <w:color w:val="000000" w:themeColor="text1"/>
          <w:sz w:val="24"/>
          <w:szCs w:val="24"/>
        </w:rPr>
        <w:t xml:space="preserve">: If you have a preferential rent—a rent is below the legal allowable rent that a landlord can charge—you may still be eligible to apply. However, rents  will not necessarily be frozen at the preferential level. Tenants should speak to someone about their eligibility. </w:t>
      </w:r>
      <w:r w:rsidRPr="0071367D">
        <w:rPr>
          <w:rFonts w:ascii="Calibri" w:hAnsi="Calibri"/>
          <w:b/>
          <w:color w:val="4F81BD" w:themeColor="accent1"/>
          <w:sz w:val="24"/>
          <w:szCs w:val="24"/>
        </w:rPr>
        <w:t>Applications</w:t>
      </w:r>
      <w:r w:rsidRPr="0071367D">
        <w:rPr>
          <w:rFonts w:ascii="Calibri" w:hAnsi="Calibri"/>
          <w:color w:val="000000" w:themeColor="text1"/>
          <w:sz w:val="24"/>
          <w:szCs w:val="24"/>
        </w:rPr>
        <w:t xml:space="preserve"> can be found online. </w:t>
      </w:r>
    </w:p>
    <w:p w:rsidR="00E17ED2" w:rsidRPr="0071367D" w:rsidRDefault="00E17ED2" w:rsidP="00B832B2">
      <w:pPr>
        <w:jc w:val="both"/>
        <w:rPr>
          <w:rFonts w:ascii="Calibri" w:hAnsi="Calibri"/>
          <w:sz w:val="24"/>
          <w:szCs w:val="24"/>
        </w:rPr>
      </w:pPr>
    </w:p>
    <w:p w:rsidR="00E17ED2" w:rsidRPr="0071367D" w:rsidRDefault="00E17ED2"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Links to include</w:t>
      </w:r>
    </w:p>
    <w:p w:rsidR="00E17ED2" w:rsidRPr="0071367D" w:rsidRDefault="00E17ED2" w:rsidP="00B832B2">
      <w:pPr>
        <w:jc w:val="both"/>
        <w:rPr>
          <w:rFonts w:ascii="Calibri" w:hAnsi="Calibri"/>
          <w:b/>
          <w:color w:val="4F81BD" w:themeColor="accent1"/>
          <w:sz w:val="24"/>
          <w:szCs w:val="24"/>
        </w:rPr>
      </w:pPr>
    </w:p>
    <w:p w:rsidR="00E17ED2" w:rsidRPr="0071367D" w:rsidRDefault="00E17ED2" w:rsidP="00B832B2">
      <w:pPr>
        <w:jc w:val="both"/>
        <w:rPr>
          <w:rFonts w:ascii="Calibri" w:hAnsi="Calibri"/>
          <w:sz w:val="24"/>
          <w:szCs w:val="24"/>
        </w:rPr>
      </w:pPr>
      <w:r w:rsidRPr="0071367D">
        <w:rPr>
          <w:rFonts w:ascii="Calibri" w:hAnsi="Calibri"/>
          <w:b/>
          <w:color w:val="4F81BD" w:themeColor="accent1"/>
          <w:sz w:val="24"/>
          <w:szCs w:val="24"/>
        </w:rPr>
        <w:t>This website</w:t>
      </w:r>
    </w:p>
    <w:p w:rsidR="00E17ED2" w:rsidRPr="0071367D" w:rsidRDefault="004A19B5" w:rsidP="00B832B2">
      <w:pPr>
        <w:jc w:val="both"/>
        <w:rPr>
          <w:rFonts w:ascii="Calibri" w:hAnsi="Calibri"/>
          <w:color w:val="FF0000"/>
          <w:sz w:val="24"/>
          <w:szCs w:val="24"/>
        </w:rPr>
      </w:pPr>
      <w:hyperlink r:id="rId55" w:history="1">
        <w:r w:rsidR="00E17ED2" w:rsidRPr="0071367D">
          <w:rPr>
            <w:rStyle w:val="Hyperlink"/>
            <w:rFonts w:ascii="Calibri" w:hAnsi="Calibri"/>
            <w:sz w:val="24"/>
            <w:szCs w:val="24"/>
          </w:rPr>
          <w:t>http://www1.nyc.gov/site/rentfreeze/qualifications/qualifications.page</w:t>
        </w:r>
      </w:hyperlink>
      <w:r w:rsidR="00E17ED2" w:rsidRPr="0071367D">
        <w:rPr>
          <w:rFonts w:ascii="Calibri" w:hAnsi="Calibri"/>
          <w:color w:val="FF0000"/>
          <w:sz w:val="24"/>
          <w:szCs w:val="24"/>
        </w:rPr>
        <w:t xml:space="preserve">  </w:t>
      </w:r>
    </w:p>
    <w:p w:rsidR="00E17ED2" w:rsidRPr="0071367D" w:rsidRDefault="00E17ED2" w:rsidP="00B832B2">
      <w:pPr>
        <w:jc w:val="both"/>
        <w:rPr>
          <w:rFonts w:ascii="Calibri" w:hAnsi="Calibri"/>
          <w:color w:val="FF0000"/>
          <w:sz w:val="24"/>
          <w:szCs w:val="24"/>
        </w:rPr>
      </w:pPr>
    </w:p>
    <w:p w:rsidR="00E17ED2" w:rsidRPr="0071367D" w:rsidRDefault="00E17ED2" w:rsidP="00B832B2">
      <w:pPr>
        <w:jc w:val="both"/>
        <w:rPr>
          <w:rFonts w:ascii="Calibri" w:hAnsi="Calibri"/>
          <w:color w:val="FF0000"/>
          <w:sz w:val="24"/>
          <w:szCs w:val="24"/>
        </w:rPr>
      </w:pPr>
      <w:r w:rsidRPr="0071367D">
        <w:rPr>
          <w:rFonts w:ascii="Calibri" w:hAnsi="Calibri"/>
          <w:b/>
          <w:color w:val="4F81BD" w:themeColor="accent1"/>
          <w:sz w:val="24"/>
          <w:szCs w:val="24"/>
        </w:rPr>
        <w:t>this website</w:t>
      </w:r>
    </w:p>
    <w:p w:rsidR="00E17ED2" w:rsidRPr="0071367D" w:rsidRDefault="004A19B5" w:rsidP="00B832B2">
      <w:pPr>
        <w:jc w:val="both"/>
        <w:rPr>
          <w:rFonts w:ascii="Calibri" w:hAnsi="Calibri"/>
          <w:color w:val="FF0000"/>
          <w:sz w:val="24"/>
          <w:szCs w:val="24"/>
        </w:rPr>
      </w:pPr>
      <w:hyperlink r:id="rId56" w:history="1">
        <w:r w:rsidR="00E17ED2" w:rsidRPr="0071367D">
          <w:rPr>
            <w:rStyle w:val="Hyperlink"/>
            <w:rFonts w:ascii="Calibri" w:hAnsi="Calibri"/>
            <w:sz w:val="24"/>
            <w:szCs w:val="24"/>
          </w:rPr>
          <w:t>http://www1.nyc.gov/site/rentfreeze/tools/rent-freeze-qualifier-tool.page</w:t>
        </w:r>
      </w:hyperlink>
    </w:p>
    <w:p w:rsidR="00E17ED2" w:rsidRPr="0071367D" w:rsidRDefault="00E17ED2" w:rsidP="00B832B2">
      <w:pPr>
        <w:jc w:val="both"/>
        <w:rPr>
          <w:rFonts w:ascii="Calibri" w:hAnsi="Calibri"/>
          <w:color w:val="FF0000"/>
          <w:sz w:val="24"/>
          <w:szCs w:val="24"/>
        </w:rPr>
      </w:pPr>
    </w:p>
    <w:p w:rsidR="00E17ED2" w:rsidRPr="0071367D" w:rsidRDefault="00E17ED2" w:rsidP="00B832B2">
      <w:pPr>
        <w:jc w:val="both"/>
        <w:outlineLvl w:val="0"/>
        <w:rPr>
          <w:rFonts w:ascii="Calibri" w:hAnsi="Calibri"/>
          <w:sz w:val="24"/>
          <w:szCs w:val="24"/>
        </w:rPr>
      </w:pPr>
      <w:r w:rsidRPr="0071367D">
        <w:rPr>
          <w:rFonts w:ascii="Calibri" w:hAnsi="Calibri"/>
          <w:b/>
          <w:sz w:val="24"/>
          <w:szCs w:val="24"/>
        </w:rPr>
        <w:t>Senior Citizen Rent Increase Exemption (SCRIE)</w:t>
      </w:r>
    </w:p>
    <w:p w:rsidR="00E17ED2" w:rsidRPr="0071367D" w:rsidRDefault="004A19B5" w:rsidP="00B832B2">
      <w:pPr>
        <w:jc w:val="both"/>
        <w:rPr>
          <w:rFonts w:ascii="Calibri" w:hAnsi="Calibri"/>
          <w:sz w:val="24"/>
          <w:szCs w:val="24"/>
        </w:rPr>
      </w:pPr>
      <w:hyperlink r:id="rId57">
        <w:r w:rsidR="00E17ED2" w:rsidRPr="0071367D">
          <w:rPr>
            <w:rFonts w:ascii="Calibri" w:hAnsi="Calibri"/>
            <w:color w:val="1155CC"/>
            <w:sz w:val="24"/>
            <w:szCs w:val="24"/>
            <w:u w:val="single"/>
          </w:rPr>
          <w:t>http://www1.nyc.gov/nyc-resources/service/2424/senior-citizen-rent-increase-exemption-scrie</w:t>
        </w:r>
      </w:hyperlink>
    </w:p>
    <w:p w:rsidR="00E17ED2" w:rsidRPr="0071367D" w:rsidRDefault="00E17ED2" w:rsidP="00B832B2">
      <w:pPr>
        <w:jc w:val="both"/>
        <w:rPr>
          <w:rFonts w:ascii="Calibri" w:hAnsi="Calibri"/>
          <w:sz w:val="24"/>
          <w:szCs w:val="24"/>
        </w:rPr>
      </w:pPr>
    </w:p>
    <w:p w:rsidR="00E17ED2" w:rsidRPr="0071367D" w:rsidRDefault="00E17ED2" w:rsidP="00B832B2">
      <w:pPr>
        <w:jc w:val="both"/>
        <w:outlineLvl w:val="0"/>
        <w:rPr>
          <w:rFonts w:ascii="Calibri" w:hAnsi="Calibri"/>
          <w:sz w:val="24"/>
          <w:szCs w:val="24"/>
        </w:rPr>
      </w:pPr>
      <w:r w:rsidRPr="0071367D">
        <w:rPr>
          <w:rFonts w:ascii="Calibri" w:hAnsi="Calibri"/>
          <w:b/>
          <w:sz w:val="24"/>
          <w:szCs w:val="24"/>
        </w:rPr>
        <w:t>Disability Rent Increase Exemption (DRIE)</w:t>
      </w:r>
    </w:p>
    <w:p w:rsidR="00E17ED2" w:rsidRPr="0071367D" w:rsidRDefault="004A19B5" w:rsidP="00B832B2">
      <w:pPr>
        <w:jc w:val="both"/>
        <w:rPr>
          <w:rFonts w:ascii="Calibri" w:hAnsi="Calibri"/>
          <w:sz w:val="24"/>
          <w:szCs w:val="24"/>
        </w:rPr>
      </w:pPr>
      <w:hyperlink r:id="rId58">
        <w:r w:rsidR="00E17ED2" w:rsidRPr="0071367D">
          <w:rPr>
            <w:rFonts w:ascii="Calibri" w:hAnsi="Calibri"/>
            <w:color w:val="1155CC"/>
            <w:sz w:val="24"/>
            <w:szCs w:val="24"/>
            <w:u w:val="single"/>
          </w:rPr>
          <w:t>http://www1.nyc.gov/nyc-resources/service/1522/disability-rent-increase-exemption-drie-program</w:t>
        </w:r>
      </w:hyperlink>
    </w:p>
    <w:p w:rsidR="00E17ED2" w:rsidRPr="0071367D" w:rsidRDefault="00E17ED2" w:rsidP="00B832B2">
      <w:pPr>
        <w:jc w:val="both"/>
        <w:rPr>
          <w:rFonts w:ascii="Calibri" w:hAnsi="Calibri"/>
          <w:sz w:val="24"/>
          <w:szCs w:val="24"/>
        </w:rPr>
      </w:pPr>
    </w:p>
    <w:p w:rsidR="00E17ED2" w:rsidRPr="0071367D" w:rsidRDefault="00E17ED2" w:rsidP="00B832B2">
      <w:pPr>
        <w:jc w:val="both"/>
        <w:rPr>
          <w:rFonts w:ascii="Calibri" w:hAnsi="Calibri"/>
          <w:b/>
          <w:color w:val="000000" w:themeColor="text1"/>
          <w:sz w:val="24"/>
          <w:szCs w:val="24"/>
        </w:rPr>
      </w:pPr>
      <w:r w:rsidRPr="0071367D">
        <w:rPr>
          <w:rFonts w:ascii="Calibri" w:hAnsi="Calibri"/>
          <w:b/>
          <w:color w:val="000000" w:themeColor="text1"/>
          <w:sz w:val="24"/>
          <w:szCs w:val="24"/>
        </w:rPr>
        <w:t>Applications</w:t>
      </w:r>
    </w:p>
    <w:p w:rsidR="00E17ED2" w:rsidRPr="0071367D" w:rsidRDefault="004A19B5" w:rsidP="00B832B2">
      <w:pPr>
        <w:jc w:val="both"/>
        <w:rPr>
          <w:rStyle w:val="Hyperlink"/>
          <w:rFonts w:ascii="Calibri" w:hAnsi="Calibri"/>
          <w:sz w:val="24"/>
          <w:szCs w:val="24"/>
        </w:rPr>
      </w:pPr>
      <w:hyperlink r:id="rId59" w:history="1">
        <w:r w:rsidR="00E17ED2" w:rsidRPr="0071367D">
          <w:rPr>
            <w:rStyle w:val="Hyperlink"/>
            <w:rFonts w:ascii="Calibri" w:hAnsi="Calibri"/>
            <w:sz w:val="24"/>
            <w:szCs w:val="24"/>
          </w:rPr>
          <w:t>http://nyc.gov/rentfreeze</w:t>
        </w:r>
      </w:hyperlink>
    </w:p>
    <w:p w:rsidR="0015076C" w:rsidRPr="0071367D" w:rsidRDefault="0015076C" w:rsidP="00B832B2">
      <w:pPr>
        <w:jc w:val="both"/>
        <w:rPr>
          <w:rStyle w:val="Hyperlink"/>
          <w:rFonts w:ascii="Calibri" w:hAnsi="Calibri"/>
          <w:sz w:val="24"/>
          <w:szCs w:val="24"/>
        </w:rPr>
      </w:pPr>
      <w:r w:rsidRPr="0071367D">
        <w:rPr>
          <w:rStyle w:val="Hyperlink"/>
          <w:rFonts w:ascii="Calibri" w:hAnsi="Calibri"/>
          <w:sz w:val="24"/>
          <w:szCs w:val="24"/>
        </w:rPr>
        <w:br w:type="page"/>
      </w:r>
    </w:p>
    <w:p w:rsidR="0015076C" w:rsidRPr="0071367D" w:rsidRDefault="0015076C" w:rsidP="00B832B2">
      <w:pPr>
        <w:jc w:val="both"/>
        <w:outlineLvl w:val="0"/>
        <w:rPr>
          <w:rFonts w:ascii="Calibri" w:hAnsi="Calibri"/>
          <w:b/>
          <w:sz w:val="24"/>
          <w:szCs w:val="24"/>
          <w:u w:val="single"/>
        </w:rPr>
      </w:pPr>
      <w:r w:rsidRPr="0071367D">
        <w:rPr>
          <w:rFonts w:ascii="Calibri" w:hAnsi="Calibri"/>
          <w:b/>
          <w:sz w:val="24"/>
          <w:szCs w:val="24"/>
          <w:u w:val="single"/>
        </w:rPr>
        <w:t>12 SECURITY DEPOSITS</w:t>
      </w:r>
    </w:p>
    <w:p w:rsidR="0015076C" w:rsidRPr="0071367D" w:rsidRDefault="0015076C" w:rsidP="00B832B2">
      <w:pPr>
        <w:pStyle w:val="NormalWeb"/>
        <w:spacing w:before="0" w:beforeAutospacing="0" w:after="0" w:afterAutospacing="0"/>
        <w:jc w:val="both"/>
        <w:rPr>
          <w:rFonts w:ascii="Calibri" w:hAnsi="Calibri"/>
          <w:i/>
          <w:color w:val="333333"/>
        </w:rPr>
      </w:pPr>
      <w:r w:rsidRPr="0071367D">
        <w:rPr>
          <w:rFonts w:ascii="Calibri" w:hAnsi="Calibri"/>
          <w:i/>
          <w:color w:val="333333"/>
        </w:rPr>
        <w:t xml:space="preserve">Item 5 discusses security deposits. </w:t>
      </w:r>
    </w:p>
    <w:p w:rsidR="0015076C" w:rsidRPr="0071367D" w:rsidRDefault="0015076C" w:rsidP="00B832B2">
      <w:pPr>
        <w:jc w:val="both"/>
        <w:outlineLvl w:val="0"/>
        <w:rPr>
          <w:rFonts w:ascii="Calibri" w:hAnsi="Calibri"/>
          <w:b/>
          <w:sz w:val="24"/>
          <w:szCs w:val="24"/>
          <w:u w:val="single"/>
        </w:rPr>
      </w:pPr>
    </w:p>
    <w:p w:rsidR="0015076C" w:rsidRPr="0071367D" w:rsidRDefault="0015076C" w:rsidP="00B832B2">
      <w:pPr>
        <w:jc w:val="both"/>
        <w:rPr>
          <w:rFonts w:ascii="Calibri" w:hAnsi="Calibri"/>
          <w:sz w:val="24"/>
          <w:szCs w:val="24"/>
        </w:rPr>
      </w:pPr>
      <w:r w:rsidRPr="0071367D">
        <w:rPr>
          <w:rFonts w:ascii="Calibri" w:hAnsi="Calibri"/>
          <w:sz w:val="24"/>
          <w:szCs w:val="24"/>
        </w:rPr>
        <w:t>It is common for a landlord to require a security deposit, due at lease signing that is equal to one month's rent. If there is an allowable rent increase on a lease renewal, the landlord is entitled to collect additional money from the tenant that equals the increase. The money that will be collected is the difference in what of what has already been collected and what the new rent will be. So, for example, if rent went up from $1,500 to $1,550 a month, the landlord can collect $50 more dollars at the lease renewal signing to cover the new security deposit.</w:t>
      </w:r>
    </w:p>
    <w:p w:rsidR="0015076C" w:rsidRPr="0071367D" w:rsidRDefault="0015076C" w:rsidP="00B832B2">
      <w:pPr>
        <w:jc w:val="both"/>
        <w:rPr>
          <w:rFonts w:ascii="Calibri" w:hAnsi="Calibri"/>
          <w:sz w:val="24"/>
          <w:szCs w:val="24"/>
        </w:rPr>
      </w:pPr>
    </w:p>
    <w:p w:rsidR="0015076C" w:rsidRPr="0071367D" w:rsidRDefault="0015076C" w:rsidP="00B832B2">
      <w:pPr>
        <w:jc w:val="both"/>
        <w:rPr>
          <w:rFonts w:ascii="Calibri" w:hAnsi="Calibri"/>
          <w:color w:val="000000" w:themeColor="text1"/>
          <w:sz w:val="24"/>
          <w:szCs w:val="24"/>
        </w:rPr>
      </w:pPr>
      <w:r w:rsidRPr="0071367D">
        <w:rPr>
          <w:rFonts w:ascii="Calibri" w:hAnsi="Calibri"/>
          <w:b/>
          <w:color w:val="000000" w:themeColor="text1"/>
          <w:sz w:val="24"/>
          <w:szCs w:val="24"/>
        </w:rPr>
        <w:t>Security deposits</w:t>
      </w:r>
      <w:r w:rsidRPr="0071367D">
        <w:rPr>
          <w:rFonts w:ascii="Calibri" w:hAnsi="Calibri"/>
          <w:color w:val="000000" w:themeColor="text1"/>
          <w:sz w:val="24"/>
          <w:szCs w:val="24"/>
        </w:rPr>
        <w:t xml:space="preserve"> are treated as a trust funds belonging to the tenants. This means they should be deposited into a bank account that is separate from the landlord's bank account or personal money. The landlord is entitled up to 1 percent of any interest that is earned on the security deposit to cover administrative fees. The rest is owed to the tenant, however, in recent years the interest hasn’t yielded more than 1%. </w:t>
      </w:r>
    </w:p>
    <w:p w:rsidR="0015076C" w:rsidRPr="0071367D" w:rsidRDefault="0015076C" w:rsidP="00B832B2">
      <w:pPr>
        <w:jc w:val="both"/>
        <w:rPr>
          <w:rFonts w:ascii="Calibri" w:hAnsi="Calibri"/>
          <w:color w:val="000000" w:themeColor="text1"/>
          <w:sz w:val="24"/>
          <w:szCs w:val="24"/>
        </w:rPr>
      </w:pPr>
    </w:p>
    <w:p w:rsidR="0015076C" w:rsidRPr="0071367D" w:rsidRDefault="0015076C" w:rsidP="00B832B2">
      <w:pPr>
        <w:jc w:val="both"/>
        <w:rPr>
          <w:rFonts w:ascii="Calibri" w:hAnsi="Calibri"/>
          <w:color w:val="000000" w:themeColor="text1"/>
          <w:sz w:val="24"/>
          <w:szCs w:val="24"/>
        </w:rPr>
      </w:pPr>
      <w:r w:rsidRPr="0071367D">
        <w:rPr>
          <w:rFonts w:ascii="Calibri" w:hAnsi="Calibri"/>
          <w:color w:val="000000" w:themeColor="text1"/>
          <w:sz w:val="24"/>
          <w:szCs w:val="24"/>
          <w:u w:val="single"/>
        </w:rPr>
        <w:t>Example</w:t>
      </w:r>
      <w:r w:rsidRPr="0071367D">
        <w:rPr>
          <w:rFonts w:ascii="Calibri" w:hAnsi="Calibri"/>
          <w:color w:val="000000" w:themeColor="text1"/>
          <w:sz w:val="24"/>
          <w:szCs w:val="24"/>
        </w:rPr>
        <w:t xml:space="preserve"> </w:t>
      </w:r>
    </w:p>
    <w:p w:rsidR="0015076C" w:rsidRPr="0071367D" w:rsidRDefault="0015076C"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A security deposit of $1,000 is deposited into a bank that will pay an interest rate of 1.5%. After one year, the security deposit will have generated $15.00 from interest. The landlord is entitled to keep $10.00 (1 % of the deposit) as an administrative fee and the remaining $5.00 goes to the tenant. However, the landlord is entitled to keep the security deposit to pay for reasonable costs of repairs beyond normal wear and tear. </w:t>
      </w:r>
    </w:p>
    <w:p w:rsidR="0015076C" w:rsidRPr="0071367D" w:rsidRDefault="0015076C" w:rsidP="00B832B2">
      <w:pPr>
        <w:jc w:val="both"/>
        <w:rPr>
          <w:rFonts w:ascii="Calibri" w:hAnsi="Calibri"/>
          <w:sz w:val="24"/>
          <w:szCs w:val="24"/>
        </w:rPr>
      </w:pPr>
    </w:p>
    <w:p w:rsidR="0015076C" w:rsidRPr="0071367D" w:rsidRDefault="0015076C" w:rsidP="00B832B2">
      <w:pPr>
        <w:jc w:val="both"/>
        <w:rPr>
          <w:rFonts w:ascii="Calibri" w:hAnsi="Calibri"/>
          <w:sz w:val="24"/>
          <w:szCs w:val="24"/>
        </w:rPr>
      </w:pPr>
      <w:r w:rsidRPr="0071367D">
        <w:rPr>
          <w:rFonts w:ascii="Calibri" w:hAnsi="Calibri"/>
          <w:sz w:val="24"/>
          <w:szCs w:val="24"/>
        </w:rPr>
        <w:t xml:space="preserve">The tenant has the right to receive their share of the interest earned on the security deposit annually, at the end of each lease term, or it can be applied to rent. </w:t>
      </w:r>
    </w:p>
    <w:p w:rsidR="0015076C" w:rsidRPr="0071367D" w:rsidRDefault="0015076C" w:rsidP="00B832B2">
      <w:pPr>
        <w:jc w:val="both"/>
        <w:rPr>
          <w:rFonts w:ascii="Calibri" w:hAnsi="Calibri"/>
          <w:sz w:val="24"/>
          <w:szCs w:val="24"/>
        </w:rPr>
      </w:pPr>
    </w:p>
    <w:p w:rsidR="0015076C" w:rsidRPr="0071367D" w:rsidRDefault="0015076C" w:rsidP="00B832B2">
      <w:pPr>
        <w:jc w:val="both"/>
        <w:rPr>
          <w:rFonts w:ascii="Calibri" w:hAnsi="Calibri"/>
          <w:sz w:val="24"/>
          <w:szCs w:val="24"/>
        </w:rPr>
      </w:pPr>
      <w:r w:rsidRPr="0071367D">
        <w:rPr>
          <w:rFonts w:ascii="Calibri" w:hAnsi="Calibri"/>
          <w:sz w:val="24"/>
          <w:szCs w:val="24"/>
        </w:rPr>
        <w:t xml:space="preserve">If a </w:t>
      </w:r>
      <w:r w:rsidR="00F61F06" w:rsidRPr="0071367D">
        <w:rPr>
          <w:rFonts w:ascii="Calibri" w:hAnsi="Calibri"/>
          <w:sz w:val="24"/>
          <w:szCs w:val="24"/>
        </w:rPr>
        <w:t>rent-stabilized</w:t>
      </w:r>
      <w:r w:rsidRPr="0071367D">
        <w:rPr>
          <w:rFonts w:ascii="Calibri" w:hAnsi="Calibri"/>
          <w:sz w:val="24"/>
          <w:szCs w:val="24"/>
        </w:rPr>
        <w:t xml:space="preserve"> building is sold, the landlord must either transfer the security deposits to the new landlord or return the security deposits to the tenant 5 days after the sale. However, the responsibility falls on the purchaser to return the security deposit regardless if the security deposit has been received or returned to the new landlord. </w:t>
      </w:r>
    </w:p>
    <w:p w:rsidR="0015076C" w:rsidRPr="0071367D" w:rsidRDefault="0015076C" w:rsidP="00B832B2">
      <w:pPr>
        <w:jc w:val="both"/>
        <w:rPr>
          <w:rFonts w:ascii="Calibri" w:hAnsi="Calibri"/>
          <w:sz w:val="24"/>
          <w:szCs w:val="24"/>
        </w:rPr>
      </w:pPr>
    </w:p>
    <w:p w:rsidR="0015076C" w:rsidRPr="0071367D" w:rsidRDefault="0015076C" w:rsidP="00B832B2">
      <w:pPr>
        <w:jc w:val="both"/>
        <w:rPr>
          <w:rFonts w:ascii="Calibri" w:hAnsi="Calibri"/>
          <w:color w:val="0076CD"/>
          <w:sz w:val="24"/>
          <w:szCs w:val="24"/>
          <w:u w:val="single"/>
        </w:rPr>
      </w:pPr>
      <w:r w:rsidRPr="0071367D">
        <w:rPr>
          <w:rFonts w:ascii="Calibri" w:hAnsi="Calibri"/>
          <w:sz w:val="24"/>
          <w:szCs w:val="24"/>
        </w:rPr>
        <w:t xml:space="preserve">For more information, </w:t>
      </w:r>
      <w:r w:rsidRPr="0071367D">
        <w:rPr>
          <w:rFonts w:ascii="Calibri" w:hAnsi="Calibri"/>
          <w:b/>
          <w:color w:val="4F81BD" w:themeColor="accent1"/>
          <w:sz w:val="24"/>
          <w:szCs w:val="24"/>
        </w:rPr>
        <w:t>see pages 8 and 9 of the Tenants’ Rights Guide.</w:t>
      </w:r>
    </w:p>
    <w:p w:rsidR="0015076C" w:rsidRPr="0071367D" w:rsidRDefault="0015076C" w:rsidP="00B832B2">
      <w:pPr>
        <w:jc w:val="both"/>
        <w:rPr>
          <w:rFonts w:ascii="Calibri" w:hAnsi="Calibri"/>
          <w:color w:val="0076CD"/>
          <w:sz w:val="24"/>
          <w:szCs w:val="24"/>
          <w:u w:val="single"/>
        </w:rPr>
      </w:pPr>
    </w:p>
    <w:p w:rsidR="0015076C" w:rsidRPr="0071367D" w:rsidRDefault="0015076C" w:rsidP="00B832B2">
      <w:pPr>
        <w:jc w:val="both"/>
        <w:rPr>
          <w:rFonts w:ascii="Calibri" w:hAnsi="Calibri"/>
          <w:color w:val="0076CD"/>
          <w:sz w:val="24"/>
          <w:szCs w:val="24"/>
          <w:u w:val="single"/>
        </w:rPr>
      </w:pPr>
      <w:r w:rsidRPr="0071367D">
        <w:rPr>
          <w:rFonts w:ascii="Calibri" w:hAnsi="Calibri"/>
          <w:color w:val="0076CD"/>
          <w:sz w:val="24"/>
          <w:szCs w:val="24"/>
          <w:u w:val="single"/>
        </w:rPr>
        <w:t>Links to include</w:t>
      </w:r>
    </w:p>
    <w:p w:rsidR="0015076C" w:rsidRPr="0071367D" w:rsidRDefault="0015076C" w:rsidP="00B832B2">
      <w:pPr>
        <w:jc w:val="both"/>
        <w:rPr>
          <w:rFonts w:ascii="Calibri" w:hAnsi="Calibri"/>
          <w:color w:val="0076CD"/>
          <w:sz w:val="24"/>
          <w:szCs w:val="24"/>
          <w:u w:val="single"/>
        </w:rPr>
      </w:pPr>
    </w:p>
    <w:p w:rsidR="0015076C" w:rsidRPr="0071367D" w:rsidRDefault="0015076C" w:rsidP="00B832B2">
      <w:pPr>
        <w:jc w:val="both"/>
        <w:rPr>
          <w:rFonts w:ascii="Calibri" w:hAnsi="Calibri"/>
          <w:color w:val="0076CD"/>
          <w:sz w:val="24"/>
          <w:szCs w:val="24"/>
          <w:u w:val="single"/>
        </w:rPr>
      </w:pPr>
      <w:r w:rsidRPr="0071367D">
        <w:rPr>
          <w:rFonts w:ascii="Calibri" w:hAnsi="Calibri"/>
          <w:b/>
          <w:sz w:val="24"/>
          <w:szCs w:val="24"/>
        </w:rPr>
        <w:t>see pages 8 and 9 of the Tenants’ Rights Guide</w:t>
      </w:r>
    </w:p>
    <w:p w:rsidR="0015076C" w:rsidRPr="0071367D" w:rsidRDefault="004A19B5" w:rsidP="00B832B2">
      <w:pPr>
        <w:jc w:val="both"/>
        <w:rPr>
          <w:rStyle w:val="Hyperlink"/>
          <w:rFonts w:ascii="Calibri" w:hAnsi="Calibri"/>
          <w:sz w:val="24"/>
          <w:szCs w:val="24"/>
        </w:rPr>
      </w:pPr>
      <w:hyperlink r:id="rId60" w:history="1">
        <w:r w:rsidR="0015076C" w:rsidRPr="0071367D">
          <w:rPr>
            <w:rStyle w:val="Hyperlink"/>
            <w:rFonts w:ascii="Calibri" w:hAnsi="Calibri"/>
            <w:sz w:val="24"/>
            <w:szCs w:val="24"/>
          </w:rPr>
          <w:t>https://ag.ny.gov/sites/default/files/tenants_rights.pdf</w:t>
        </w:r>
      </w:hyperlink>
    </w:p>
    <w:p w:rsidR="0015076C" w:rsidRPr="0071367D" w:rsidRDefault="0015076C" w:rsidP="00B832B2">
      <w:pPr>
        <w:jc w:val="both"/>
        <w:rPr>
          <w:rStyle w:val="Hyperlink"/>
          <w:rFonts w:ascii="Calibri" w:hAnsi="Calibri"/>
          <w:sz w:val="24"/>
          <w:szCs w:val="24"/>
        </w:rPr>
      </w:pPr>
      <w:r w:rsidRPr="0071367D">
        <w:rPr>
          <w:rStyle w:val="Hyperlink"/>
          <w:rFonts w:ascii="Calibri" w:hAnsi="Calibri"/>
          <w:sz w:val="24"/>
          <w:szCs w:val="24"/>
        </w:rPr>
        <w:br w:type="page"/>
      </w:r>
    </w:p>
    <w:p w:rsidR="0015076C" w:rsidRPr="0071367D" w:rsidRDefault="0015076C" w:rsidP="00B832B2">
      <w:pPr>
        <w:jc w:val="both"/>
        <w:rPr>
          <w:rFonts w:ascii="Calibri" w:hAnsi="Calibri"/>
          <w:b/>
          <w:sz w:val="24"/>
          <w:szCs w:val="24"/>
          <w:u w:val="single"/>
        </w:rPr>
      </w:pPr>
      <w:r w:rsidRPr="0071367D">
        <w:rPr>
          <w:rFonts w:ascii="Calibri" w:hAnsi="Calibri"/>
          <w:b/>
          <w:sz w:val="24"/>
          <w:szCs w:val="24"/>
          <w:u w:val="single"/>
        </w:rPr>
        <w:t>13 WARRANTY OF HABITABILITY</w:t>
      </w:r>
    </w:p>
    <w:p w:rsidR="0015076C" w:rsidRPr="0071367D" w:rsidRDefault="0015076C" w:rsidP="00B832B2">
      <w:pPr>
        <w:jc w:val="both"/>
        <w:rPr>
          <w:rFonts w:ascii="Calibri" w:hAnsi="Calibri"/>
          <w:i/>
          <w:sz w:val="24"/>
          <w:szCs w:val="24"/>
        </w:rPr>
      </w:pPr>
      <w:r w:rsidRPr="0071367D">
        <w:rPr>
          <w:rFonts w:ascii="Calibri" w:hAnsi="Calibri"/>
          <w:i/>
          <w:sz w:val="24"/>
          <w:szCs w:val="24"/>
        </w:rPr>
        <w:t xml:space="preserve">Item 8 discusses the concept of the warranty of habitability. </w:t>
      </w:r>
    </w:p>
    <w:p w:rsidR="0015076C" w:rsidRPr="0071367D" w:rsidRDefault="0015076C" w:rsidP="00B832B2">
      <w:pPr>
        <w:jc w:val="both"/>
        <w:rPr>
          <w:rFonts w:ascii="Calibri" w:hAnsi="Calibri"/>
          <w:i/>
          <w:sz w:val="24"/>
          <w:szCs w:val="24"/>
        </w:rPr>
      </w:pPr>
    </w:p>
    <w:p w:rsidR="0015076C" w:rsidRPr="0071367D" w:rsidRDefault="0015076C" w:rsidP="00B832B2">
      <w:pPr>
        <w:jc w:val="both"/>
        <w:rPr>
          <w:rFonts w:ascii="Calibri" w:hAnsi="Calibri"/>
          <w:sz w:val="24"/>
          <w:szCs w:val="24"/>
        </w:rPr>
      </w:pPr>
      <w:r w:rsidRPr="0071367D">
        <w:rPr>
          <w:rFonts w:ascii="Calibri" w:hAnsi="Calibri"/>
          <w:sz w:val="24"/>
          <w:szCs w:val="24"/>
        </w:rPr>
        <w:t xml:space="preserve">The warrant of habitability is a basic tenant right that ensures tenants have a safe, sanitary, and livable apartment. It is implied in any written and even in any oral agreement. Any lease that waves this right is void because it is not a right that can be waived. </w:t>
      </w:r>
    </w:p>
    <w:p w:rsidR="0015076C" w:rsidRPr="0071367D" w:rsidRDefault="0015076C" w:rsidP="00B832B2">
      <w:pPr>
        <w:jc w:val="both"/>
        <w:rPr>
          <w:rFonts w:ascii="Calibri" w:hAnsi="Calibri"/>
          <w:sz w:val="24"/>
          <w:szCs w:val="24"/>
        </w:rPr>
      </w:pPr>
    </w:p>
    <w:p w:rsidR="0015076C" w:rsidRPr="0071367D" w:rsidRDefault="0015076C" w:rsidP="00B832B2">
      <w:pPr>
        <w:jc w:val="both"/>
        <w:rPr>
          <w:rFonts w:ascii="Calibri" w:hAnsi="Calibri"/>
          <w:color w:val="000000" w:themeColor="text1"/>
          <w:sz w:val="24"/>
          <w:szCs w:val="24"/>
        </w:rPr>
      </w:pPr>
      <w:r w:rsidRPr="0071367D">
        <w:rPr>
          <w:rFonts w:ascii="Calibri" w:hAnsi="Calibri"/>
          <w:b/>
          <w:color w:val="000000" w:themeColor="text1"/>
          <w:sz w:val="24"/>
          <w:szCs w:val="24"/>
        </w:rPr>
        <w:t>Examples of a breach of a warranty of habitability</w:t>
      </w:r>
      <w:r w:rsidRPr="0071367D">
        <w:rPr>
          <w:rFonts w:ascii="Calibri" w:hAnsi="Calibri"/>
          <w:color w:val="000000" w:themeColor="text1"/>
          <w:sz w:val="24"/>
          <w:szCs w:val="24"/>
        </w:rPr>
        <w:t xml:space="preserve"> include a failure of the landlord to clear an apartment of an insect infestation or a failure to provide heat or hot water on a regular basis. If the inhabitable condition is a result of the actions of the tenant or one of their guests, this does not constitute a breach of the warranty of habitability and it is the tenant's responsibility to remedy the condition. </w:t>
      </w:r>
    </w:p>
    <w:p w:rsidR="0015076C" w:rsidRPr="0071367D" w:rsidRDefault="0015076C" w:rsidP="00B832B2">
      <w:pPr>
        <w:jc w:val="both"/>
        <w:rPr>
          <w:rFonts w:ascii="Calibri" w:hAnsi="Calibri"/>
          <w:sz w:val="24"/>
          <w:szCs w:val="24"/>
        </w:rPr>
      </w:pPr>
    </w:p>
    <w:p w:rsidR="0015076C" w:rsidRPr="0071367D" w:rsidRDefault="0015076C"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 17 of the Tenants’ Rights Guide</w:t>
      </w:r>
      <w:r w:rsidRPr="0071367D">
        <w:rPr>
          <w:rFonts w:ascii="Calibri" w:hAnsi="Calibri"/>
          <w:sz w:val="24"/>
          <w:szCs w:val="24"/>
        </w:rPr>
        <w:t xml:space="preserve"> </w:t>
      </w:r>
    </w:p>
    <w:p w:rsidR="0015076C" w:rsidRPr="0071367D" w:rsidRDefault="0015076C" w:rsidP="00B832B2">
      <w:pPr>
        <w:jc w:val="both"/>
        <w:rPr>
          <w:rFonts w:ascii="Calibri" w:hAnsi="Calibri"/>
          <w:color w:val="0078CD"/>
          <w:sz w:val="24"/>
          <w:szCs w:val="24"/>
          <w:u w:val="single"/>
        </w:rPr>
      </w:pPr>
    </w:p>
    <w:p w:rsidR="0015076C" w:rsidRPr="0071367D" w:rsidRDefault="0015076C" w:rsidP="00B832B2">
      <w:pPr>
        <w:jc w:val="both"/>
        <w:rPr>
          <w:rFonts w:ascii="Calibri" w:hAnsi="Calibri"/>
          <w:color w:val="0076CD"/>
          <w:sz w:val="24"/>
          <w:szCs w:val="24"/>
          <w:u w:val="single"/>
        </w:rPr>
      </w:pPr>
      <w:r w:rsidRPr="0071367D">
        <w:rPr>
          <w:rFonts w:ascii="Calibri" w:hAnsi="Calibri"/>
          <w:color w:val="0076CD"/>
          <w:sz w:val="24"/>
          <w:szCs w:val="24"/>
          <w:u w:val="single"/>
        </w:rPr>
        <w:t>Links to include</w:t>
      </w:r>
    </w:p>
    <w:p w:rsidR="0015076C" w:rsidRPr="0071367D" w:rsidRDefault="0015076C" w:rsidP="00B832B2">
      <w:pPr>
        <w:jc w:val="both"/>
        <w:rPr>
          <w:rFonts w:ascii="Calibri" w:hAnsi="Calibri"/>
          <w:color w:val="0076CD"/>
          <w:sz w:val="24"/>
          <w:szCs w:val="24"/>
          <w:u w:val="single"/>
        </w:rPr>
      </w:pPr>
    </w:p>
    <w:p w:rsidR="0015076C" w:rsidRPr="0071367D" w:rsidRDefault="0015076C" w:rsidP="00B832B2">
      <w:pPr>
        <w:jc w:val="both"/>
        <w:rPr>
          <w:rFonts w:ascii="Calibri" w:hAnsi="Calibri"/>
          <w:color w:val="000000" w:themeColor="text1"/>
          <w:sz w:val="24"/>
          <w:szCs w:val="24"/>
          <w:u w:val="single"/>
        </w:rPr>
      </w:pPr>
      <w:r w:rsidRPr="0071367D">
        <w:rPr>
          <w:rFonts w:ascii="Calibri" w:hAnsi="Calibri"/>
          <w:b/>
          <w:color w:val="000000" w:themeColor="text1"/>
          <w:sz w:val="24"/>
          <w:szCs w:val="24"/>
        </w:rPr>
        <w:t>page 17 of the Tenants’ Rights Guide</w:t>
      </w:r>
    </w:p>
    <w:p w:rsidR="008A6BBF" w:rsidRPr="0071367D" w:rsidRDefault="004A19B5" w:rsidP="00B832B2">
      <w:pPr>
        <w:jc w:val="both"/>
        <w:rPr>
          <w:rStyle w:val="Hyperlink"/>
          <w:rFonts w:ascii="Calibri" w:hAnsi="Calibri"/>
          <w:sz w:val="24"/>
          <w:szCs w:val="24"/>
        </w:rPr>
      </w:pPr>
      <w:hyperlink r:id="rId61" w:history="1">
        <w:r w:rsidR="0015076C" w:rsidRPr="0071367D">
          <w:rPr>
            <w:rStyle w:val="Hyperlink"/>
            <w:rFonts w:ascii="Calibri" w:hAnsi="Calibri"/>
            <w:sz w:val="24"/>
            <w:szCs w:val="24"/>
          </w:rPr>
          <w:t>https://ag.ny.gov/sites/default/files/tenants_rights.pdf</w:t>
        </w:r>
      </w:hyperlink>
    </w:p>
    <w:p w:rsidR="008A6BBF" w:rsidRPr="0071367D" w:rsidRDefault="008A6BBF" w:rsidP="00B832B2">
      <w:pPr>
        <w:jc w:val="both"/>
        <w:rPr>
          <w:rStyle w:val="Hyperlink"/>
          <w:rFonts w:ascii="Calibri" w:hAnsi="Calibri"/>
          <w:sz w:val="24"/>
          <w:szCs w:val="24"/>
        </w:rPr>
      </w:pPr>
      <w:r w:rsidRPr="0071367D">
        <w:rPr>
          <w:rStyle w:val="Hyperlink"/>
          <w:rFonts w:ascii="Calibri" w:hAnsi="Calibri"/>
          <w:sz w:val="24"/>
          <w:szCs w:val="24"/>
        </w:rPr>
        <w:br w:type="page"/>
      </w:r>
    </w:p>
    <w:p w:rsidR="008A6BBF" w:rsidRPr="0071367D" w:rsidRDefault="008A6BBF" w:rsidP="00B832B2">
      <w:pPr>
        <w:jc w:val="both"/>
        <w:outlineLvl w:val="0"/>
        <w:rPr>
          <w:rFonts w:ascii="Calibri" w:hAnsi="Calibri"/>
          <w:b/>
          <w:sz w:val="24"/>
          <w:szCs w:val="24"/>
          <w:u w:val="single"/>
        </w:rPr>
      </w:pPr>
      <w:r w:rsidRPr="0071367D">
        <w:rPr>
          <w:rFonts w:ascii="Calibri" w:hAnsi="Calibri"/>
          <w:b/>
          <w:sz w:val="24"/>
          <w:szCs w:val="24"/>
          <w:u w:val="single"/>
        </w:rPr>
        <w:t>14 HOT WATER</w:t>
      </w:r>
    </w:p>
    <w:p w:rsidR="008A6BBF" w:rsidRPr="0071367D" w:rsidRDefault="008A6BBF" w:rsidP="00B832B2">
      <w:pPr>
        <w:jc w:val="both"/>
        <w:outlineLvl w:val="0"/>
        <w:rPr>
          <w:rStyle w:val="CommentReference"/>
          <w:rFonts w:ascii="Calibri" w:hAnsi="Calibri"/>
          <w:sz w:val="24"/>
          <w:szCs w:val="24"/>
        </w:rPr>
      </w:pPr>
      <w:r w:rsidRPr="0071367D">
        <w:rPr>
          <w:rFonts w:ascii="Calibri" w:hAnsi="Calibri"/>
          <w:i/>
          <w:sz w:val="24"/>
          <w:szCs w:val="24"/>
        </w:rPr>
        <w:t xml:space="preserve">Item 13 discusses what tenants can expect in terms of hot water. </w:t>
      </w:r>
    </w:p>
    <w:p w:rsidR="008A6BBF" w:rsidRPr="0071367D" w:rsidRDefault="008A6BBF" w:rsidP="00B832B2">
      <w:pPr>
        <w:jc w:val="both"/>
        <w:outlineLvl w:val="0"/>
        <w:rPr>
          <w:rFonts w:ascii="Calibri" w:hAnsi="Calibri"/>
          <w:i/>
          <w:sz w:val="24"/>
          <w:szCs w:val="24"/>
        </w:rPr>
      </w:pPr>
    </w:p>
    <w:p w:rsidR="008A6BBF" w:rsidRPr="0071367D" w:rsidRDefault="008A6BBF" w:rsidP="00B832B2">
      <w:pPr>
        <w:jc w:val="both"/>
        <w:rPr>
          <w:rFonts w:ascii="Calibri" w:hAnsi="Calibri"/>
          <w:sz w:val="24"/>
          <w:szCs w:val="24"/>
        </w:rPr>
      </w:pPr>
      <w:r w:rsidRPr="0071367D">
        <w:rPr>
          <w:rFonts w:ascii="Calibri" w:hAnsi="Calibri"/>
          <w:sz w:val="24"/>
          <w:szCs w:val="24"/>
        </w:rPr>
        <w:t xml:space="preserve">The landlord must provide tenants with hot and cold water at all times, 365 days out of the year. Hot water must register at a temperature of </w:t>
      </w:r>
      <w:r w:rsidRPr="0071367D">
        <w:rPr>
          <w:rFonts w:ascii="Calibri" w:hAnsi="Calibri"/>
          <w:b/>
          <w:sz w:val="24"/>
          <w:szCs w:val="24"/>
        </w:rPr>
        <w:t>120 degrees Fahrenheit</w:t>
      </w:r>
      <w:r w:rsidRPr="0071367D">
        <w:rPr>
          <w:rFonts w:ascii="Calibri" w:hAnsi="Calibri"/>
          <w:sz w:val="24"/>
          <w:szCs w:val="24"/>
        </w:rPr>
        <w:t xml:space="preserve"> at the tap. If the utilities are equipped with an anti-scalding device, which prevents tenants from burning themselves, the minimum temperature at the tap must be 110 degrees Fahrenheit. </w:t>
      </w:r>
    </w:p>
    <w:p w:rsidR="008A6BBF" w:rsidRPr="0071367D" w:rsidRDefault="008A6BBF" w:rsidP="00B832B2">
      <w:pPr>
        <w:jc w:val="both"/>
        <w:rPr>
          <w:rFonts w:ascii="Calibri" w:hAnsi="Calibri"/>
          <w:sz w:val="24"/>
          <w:szCs w:val="24"/>
        </w:rPr>
      </w:pPr>
    </w:p>
    <w:p w:rsidR="008A6BBF" w:rsidRPr="0071367D" w:rsidRDefault="008A6BBF"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pages 23 and 24 of the Tenants’ Rights Guide</w:t>
      </w:r>
      <w:r w:rsidRPr="0071367D">
        <w:rPr>
          <w:rFonts w:ascii="Calibri" w:hAnsi="Calibri"/>
          <w:color w:val="4F81BD" w:themeColor="accent1"/>
          <w:sz w:val="24"/>
          <w:szCs w:val="24"/>
        </w:rPr>
        <w:t xml:space="preserve"> </w:t>
      </w:r>
      <w:r w:rsidRPr="0071367D">
        <w:rPr>
          <w:rFonts w:ascii="Calibri" w:hAnsi="Calibri"/>
          <w:sz w:val="24"/>
          <w:szCs w:val="24"/>
        </w:rPr>
        <w:t xml:space="preserve">or the </w:t>
      </w:r>
      <w:r w:rsidRPr="0071367D">
        <w:rPr>
          <w:rFonts w:ascii="Calibri" w:hAnsi="Calibri"/>
          <w:b/>
          <w:color w:val="4F81BD" w:themeColor="accent1"/>
          <w:sz w:val="24"/>
          <w:szCs w:val="24"/>
        </w:rPr>
        <w:t>Department of Housing Preservation and Development (HPD)</w:t>
      </w:r>
      <w:r w:rsidRPr="0071367D">
        <w:rPr>
          <w:rFonts w:ascii="Calibri" w:hAnsi="Calibri"/>
          <w:color w:val="4F81BD" w:themeColor="accent1"/>
          <w:sz w:val="24"/>
          <w:szCs w:val="24"/>
        </w:rPr>
        <w:t>.</w:t>
      </w:r>
    </w:p>
    <w:p w:rsidR="008A6BBF" w:rsidRPr="0071367D" w:rsidRDefault="008A6BBF" w:rsidP="00B832B2">
      <w:pPr>
        <w:jc w:val="both"/>
        <w:rPr>
          <w:rFonts w:ascii="Calibri" w:hAnsi="Calibri"/>
          <w:color w:val="0077CD"/>
          <w:sz w:val="24"/>
          <w:szCs w:val="24"/>
          <w:u w:val="single"/>
        </w:rPr>
      </w:pPr>
    </w:p>
    <w:p w:rsidR="008A6BBF" w:rsidRPr="0071367D" w:rsidRDefault="008A6BBF" w:rsidP="00B832B2">
      <w:pPr>
        <w:jc w:val="both"/>
        <w:rPr>
          <w:rFonts w:ascii="Calibri" w:hAnsi="Calibri"/>
          <w:color w:val="0077CD"/>
          <w:sz w:val="24"/>
          <w:szCs w:val="24"/>
          <w:u w:val="single"/>
        </w:rPr>
      </w:pPr>
    </w:p>
    <w:p w:rsidR="008A6BBF" w:rsidRPr="0071367D" w:rsidRDefault="008A6BBF" w:rsidP="00B832B2">
      <w:pPr>
        <w:jc w:val="both"/>
        <w:rPr>
          <w:rFonts w:ascii="Calibri" w:hAnsi="Calibri"/>
          <w:color w:val="0077CD"/>
          <w:sz w:val="24"/>
          <w:szCs w:val="24"/>
          <w:u w:val="single"/>
        </w:rPr>
      </w:pPr>
      <w:r w:rsidRPr="0071367D">
        <w:rPr>
          <w:rFonts w:ascii="Calibri" w:hAnsi="Calibri"/>
          <w:color w:val="0077CD"/>
          <w:sz w:val="24"/>
          <w:szCs w:val="24"/>
          <w:u w:val="single"/>
        </w:rPr>
        <w:t>Links to include</w:t>
      </w:r>
    </w:p>
    <w:p w:rsidR="008A6BBF" w:rsidRPr="0071367D" w:rsidRDefault="008A6BBF" w:rsidP="00B832B2">
      <w:pPr>
        <w:jc w:val="both"/>
        <w:rPr>
          <w:rFonts w:ascii="Calibri" w:hAnsi="Calibri"/>
          <w:color w:val="0077CD"/>
          <w:sz w:val="24"/>
          <w:szCs w:val="24"/>
          <w:u w:val="single"/>
        </w:rPr>
      </w:pPr>
    </w:p>
    <w:p w:rsidR="008A6BBF" w:rsidRPr="0071367D" w:rsidRDefault="008A6BBF" w:rsidP="00B832B2">
      <w:pPr>
        <w:jc w:val="both"/>
        <w:rPr>
          <w:rFonts w:ascii="Calibri" w:hAnsi="Calibri"/>
          <w:color w:val="0077CD"/>
          <w:sz w:val="24"/>
          <w:szCs w:val="24"/>
          <w:u w:val="single"/>
        </w:rPr>
      </w:pPr>
      <w:r w:rsidRPr="0071367D">
        <w:rPr>
          <w:rFonts w:ascii="Calibri" w:hAnsi="Calibri"/>
          <w:b/>
          <w:sz w:val="24"/>
          <w:szCs w:val="24"/>
        </w:rPr>
        <w:t>pages 23 and 24 of the Tenants’ Rights Guide</w:t>
      </w:r>
    </w:p>
    <w:p w:rsidR="008A6BBF" w:rsidRPr="0071367D" w:rsidRDefault="004A19B5" w:rsidP="00B832B2">
      <w:pPr>
        <w:jc w:val="both"/>
        <w:rPr>
          <w:rFonts w:ascii="Calibri" w:hAnsi="Calibri"/>
          <w:sz w:val="24"/>
          <w:szCs w:val="24"/>
        </w:rPr>
      </w:pPr>
      <w:hyperlink r:id="rId62" w:history="1">
        <w:r w:rsidR="008A6BBF" w:rsidRPr="0071367D">
          <w:rPr>
            <w:rStyle w:val="Hyperlink"/>
            <w:rFonts w:ascii="Calibri" w:hAnsi="Calibri"/>
            <w:sz w:val="24"/>
            <w:szCs w:val="24"/>
          </w:rPr>
          <w:t>https://ag.ny.gov/sites/default/files/tenants_rights.pdf</w:t>
        </w:r>
      </w:hyperlink>
      <w:r w:rsidR="008A6BBF" w:rsidRPr="0071367D">
        <w:rPr>
          <w:rFonts w:ascii="Calibri" w:hAnsi="Calibri"/>
          <w:color w:val="0077CD"/>
          <w:sz w:val="24"/>
          <w:szCs w:val="24"/>
          <w:u w:val="single"/>
        </w:rPr>
        <w:t xml:space="preserve"> </w:t>
      </w:r>
      <w:r w:rsidR="008A6BBF" w:rsidRPr="0071367D">
        <w:rPr>
          <w:rFonts w:ascii="Calibri" w:hAnsi="Calibri"/>
          <w:sz w:val="24"/>
          <w:szCs w:val="24"/>
        </w:rPr>
        <w:t xml:space="preserve"> </w:t>
      </w:r>
    </w:p>
    <w:p w:rsidR="008A6BBF" w:rsidRPr="0071367D" w:rsidRDefault="008A6BBF" w:rsidP="00B832B2">
      <w:pPr>
        <w:jc w:val="both"/>
        <w:rPr>
          <w:rFonts w:ascii="Calibri" w:hAnsi="Calibri"/>
          <w:sz w:val="24"/>
          <w:szCs w:val="24"/>
        </w:rPr>
      </w:pPr>
    </w:p>
    <w:p w:rsidR="008A6BBF" w:rsidRPr="0071367D" w:rsidRDefault="008A6BBF" w:rsidP="00B832B2">
      <w:pPr>
        <w:jc w:val="both"/>
        <w:rPr>
          <w:rFonts w:ascii="Calibri" w:hAnsi="Calibri"/>
          <w:sz w:val="24"/>
          <w:szCs w:val="24"/>
        </w:rPr>
      </w:pPr>
      <w:r w:rsidRPr="0071367D">
        <w:rPr>
          <w:rFonts w:ascii="Calibri" w:hAnsi="Calibri"/>
          <w:b/>
          <w:sz w:val="24"/>
          <w:szCs w:val="24"/>
        </w:rPr>
        <w:t>Department of Housing Preservation and Development (HPD)</w:t>
      </w:r>
    </w:p>
    <w:p w:rsidR="00E90241" w:rsidRPr="0071367D" w:rsidRDefault="004A19B5" w:rsidP="00B832B2">
      <w:pPr>
        <w:jc w:val="both"/>
        <w:rPr>
          <w:rStyle w:val="Hyperlink"/>
          <w:rFonts w:ascii="Calibri" w:hAnsi="Calibri"/>
          <w:sz w:val="24"/>
          <w:szCs w:val="24"/>
        </w:rPr>
      </w:pPr>
      <w:hyperlink r:id="rId63" w:history="1">
        <w:r w:rsidR="008A6BBF" w:rsidRPr="0071367D">
          <w:rPr>
            <w:rStyle w:val="Hyperlink"/>
            <w:rFonts w:ascii="Calibri" w:hAnsi="Calibri"/>
            <w:sz w:val="24"/>
            <w:szCs w:val="24"/>
          </w:rPr>
          <w:t>http://www1.nyc.gov/site/hpd/owners/heat-hot-water.page</w:t>
        </w:r>
      </w:hyperlink>
    </w:p>
    <w:p w:rsidR="00E90241" w:rsidRPr="0071367D" w:rsidRDefault="00E90241" w:rsidP="00B832B2">
      <w:pPr>
        <w:jc w:val="both"/>
        <w:rPr>
          <w:rStyle w:val="Hyperlink"/>
          <w:rFonts w:ascii="Calibri" w:hAnsi="Calibri"/>
          <w:sz w:val="24"/>
          <w:szCs w:val="24"/>
        </w:rPr>
      </w:pPr>
      <w:r w:rsidRPr="0071367D">
        <w:rPr>
          <w:rStyle w:val="Hyperlink"/>
          <w:rFonts w:ascii="Calibri" w:hAnsi="Calibri"/>
          <w:sz w:val="24"/>
          <w:szCs w:val="24"/>
        </w:rPr>
        <w:br w:type="page"/>
      </w:r>
    </w:p>
    <w:p w:rsidR="00E90241" w:rsidRPr="0071367D" w:rsidRDefault="00E90241" w:rsidP="00B832B2">
      <w:pPr>
        <w:jc w:val="both"/>
        <w:outlineLvl w:val="0"/>
        <w:rPr>
          <w:rFonts w:ascii="Calibri" w:hAnsi="Calibri"/>
          <w:b/>
          <w:sz w:val="24"/>
          <w:szCs w:val="24"/>
          <w:u w:val="single"/>
        </w:rPr>
      </w:pPr>
      <w:r w:rsidRPr="0071367D">
        <w:rPr>
          <w:rFonts w:ascii="Calibri" w:hAnsi="Calibri"/>
          <w:b/>
          <w:sz w:val="24"/>
          <w:szCs w:val="24"/>
          <w:u w:val="single"/>
        </w:rPr>
        <w:t>15 HEATING SEASON</w:t>
      </w:r>
    </w:p>
    <w:p w:rsidR="00E90241" w:rsidRPr="0071367D" w:rsidRDefault="00E90241" w:rsidP="00B832B2">
      <w:pPr>
        <w:jc w:val="both"/>
        <w:outlineLvl w:val="0"/>
        <w:rPr>
          <w:rStyle w:val="CommentReference"/>
          <w:rFonts w:ascii="Calibri" w:hAnsi="Calibri"/>
          <w:sz w:val="24"/>
          <w:szCs w:val="24"/>
        </w:rPr>
      </w:pPr>
      <w:r w:rsidRPr="0071367D">
        <w:rPr>
          <w:rFonts w:ascii="Calibri" w:hAnsi="Calibri"/>
          <w:i/>
          <w:sz w:val="24"/>
          <w:szCs w:val="24"/>
        </w:rPr>
        <w:t xml:space="preserve">Item 13 discusses what tenants can expect in terms of heating services. </w:t>
      </w:r>
    </w:p>
    <w:p w:rsidR="00E90241" w:rsidRPr="0071367D" w:rsidRDefault="00E90241" w:rsidP="00B832B2">
      <w:pPr>
        <w:jc w:val="both"/>
        <w:outlineLvl w:val="0"/>
        <w:rPr>
          <w:rFonts w:ascii="Calibri" w:hAnsi="Calibri"/>
          <w:sz w:val="24"/>
          <w:szCs w:val="24"/>
        </w:rPr>
      </w:pPr>
    </w:p>
    <w:p w:rsidR="00E90241" w:rsidRPr="0071367D" w:rsidRDefault="00E90241" w:rsidP="00B832B2">
      <w:pPr>
        <w:jc w:val="both"/>
        <w:outlineLvl w:val="0"/>
        <w:rPr>
          <w:rFonts w:ascii="Calibri" w:hAnsi="Calibri"/>
          <w:color w:val="FF0000"/>
          <w:sz w:val="24"/>
          <w:szCs w:val="24"/>
        </w:rPr>
      </w:pPr>
      <w:commentRangeStart w:id="43"/>
      <w:r w:rsidRPr="0071367D">
        <w:rPr>
          <w:rFonts w:ascii="Calibri" w:hAnsi="Calibri"/>
          <w:color w:val="FF0000"/>
          <w:sz w:val="24"/>
          <w:szCs w:val="24"/>
        </w:rPr>
        <w:t xml:space="preserve">There are specific requirements as to when the landlord must provide heating services. </w:t>
      </w:r>
      <w:r w:rsidR="00D92F4C" w:rsidRPr="0071367D">
        <w:rPr>
          <w:rFonts w:ascii="Calibri" w:hAnsi="Calibri"/>
          <w:color w:val="FF0000"/>
          <w:sz w:val="24"/>
          <w:szCs w:val="24"/>
        </w:rPr>
        <w:t xml:space="preserve">The months between </w:t>
      </w:r>
      <w:r w:rsidR="00D92F4C" w:rsidRPr="0071367D">
        <w:rPr>
          <w:rFonts w:ascii="Calibri" w:hAnsi="Calibri"/>
          <w:color w:val="FF0000"/>
          <w:sz w:val="24"/>
          <w:szCs w:val="24"/>
          <w:u w:val="single"/>
        </w:rPr>
        <w:t>October 1 and May 31</w:t>
      </w:r>
      <w:r w:rsidR="00D92F4C" w:rsidRPr="0071367D">
        <w:rPr>
          <w:rFonts w:ascii="Calibri" w:hAnsi="Calibri"/>
          <w:color w:val="FF0000"/>
          <w:sz w:val="24"/>
          <w:szCs w:val="24"/>
        </w:rPr>
        <w:t xml:space="preserve"> are considered heating season</w:t>
      </w:r>
      <w:commentRangeEnd w:id="43"/>
      <w:r w:rsidR="00D92F4C" w:rsidRPr="0071367D">
        <w:rPr>
          <w:rStyle w:val="CommentReference"/>
          <w:rFonts w:ascii="Calibri" w:hAnsi="Calibri"/>
          <w:sz w:val="24"/>
          <w:szCs w:val="24"/>
        </w:rPr>
        <w:commentReference w:id="43"/>
      </w:r>
      <w:r w:rsidR="00D92F4C" w:rsidRPr="0071367D">
        <w:rPr>
          <w:rFonts w:ascii="Calibri" w:hAnsi="Calibri"/>
          <w:color w:val="FF0000"/>
          <w:sz w:val="24"/>
          <w:szCs w:val="24"/>
        </w:rPr>
        <w:t xml:space="preserve">. </w:t>
      </w:r>
    </w:p>
    <w:p w:rsidR="00E90241" w:rsidRPr="0071367D" w:rsidRDefault="00E90241" w:rsidP="00B832B2">
      <w:pPr>
        <w:jc w:val="both"/>
        <w:rPr>
          <w:rFonts w:ascii="Calibri" w:hAnsi="Calibri"/>
          <w:color w:val="FF0000"/>
          <w:sz w:val="24"/>
          <w:szCs w:val="24"/>
        </w:rPr>
      </w:pPr>
    </w:p>
    <w:p w:rsidR="00D92F4C" w:rsidRPr="0071367D" w:rsidRDefault="00D92F4C" w:rsidP="00B832B2">
      <w:pPr>
        <w:pStyle w:val="ListParagraph"/>
        <w:numPr>
          <w:ilvl w:val="0"/>
          <w:numId w:val="15"/>
        </w:numPr>
        <w:jc w:val="both"/>
        <w:rPr>
          <w:rFonts w:ascii="Calibri" w:hAnsi="Calibri"/>
          <w:color w:val="FF0000"/>
          <w:sz w:val="24"/>
          <w:szCs w:val="24"/>
        </w:rPr>
      </w:pPr>
      <w:r w:rsidRPr="0071367D">
        <w:rPr>
          <w:rFonts w:ascii="Calibri" w:hAnsi="Calibri"/>
          <w:color w:val="FF0000"/>
          <w:sz w:val="24"/>
          <w:szCs w:val="24"/>
        </w:rPr>
        <w:t>I</w:t>
      </w:r>
      <w:r w:rsidR="00E90241" w:rsidRPr="0071367D">
        <w:rPr>
          <w:rFonts w:ascii="Calibri" w:hAnsi="Calibri"/>
          <w:color w:val="FF0000"/>
          <w:sz w:val="24"/>
          <w:szCs w:val="24"/>
        </w:rPr>
        <w:t xml:space="preserve">f between 6am and 10pm the outside temperature falls below </w:t>
      </w:r>
      <w:r w:rsidR="00E90241" w:rsidRPr="0071367D">
        <w:rPr>
          <w:rFonts w:ascii="Calibri" w:hAnsi="Calibri"/>
          <w:b/>
          <w:color w:val="FF0000"/>
          <w:sz w:val="24"/>
          <w:szCs w:val="24"/>
        </w:rPr>
        <w:t>55 degrees Fahrenheit</w:t>
      </w:r>
      <w:r w:rsidRPr="0071367D">
        <w:rPr>
          <w:rFonts w:ascii="Calibri" w:hAnsi="Calibri"/>
          <w:b/>
          <w:color w:val="FF0000"/>
          <w:sz w:val="24"/>
          <w:szCs w:val="24"/>
        </w:rPr>
        <w:t>,</w:t>
      </w:r>
      <w:r w:rsidR="00E90241" w:rsidRPr="0071367D">
        <w:rPr>
          <w:rFonts w:ascii="Calibri" w:hAnsi="Calibri"/>
          <w:color w:val="FF0000"/>
          <w:sz w:val="24"/>
          <w:szCs w:val="24"/>
        </w:rPr>
        <w:t xml:space="preserve"> the temperature inside the apartment must be 68 degrees Fahrenheit. </w:t>
      </w:r>
    </w:p>
    <w:p w:rsidR="00E90241" w:rsidRPr="0071367D" w:rsidRDefault="00D92F4C" w:rsidP="00B832B2">
      <w:pPr>
        <w:pStyle w:val="ListParagraph"/>
        <w:numPr>
          <w:ilvl w:val="0"/>
          <w:numId w:val="15"/>
        </w:numPr>
        <w:jc w:val="both"/>
        <w:rPr>
          <w:rFonts w:ascii="Calibri" w:hAnsi="Calibri"/>
          <w:color w:val="FF0000"/>
          <w:sz w:val="24"/>
          <w:szCs w:val="24"/>
        </w:rPr>
      </w:pPr>
      <w:r w:rsidRPr="0071367D">
        <w:rPr>
          <w:rFonts w:ascii="Calibri" w:hAnsi="Calibri"/>
          <w:color w:val="FF0000"/>
          <w:sz w:val="24"/>
          <w:szCs w:val="24"/>
        </w:rPr>
        <w:t>B</w:t>
      </w:r>
      <w:r w:rsidR="00E90241" w:rsidRPr="0071367D">
        <w:rPr>
          <w:rFonts w:ascii="Calibri" w:hAnsi="Calibri"/>
          <w:color w:val="FF0000"/>
          <w:sz w:val="24"/>
          <w:szCs w:val="24"/>
        </w:rPr>
        <w:t xml:space="preserve">etween 10pm and 6am </w:t>
      </w:r>
      <w:r w:rsidR="00E90241" w:rsidRPr="0071367D">
        <w:rPr>
          <w:rFonts w:ascii="Calibri" w:hAnsi="Calibri"/>
          <w:b/>
          <w:color w:val="FF0000"/>
          <w:sz w:val="24"/>
          <w:szCs w:val="24"/>
        </w:rPr>
        <w:t xml:space="preserve">regardless of the temperature outside, </w:t>
      </w:r>
      <w:r w:rsidR="00E90241" w:rsidRPr="0071367D">
        <w:rPr>
          <w:rFonts w:ascii="Calibri" w:hAnsi="Calibri"/>
          <w:color w:val="FF0000"/>
          <w:sz w:val="24"/>
          <w:szCs w:val="24"/>
        </w:rPr>
        <w:t>the unit must be heated to at</w:t>
      </w:r>
      <w:r w:rsidR="00E90241" w:rsidRPr="0071367D">
        <w:rPr>
          <w:rFonts w:ascii="Calibri" w:hAnsi="Calibri"/>
          <w:b/>
          <w:color w:val="FF0000"/>
          <w:sz w:val="24"/>
          <w:szCs w:val="24"/>
        </w:rPr>
        <w:t xml:space="preserve"> </w:t>
      </w:r>
      <w:r w:rsidR="00E90241" w:rsidRPr="0071367D">
        <w:rPr>
          <w:rFonts w:ascii="Calibri" w:hAnsi="Calibri"/>
          <w:color w:val="FF0000"/>
          <w:sz w:val="24"/>
          <w:szCs w:val="24"/>
        </w:rPr>
        <w:t>least</w:t>
      </w:r>
      <w:r w:rsidR="00E90241" w:rsidRPr="0071367D">
        <w:rPr>
          <w:rFonts w:ascii="Calibri" w:hAnsi="Calibri"/>
          <w:b/>
          <w:color w:val="FF0000"/>
          <w:sz w:val="24"/>
          <w:szCs w:val="24"/>
        </w:rPr>
        <w:t xml:space="preserve"> 62 degrees Fahrenheit</w:t>
      </w:r>
      <w:r w:rsidR="00E90241" w:rsidRPr="0071367D">
        <w:rPr>
          <w:rFonts w:ascii="Calibri" w:hAnsi="Calibri"/>
          <w:color w:val="FF0000"/>
          <w:sz w:val="24"/>
          <w:szCs w:val="24"/>
        </w:rPr>
        <w:t>.</w:t>
      </w:r>
    </w:p>
    <w:p w:rsidR="00E90241" w:rsidRPr="0071367D" w:rsidRDefault="00E90241" w:rsidP="00D92F4C">
      <w:pPr>
        <w:pStyle w:val="ListParagraph"/>
        <w:numPr>
          <w:ilvl w:val="0"/>
          <w:numId w:val="15"/>
        </w:numPr>
        <w:jc w:val="both"/>
        <w:rPr>
          <w:rFonts w:ascii="Calibri" w:hAnsi="Calibri"/>
          <w:color w:val="000000" w:themeColor="text1"/>
          <w:sz w:val="24"/>
          <w:szCs w:val="24"/>
        </w:rPr>
      </w:pPr>
      <w:r w:rsidRPr="0071367D">
        <w:rPr>
          <w:rFonts w:ascii="Calibri" w:hAnsi="Calibri"/>
          <w:color w:val="000000" w:themeColor="text1"/>
          <w:sz w:val="24"/>
          <w:szCs w:val="24"/>
        </w:rPr>
        <w:t xml:space="preserve">If the tenant is paying for their own heating, they have the right to request a summary of the landlord's past two years of bill payment for heating. This, however, is very rare in NYC. </w:t>
      </w:r>
    </w:p>
    <w:p w:rsidR="00E90241" w:rsidRPr="0071367D" w:rsidRDefault="00E90241" w:rsidP="00B832B2">
      <w:pPr>
        <w:jc w:val="both"/>
        <w:rPr>
          <w:rFonts w:ascii="Calibri" w:hAnsi="Calibri"/>
          <w:sz w:val="24"/>
          <w:szCs w:val="24"/>
        </w:rPr>
      </w:pPr>
    </w:p>
    <w:p w:rsidR="00E90241" w:rsidRPr="0071367D" w:rsidRDefault="00E90241"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 23 of the Tenants’ Rights Guide</w:t>
      </w:r>
      <w:r w:rsidRPr="0071367D">
        <w:rPr>
          <w:rFonts w:ascii="Calibri" w:hAnsi="Calibri"/>
          <w:sz w:val="24"/>
          <w:szCs w:val="24"/>
        </w:rPr>
        <w:t xml:space="preserve">. </w:t>
      </w:r>
    </w:p>
    <w:p w:rsidR="00E90241" w:rsidRPr="0071367D" w:rsidRDefault="00E90241" w:rsidP="00B832B2">
      <w:pPr>
        <w:jc w:val="both"/>
        <w:rPr>
          <w:rFonts w:ascii="Calibri" w:hAnsi="Calibri"/>
          <w:sz w:val="24"/>
          <w:szCs w:val="24"/>
        </w:rPr>
      </w:pPr>
    </w:p>
    <w:p w:rsidR="00E90241" w:rsidRPr="0071367D" w:rsidRDefault="00E90241"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rsidR="00E90241" w:rsidRPr="0071367D" w:rsidRDefault="00E90241" w:rsidP="00B832B2">
      <w:pPr>
        <w:jc w:val="both"/>
        <w:rPr>
          <w:rFonts w:ascii="Calibri" w:hAnsi="Calibri"/>
          <w:b/>
          <w:sz w:val="24"/>
          <w:szCs w:val="24"/>
        </w:rPr>
      </w:pPr>
    </w:p>
    <w:p w:rsidR="00E90241" w:rsidRPr="0071367D" w:rsidRDefault="00E90241" w:rsidP="00B832B2">
      <w:pPr>
        <w:jc w:val="both"/>
        <w:rPr>
          <w:rFonts w:ascii="Calibri" w:hAnsi="Calibri"/>
          <w:sz w:val="24"/>
          <w:szCs w:val="24"/>
        </w:rPr>
      </w:pPr>
      <w:r w:rsidRPr="0071367D">
        <w:rPr>
          <w:rFonts w:ascii="Calibri" w:hAnsi="Calibri"/>
          <w:b/>
          <w:sz w:val="24"/>
          <w:szCs w:val="24"/>
        </w:rPr>
        <w:t>page 23 of the Tenants’ Rights Guide</w:t>
      </w:r>
    </w:p>
    <w:p w:rsidR="00E90241" w:rsidRPr="0071367D" w:rsidRDefault="004A19B5" w:rsidP="00B832B2">
      <w:pPr>
        <w:jc w:val="both"/>
        <w:rPr>
          <w:rStyle w:val="Hyperlink"/>
          <w:rFonts w:ascii="Calibri" w:hAnsi="Calibri"/>
          <w:sz w:val="24"/>
          <w:szCs w:val="24"/>
        </w:rPr>
      </w:pPr>
      <w:hyperlink r:id="rId64" w:history="1">
        <w:r w:rsidR="00E90241" w:rsidRPr="0071367D">
          <w:rPr>
            <w:rStyle w:val="Hyperlink"/>
            <w:rFonts w:ascii="Calibri" w:hAnsi="Calibri"/>
            <w:sz w:val="24"/>
            <w:szCs w:val="24"/>
          </w:rPr>
          <w:t>https://ag.ny.gov/sites/default/files/tenants_rights.pdf</w:t>
        </w:r>
      </w:hyperlink>
    </w:p>
    <w:p w:rsidR="004927BB" w:rsidRPr="0071367D" w:rsidRDefault="004927BB" w:rsidP="00B832B2">
      <w:pPr>
        <w:jc w:val="both"/>
        <w:rPr>
          <w:rStyle w:val="Hyperlink"/>
          <w:rFonts w:ascii="Calibri" w:hAnsi="Calibri"/>
          <w:sz w:val="24"/>
          <w:szCs w:val="24"/>
        </w:rPr>
      </w:pPr>
    </w:p>
    <w:p w:rsidR="004927BB" w:rsidRPr="0071367D" w:rsidRDefault="004927BB" w:rsidP="00B832B2">
      <w:pPr>
        <w:jc w:val="both"/>
        <w:rPr>
          <w:rFonts w:ascii="Calibri" w:hAnsi="Calibri"/>
          <w:color w:val="0074CE"/>
          <w:sz w:val="24"/>
          <w:szCs w:val="24"/>
          <w:u w:val="single"/>
        </w:rPr>
      </w:pPr>
      <w:r w:rsidRPr="0071367D">
        <w:rPr>
          <w:rStyle w:val="Hyperlink"/>
          <w:rFonts w:ascii="Calibri" w:hAnsi="Calibri"/>
          <w:sz w:val="24"/>
          <w:szCs w:val="24"/>
        </w:rPr>
        <w:t>link what I kneed!</w:t>
      </w:r>
    </w:p>
    <w:p w:rsidR="00E90241" w:rsidRPr="0071367D" w:rsidRDefault="00E90241" w:rsidP="00B832B2">
      <w:pPr>
        <w:jc w:val="both"/>
        <w:rPr>
          <w:rFonts w:ascii="Calibri" w:hAnsi="Calibri"/>
          <w:color w:val="0074CE"/>
          <w:sz w:val="24"/>
          <w:szCs w:val="24"/>
          <w:u w:val="single"/>
        </w:rPr>
      </w:pPr>
      <w:r w:rsidRPr="0071367D">
        <w:rPr>
          <w:rFonts w:ascii="Calibri" w:hAnsi="Calibri"/>
          <w:color w:val="0074CE"/>
          <w:sz w:val="24"/>
          <w:szCs w:val="24"/>
          <w:u w:val="single"/>
        </w:rPr>
        <w:br w:type="page"/>
      </w:r>
    </w:p>
    <w:p w:rsidR="00E90241" w:rsidRPr="0071367D" w:rsidRDefault="00E90241" w:rsidP="00B832B2">
      <w:pPr>
        <w:jc w:val="both"/>
        <w:outlineLvl w:val="0"/>
        <w:rPr>
          <w:rFonts w:ascii="Calibri" w:hAnsi="Calibri"/>
          <w:b/>
          <w:sz w:val="24"/>
          <w:szCs w:val="24"/>
          <w:u w:val="single"/>
        </w:rPr>
      </w:pPr>
      <w:r w:rsidRPr="0071367D">
        <w:rPr>
          <w:rFonts w:ascii="Calibri" w:hAnsi="Calibri"/>
          <w:b/>
          <w:sz w:val="24"/>
          <w:szCs w:val="24"/>
          <w:u w:val="single"/>
        </w:rPr>
        <w:t>16 SERVICE DISRUPTION</w:t>
      </w:r>
    </w:p>
    <w:p w:rsidR="00E90241" w:rsidRPr="0071367D" w:rsidRDefault="00E90241" w:rsidP="00B832B2">
      <w:pPr>
        <w:jc w:val="both"/>
        <w:outlineLvl w:val="0"/>
        <w:rPr>
          <w:rFonts w:ascii="Calibri" w:hAnsi="Calibri"/>
          <w:i/>
          <w:sz w:val="24"/>
          <w:szCs w:val="24"/>
        </w:rPr>
      </w:pPr>
      <w:r w:rsidRPr="0071367D">
        <w:rPr>
          <w:rFonts w:ascii="Calibri" w:hAnsi="Calibri"/>
          <w:i/>
          <w:sz w:val="24"/>
          <w:szCs w:val="24"/>
        </w:rPr>
        <w:t xml:space="preserve">Item 13 discusses the types of services that tenants can expect and what to do when they are interrupted. </w:t>
      </w:r>
    </w:p>
    <w:p w:rsidR="00E90241" w:rsidRPr="0071367D" w:rsidRDefault="00E90241" w:rsidP="00B832B2">
      <w:pPr>
        <w:jc w:val="both"/>
        <w:outlineLvl w:val="0"/>
        <w:rPr>
          <w:rFonts w:ascii="Calibri" w:hAnsi="Calibri"/>
          <w:b/>
          <w:sz w:val="24"/>
          <w:szCs w:val="24"/>
          <w:u w:val="single"/>
        </w:rPr>
      </w:pPr>
    </w:p>
    <w:p w:rsidR="00E90241" w:rsidRPr="0071367D" w:rsidRDefault="00E90241" w:rsidP="00B832B2">
      <w:pPr>
        <w:jc w:val="both"/>
        <w:rPr>
          <w:rFonts w:ascii="Calibri" w:hAnsi="Calibri"/>
          <w:sz w:val="24"/>
          <w:szCs w:val="24"/>
        </w:rPr>
      </w:pPr>
      <w:r w:rsidRPr="0071367D">
        <w:rPr>
          <w:rFonts w:ascii="Calibri" w:hAnsi="Calibri"/>
          <w:sz w:val="24"/>
          <w:szCs w:val="24"/>
        </w:rPr>
        <w:t xml:space="preserve">The </w:t>
      </w:r>
      <w:r w:rsidRPr="0071367D">
        <w:rPr>
          <w:rFonts w:ascii="Calibri" w:hAnsi="Calibri"/>
          <w:b/>
          <w:sz w:val="24"/>
          <w:szCs w:val="24"/>
        </w:rPr>
        <w:t xml:space="preserve">landlord must continually provide heat </w:t>
      </w:r>
      <w:r w:rsidRPr="0071367D">
        <w:rPr>
          <w:rFonts w:ascii="Calibri" w:hAnsi="Calibri"/>
          <w:sz w:val="24"/>
          <w:szCs w:val="24"/>
        </w:rPr>
        <w:t xml:space="preserve">(during heating season) </w:t>
      </w:r>
      <w:r w:rsidRPr="0071367D">
        <w:rPr>
          <w:rFonts w:ascii="Calibri" w:hAnsi="Calibri"/>
          <w:b/>
          <w:sz w:val="24"/>
          <w:szCs w:val="24"/>
        </w:rPr>
        <w:t xml:space="preserve">and hot water </w:t>
      </w:r>
      <w:r w:rsidRPr="0071367D">
        <w:rPr>
          <w:rFonts w:ascii="Calibri" w:hAnsi="Calibri"/>
          <w:sz w:val="24"/>
          <w:szCs w:val="24"/>
        </w:rPr>
        <w:t xml:space="preserve">(all year). If a landlord fails to pay for either, the utility company must notify tenants and certain government agencies in writing before they stop utility service. The tenant has the right to pay the utility bills directly, in which case the utility service cannot be stopped. </w:t>
      </w:r>
    </w:p>
    <w:p w:rsidR="00E90241" w:rsidRPr="0071367D" w:rsidRDefault="00E90241" w:rsidP="00B832B2">
      <w:pPr>
        <w:jc w:val="both"/>
        <w:rPr>
          <w:rFonts w:ascii="Calibri" w:hAnsi="Calibri"/>
          <w:sz w:val="24"/>
          <w:szCs w:val="24"/>
        </w:rPr>
      </w:pPr>
    </w:p>
    <w:p w:rsidR="00E90241" w:rsidRPr="0071367D" w:rsidRDefault="00E90241" w:rsidP="00B832B2">
      <w:pPr>
        <w:jc w:val="both"/>
        <w:rPr>
          <w:rFonts w:ascii="Calibri" w:hAnsi="Calibri"/>
          <w:sz w:val="24"/>
          <w:szCs w:val="24"/>
        </w:rPr>
      </w:pPr>
      <w:r w:rsidRPr="0071367D">
        <w:rPr>
          <w:rFonts w:ascii="Calibri" w:hAnsi="Calibri"/>
          <w:sz w:val="24"/>
          <w:szCs w:val="24"/>
        </w:rPr>
        <w:t xml:space="preserve">The same applies for buildings that are oil-heated. If the landlord fails to pay the oil supplier, the tenant can contract directly with an oil supplier to ensure ample oil supply. Any payments made directly to an oil supplier or a utility company can be deducted from the rent.  </w:t>
      </w:r>
    </w:p>
    <w:p w:rsidR="00E90241" w:rsidRPr="0071367D" w:rsidRDefault="00E90241" w:rsidP="00B832B2">
      <w:pPr>
        <w:jc w:val="both"/>
        <w:rPr>
          <w:rFonts w:ascii="Calibri" w:hAnsi="Calibri"/>
          <w:sz w:val="24"/>
          <w:szCs w:val="24"/>
        </w:rPr>
      </w:pPr>
    </w:p>
    <w:p w:rsidR="00E90241" w:rsidRPr="0071367D" w:rsidRDefault="00E90241" w:rsidP="00B832B2">
      <w:pPr>
        <w:jc w:val="both"/>
        <w:rPr>
          <w:rFonts w:ascii="Calibri" w:hAnsi="Calibri"/>
          <w:color w:val="000000" w:themeColor="text1"/>
          <w:sz w:val="24"/>
          <w:szCs w:val="24"/>
        </w:rPr>
      </w:pPr>
      <w:r w:rsidRPr="0071367D">
        <w:rPr>
          <w:rFonts w:ascii="Calibri" w:hAnsi="Calibri"/>
          <w:sz w:val="24"/>
          <w:szCs w:val="24"/>
        </w:rPr>
        <w:t>Other service reductions can happen. For example, if the garbage is not being taken out, the elevator does not work, or the tenant is having problems with utilities like the oven, refrigerator, or the toilet</w:t>
      </w:r>
      <w:r w:rsidRPr="0071367D">
        <w:rPr>
          <w:rFonts w:ascii="Calibri" w:hAnsi="Calibri"/>
          <w:color w:val="000000" w:themeColor="text1"/>
          <w:sz w:val="24"/>
          <w:szCs w:val="24"/>
        </w:rPr>
        <w:t xml:space="preserve">. In these cases, tenants are encouraged to take specific actions: </w:t>
      </w:r>
    </w:p>
    <w:p w:rsidR="00E90241" w:rsidRPr="0071367D" w:rsidRDefault="00E90241" w:rsidP="00B832B2">
      <w:pPr>
        <w:jc w:val="both"/>
        <w:rPr>
          <w:rFonts w:ascii="Calibri" w:hAnsi="Calibri"/>
          <w:color w:val="000000" w:themeColor="text1"/>
          <w:sz w:val="24"/>
          <w:szCs w:val="24"/>
        </w:rPr>
      </w:pPr>
    </w:p>
    <w:p w:rsidR="00E90241" w:rsidRPr="0071367D" w:rsidRDefault="00E90241" w:rsidP="00B832B2">
      <w:pPr>
        <w:pStyle w:val="ListParagraph"/>
        <w:numPr>
          <w:ilvl w:val="0"/>
          <w:numId w:val="9"/>
        </w:numPr>
        <w:jc w:val="both"/>
        <w:rPr>
          <w:rFonts w:ascii="Calibri" w:hAnsi="Calibri"/>
          <w:color w:val="000000" w:themeColor="text1"/>
          <w:sz w:val="24"/>
          <w:szCs w:val="24"/>
        </w:rPr>
      </w:pPr>
      <w:r w:rsidRPr="0071367D">
        <w:rPr>
          <w:rFonts w:ascii="Calibri" w:hAnsi="Calibri"/>
          <w:color w:val="000000" w:themeColor="text1"/>
          <w:sz w:val="24"/>
          <w:szCs w:val="24"/>
        </w:rPr>
        <w:t xml:space="preserve">They should contact the </w:t>
      </w:r>
      <w:r w:rsidR="00135523" w:rsidRPr="0071367D">
        <w:rPr>
          <w:rFonts w:ascii="Calibri" w:hAnsi="Calibri"/>
          <w:color w:val="000000" w:themeColor="text1"/>
          <w:sz w:val="24"/>
          <w:szCs w:val="24"/>
        </w:rPr>
        <w:t>landlord</w:t>
      </w:r>
      <w:r w:rsidRPr="0071367D">
        <w:rPr>
          <w:rFonts w:ascii="Calibri" w:hAnsi="Calibri"/>
          <w:color w:val="000000" w:themeColor="text1"/>
          <w:sz w:val="24"/>
          <w:szCs w:val="24"/>
        </w:rPr>
        <w:t xml:space="preserve">. If the </w:t>
      </w:r>
      <w:r w:rsidR="00135523" w:rsidRPr="0071367D">
        <w:rPr>
          <w:rFonts w:ascii="Calibri" w:hAnsi="Calibri"/>
          <w:color w:val="000000" w:themeColor="text1"/>
          <w:sz w:val="24"/>
          <w:szCs w:val="24"/>
        </w:rPr>
        <w:t xml:space="preserve">landlord </w:t>
      </w:r>
      <w:r w:rsidRPr="0071367D">
        <w:rPr>
          <w:rFonts w:ascii="Calibri" w:hAnsi="Calibri"/>
          <w:color w:val="000000" w:themeColor="text1"/>
          <w:sz w:val="24"/>
          <w:szCs w:val="24"/>
        </w:rPr>
        <w:t>does not respond, contacting them in writing is encouraged, but no longer required for your case to be heard by the Division of Housing and Community Renewal (DHCR).</w:t>
      </w:r>
    </w:p>
    <w:p w:rsidR="00E90241" w:rsidRPr="0071367D" w:rsidRDefault="00E90241" w:rsidP="00B832B2">
      <w:pPr>
        <w:jc w:val="both"/>
        <w:rPr>
          <w:rFonts w:ascii="Calibri" w:hAnsi="Calibri"/>
          <w:color w:val="000000" w:themeColor="text1"/>
          <w:sz w:val="24"/>
          <w:szCs w:val="24"/>
        </w:rPr>
      </w:pPr>
    </w:p>
    <w:p w:rsidR="00E90241" w:rsidRPr="0071367D" w:rsidRDefault="00E90241" w:rsidP="00B832B2">
      <w:pPr>
        <w:pStyle w:val="ListParagraph"/>
        <w:numPr>
          <w:ilvl w:val="0"/>
          <w:numId w:val="9"/>
        </w:numPr>
        <w:jc w:val="both"/>
        <w:rPr>
          <w:rFonts w:ascii="Calibri" w:hAnsi="Calibri"/>
          <w:color w:val="000000" w:themeColor="text1"/>
          <w:sz w:val="24"/>
          <w:szCs w:val="24"/>
        </w:rPr>
      </w:pPr>
      <w:r w:rsidRPr="0071367D">
        <w:rPr>
          <w:rFonts w:ascii="Calibri" w:hAnsi="Calibri"/>
          <w:color w:val="000000" w:themeColor="text1"/>
          <w:sz w:val="24"/>
          <w:szCs w:val="24"/>
        </w:rPr>
        <w:t xml:space="preserve">The tenant is then encouraged to file an official complaint with DHCR, within 10 days of </w:t>
      </w:r>
      <w:r w:rsidR="004C2130" w:rsidRPr="0071367D">
        <w:rPr>
          <w:rFonts w:ascii="Calibri" w:hAnsi="Calibri"/>
          <w:color w:val="000000" w:themeColor="text1"/>
          <w:sz w:val="24"/>
          <w:szCs w:val="24"/>
        </w:rPr>
        <w:t>alerting</w:t>
      </w:r>
      <w:r w:rsidRPr="0071367D">
        <w:rPr>
          <w:rFonts w:ascii="Calibri" w:hAnsi="Calibri"/>
          <w:color w:val="000000" w:themeColor="text1"/>
          <w:sz w:val="24"/>
          <w:szCs w:val="24"/>
        </w:rPr>
        <w:t xml:space="preserve"> their </w:t>
      </w:r>
      <w:r w:rsidR="00135523" w:rsidRPr="0071367D">
        <w:rPr>
          <w:rFonts w:ascii="Calibri" w:hAnsi="Calibri"/>
          <w:color w:val="000000" w:themeColor="text1"/>
          <w:sz w:val="24"/>
          <w:szCs w:val="24"/>
        </w:rPr>
        <w:t>landlord</w:t>
      </w:r>
      <w:r w:rsidRPr="0071367D">
        <w:rPr>
          <w:rFonts w:ascii="Calibri" w:hAnsi="Calibri"/>
          <w:color w:val="000000" w:themeColor="text1"/>
          <w:sz w:val="24"/>
          <w:szCs w:val="24"/>
        </w:rPr>
        <w:t xml:space="preserve">. If the complaint involves just their unit, they should file an </w:t>
      </w:r>
      <w:r w:rsidRPr="0071367D">
        <w:rPr>
          <w:rFonts w:ascii="Calibri" w:hAnsi="Calibri"/>
          <w:i/>
          <w:iCs/>
          <w:color w:val="000000" w:themeColor="text1"/>
          <w:sz w:val="24"/>
          <w:szCs w:val="24"/>
        </w:rPr>
        <w:t xml:space="preserve">"Application For A Rent Reduction Based Upon Decreased Services - Individual Apartment.” </w:t>
      </w:r>
      <w:r w:rsidRPr="0071367D">
        <w:rPr>
          <w:rFonts w:ascii="Calibri" w:hAnsi="Calibri"/>
          <w:iCs/>
          <w:color w:val="000000" w:themeColor="text1"/>
          <w:sz w:val="24"/>
          <w:szCs w:val="24"/>
        </w:rPr>
        <w:t xml:space="preserve">If the complaint involves the entire building they should file an </w:t>
      </w:r>
      <w:r w:rsidRPr="0071367D">
        <w:rPr>
          <w:rFonts w:ascii="Calibri" w:hAnsi="Calibri"/>
          <w:i/>
          <w:iCs/>
          <w:color w:val="000000" w:themeColor="text1"/>
          <w:sz w:val="24"/>
          <w:szCs w:val="24"/>
        </w:rPr>
        <w:t xml:space="preserve">"Application For A Rent Reduction Based Upon Decreased Building-Wide Services.” </w:t>
      </w:r>
      <w:r w:rsidRPr="0071367D">
        <w:rPr>
          <w:rFonts w:ascii="Calibri" w:hAnsi="Calibri"/>
          <w:iCs/>
          <w:color w:val="000000" w:themeColor="text1"/>
          <w:sz w:val="24"/>
          <w:szCs w:val="24"/>
        </w:rPr>
        <w:t xml:space="preserve">A copy of the complaint should be sent to their </w:t>
      </w:r>
      <w:r w:rsidR="00135523" w:rsidRPr="0071367D">
        <w:rPr>
          <w:rFonts w:ascii="Calibri" w:hAnsi="Calibri"/>
          <w:color w:val="000000" w:themeColor="text1"/>
          <w:sz w:val="24"/>
          <w:szCs w:val="24"/>
        </w:rPr>
        <w:t>landlord</w:t>
      </w:r>
      <w:r w:rsidR="001346A7" w:rsidRPr="0071367D">
        <w:rPr>
          <w:rFonts w:ascii="Calibri" w:hAnsi="Calibri"/>
          <w:color w:val="000000" w:themeColor="text1"/>
          <w:sz w:val="24"/>
          <w:szCs w:val="24"/>
        </w:rPr>
        <w:t xml:space="preserve"> or their agent</w:t>
      </w:r>
      <w:r w:rsidR="00135523" w:rsidRPr="0071367D">
        <w:rPr>
          <w:rFonts w:ascii="Calibri" w:hAnsi="Calibri"/>
          <w:iCs/>
          <w:color w:val="000000" w:themeColor="text1"/>
          <w:sz w:val="24"/>
          <w:szCs w:val="24"/>
        </w:rPr>
        <w:t xml:space="preserve"> </w:t>
      </w:r>
      <w:r w:rsidRPr="0071367D">
        <w:rPr>
          <w:rFonts w:ascii="Calibri" w:hAnsi="Calibri"/>
          <w:iCs/>
          <w:color w:val="000000" w:themeColor="text1"/>
          <w:sz w:val="24"/>
          <w:szCs w:val="24"/>
        </w:rPr>
        <w:t>(</w:t>
      </w:r>
      <w:r w:rsidR="001346A7" w:rsidRPr="0071367D">
        <w:rPr>
          <w:rFonts w:ascii="Calibri" w:hAnsi="Calibri"/>
          <w:color w:val="FF0000"/>
          <w:sz w:val="24"/>
          <w:szCs w:val="24"/>
        </w:rPr>
        <w:t>someone who works for the landlord from a management company</w:t>
      </w:r>
      <w:r w:rsidRPr="0071367D">
        <w:rPr>
          <w:rFonts w:ascii="Calibri" w:hAnsi="Calibri"/>
          <w:iCs/>
          <w:color w:val="000000" w:themeColor="text1"/>
          <w:sz w:val="24"/>
          <w:szCs w:val="24"/>
        </w:rPr>
        <w:t>) as well. If the problem persists, they could be eligible for a reduction in rent.</w:t>
      </w:r>
    </w:p>
    <w:p w:rsidR="00E90241" w:rsidRPr="0071367D" w:rsidRDefault="00E90241" w:rsidP="00B832B2">
      <w:pPr>
        <w:jc w:val="both"/>
        <w:rPr>
          <w:rFonts w:ascii="Calibri" w:hAnsi="Calibri"/>
          <w:color w:val="000000" w:themeColor="text1"/>
          <w:sz w:val="24"/>
          <w:szCs w:val="24"/>
        </w:rPr>
      </w:pPr>
    </w:p>
    <w:p w:rsidR="00E90241" w:rsidRPr="0071367D" w:rsidRDefault="00E90241" w:rsidP="00B832B2">
      <w:pPr>
        <w:pStyle w:val="ListParagraph"/>
        <w:numPr>
          <w:ilvl w:val="0"/>
          <w:numId w:val="9"/>
        </w:numPr>
        <w:jc w:val="both"/>
        <w:rPr>
          <w:rFonts w:ascii="Calibri" w:hAnsi="Calibri"/>
          <w:color w:val="000000" w:themeColor="text1"/>
          <w:sz w:val="24"/>
          <w:szCs w:val="24"/>
        </w:rPr>
      </w:pPr>
      <w:r w:rsidRPr="0071367D">
        <w:rPr>
          <w:rFonts w:ascii="Calibri" w:hAnsi="Calibri"/>
          <w:color w:val="000000" w:themeColor="text1"/>
          <w:sz w:val="24"/>
          <w:szCs w:val="24"/>
        </w:rPr>
        <w:t xml:space="preserve">Depending on the type of complaint, the </w:t>
      </w:r>
      <w:r w:rsidR="008A44AF" w:rsidRPr="0071367D">
        <w:rPr>
          <w:rFonts w:ascii="Calibri" w:hAnsi="Calibri"/>
          <w:color w:val="000000" w:themeColor="text1"/>
          <w:sz w:val="24"/>
          <w:szCs w:val="24"/>
        </w:rPr>
        <w:t>landlord</w:t>
      </w:r>
      <w:r w:rsidRPr="0071367D">
        <w:rPr>
          <w:rFonts w:ascii="Calibri" w:hAnsi="Calibri"/>
          <w:color w:val="000000" w:themeColor="text1"/>
          <w:sz w:val="24"/>
          <w:szCs w:val="24"/>
        </w:rPr>
        <w:t xml:space="preserve"> will be notified with a timeline to which they must address the complaint. The </w:t>
      </w:r>
      <w:r w:rsidR="004C2130" w:rsidRPr="0071367D">
        <w:rPr>
          <w:rFonts w:ascii="Calibri" w:hAnsi="Calibri"/>
          <w:color w:val="000000" w:themeColor="text1"/>
          <w:sz w:val="24"/>
          <w:szCs w:val="24"/>
        </w:rPr>
        <w:t xml:space="preserve">landlord </w:t>
      </w:r>
      <w:r w:rsidRPr="0071367D">
        <w:rPr>
          <w:rFonts w:ascii="Calibri" w:hAnsi="Calibri"/>
          <w:color w:val="000000" w:themeColor="text1"/>
          <w:sz w:val="24"/>
          <w:szCs w:val="24"/>
        </w:rPr>
        <w:t xml:space="preserve">can file a response, which will be sent to the tenant and the tenant will have a specified time to respond. The DHCR can schedule an inspection during the process. </w:t>
      </w:r>
    </w:p>
    <w:p w:rsidR="00E90241" w:rsidRPr="0071367D" w:rsidRDefault="00E90241" w:rsidP="00B832B2">
      <w:pPr>
        <w:jc w:val="both"/>
        <w:rPr>
          <w:rFonts w:ascii="Calibri" w:hAnsi="Calibri"/>
          <w:color w:val="000000" w:themeColor="text1"/>
          <w:sz w:val="24"/>
          <w:szCs w:val="24"/>
        </w:rPr>
      </w:pPr>
    </w:p>
    <w:p w:rsidR="00E90241" w:rsidRPr="0071367D" w:rsidRDefault="00E90241" w:rsidP="00B832B2">
      <w:pPr>
        <w:pStyle w:val="ListParagraph"/>
        <w:numPr>
          <w:ilvl w:val="0"/>
          <w:numId w:val="9"/>
        </w:numPr>
        <w:jc w:val="both"/>
        <w:rPr>
          <w:rFonts w:ascii="Calibri" w:hAnsi="Calibri"/>
          <w:color w:val="000000" w:themeColor="text1"/>
          <w:sz w:val="24"/>
          <w:szCs w:val="24"/>
        </w:rPr>
      </w:pPr>
      <w:r w:rsidRPr="0071367D">
        <w:rPr>
          <w:rFonts w:ascii="Calibri" w:hAnsi="Calibri"/>
          <w:color w:val="000000" w:themeColor="text1"/>
          <w:sz w:val="24"/>
          <w:szCs w:val="24"/>
        </w:rPr>
        <w:t xml:space="preserve"> If the evidence suggests that the landlord has failed to comply, the DHCR can order the landlord to comply and reduce the rent for the unit until the issue has been addressed. If the landlord has failed to comply with the order within 30 days of the issue of the order, the tenant can file a </w:t>
      </w:r>
      <w:r w:rsidRPr="0071367D">
        <w:rPr>
          <w:rFonts w:ascii="Calibri" w:hAnsi="Calibri"/>
          <w:i/>
          <w:iCs/>
          <w:color w:val="000000" w:themeColor="text1"/>
          <w:sz w:val="24"/>
          <w:szCs w:val="24"/>
        </w:rPr>
        <w:t xml:space="preserve">Tenant Affirmation of Non-Compliance,” </w:t>
      </w:r>
      <w:r w:rsidRPr="0071367D">
        <w:rPr>
          <w:rFonts w:ascii="Calibri" w:hAnsi="Calibri"/>
          <w:iCs/>
          <w:color w:val="000000" w:themeColor="text1"/>
          <w:sz w:val="24"/>
          <w:szCs w:val="24"/>
        </w:rPr>
        <w:t>and is authorized to reduce the rent according to DHCR specifications.</w:t>
      </w:r>
    </w:p>
    <w:p w:rsidR="00E90241" w:rsidRPr="0071367D" w:rsidRDefault="00E90241" w:rsidP="00B832B2">
      <w:pPr>
        <w:jc w:val="both"/>
        <w:rPr>
          <w:rFonts w:ascii="Calibri" w:hAnsi="Calibri"/>
          <w:color w:val="000000" w:themeColor="text1"/>
          <w:sz w:val="24"/>
          <w:szCs w:val="24"/>
        </w:rPr>
      </w:pPr>
    </w:p>
    <w:p w:rsidR="00E90241" w:rsidRPr="0071367D" w:rsidRDefault="00E90241" w:rsidP="00B832B2">
      <w:pPr>
        <w:pStyle w:val="ListParagraph"/>
        <w:numPr>
          <w:ilvl w:val="0"/>
          <w:numId w:val="9"/>
        </w:numPr>
        <w:jc w:val="both"/>
        <w:rPr>
          <w:rFonts w:ascii="Calibri" w:hAnsi="Calibri"/>
          <w:color w:val="000000" w:themeColor="text1"/>
          <w:sz w:val="24"/>
          <w:szCs w:val="24"/>
        </w:rPr>
      </w:pPr>
      <w:r w:rsidRPr="0071367D">
        <w:rPr>
          <w:rFonts w:ascii="Calibri" w:hAnsi="Calibri"/>
          <w:color w:val="000000" w:themeColor="text1"/>
          <w:sz w:val="24"/>
          <w:szCs w:val="24"/>
        </w:rPr>
        <w:t>When the issue has been addressed, the landlord will receive a Rent Restoration Order, which will restore the rent to the previous level.</w:t>
      </w:r>
    </w:p>
    <w:p w:rsidR="00E90241" w:rsidRPr="0071367D" w:rsidRDefault="00E90241" w:rsidP="00B832B2">
      <w:pPr>
        <w:pStyle w:val="ListParagraph"/>
        <w:ind w:left="782"/>
        <w:jc w:val="both"/>
        <w:rPr>
          <w:rFonts w:ascii="Calibri" w:hAnsi="Calibri"/>
          <w:color w:val="000000" w:themeColor="text1"/>
          <w:sz w:val="24"/>
          <w:szCs w:val="24"/>
        </w:rPr>
      </w:pPr>
    </w:p>
    <w:p w:rsidR="00E90241" w:rsidRPr="0071367D" w:rsidRDefault="00E90241" w:rsidP="00B832B2">
      <w:pPr>
        <w:jc w:val="both"/>
        <w:outlineLvl w:val="0"/>
        <w:rPr>
          <w:rFonts w:ascii="Calibri" w:hAnsi="Calibri"/>
          <w:sz w:val="24"/>
          <w:szCs w:val="24"/>
        </w:rPr>
      </w:pPr>
      <w:r w:rsidRPr="0071367D">
        <w:rPr>
          <w:rFonts w:ascii="Calibri" w:hAnsi="Calibri"/>
          <w:sz w:val="24"/>
          <w:szCs w:val="24"/>
        </w:rPr>
        <w:t xml:space="preserve">If the tenant fails to grant the landlord or their agent </w:t>
      </w:r>
      <w:r w:rsidR="001346A7" w:rsidRPr="0071367D">
        <w:rPr>
          <w:rFonts w:ascii="Calibri" w:hAnsi="Calibri"/>
          <w:sz w:val="24"/>
          <w:szCs w:val="24"/>
        </w:rPr>
        <w:t>(</w:t>
      </w:r>
      <w:r w:rsidR="001346A7" w:rsidRPr="0071367D">
        <w:rPr>
          <w:rFonts w:ascii="Calibri" w:hAnsi="Calibri"/>
          <w:color w:val="FF0000"/>
          <w:sz w:val="24"/>
          <w:szCs w:val="24"/>
        </w:rPr>
        <w:t>like a super or someone from a management company)</w:t>
      </w:r>
      <w:r w:rsidR="001346A7" w:rsidRPr="0071367D">
        <w:rPr>
          <w:rFonts w:ascii="Calibri" w:hAnsi="Calibri"/>
          <w:sz w:val="24"/>
          <w:szCs w:val="24"/>
        </w:rPr>
        <w:t xml:space="preserve"> </w:t>
      </w:r>
      <w:r w:rsidRPr="0071367D">
        <w:rPr>
          <w:rFonts w:ascii="Calibri" w:hAnsi="Calibri"/>
          <w:sz w:val="24"/>
          <w:szCs w:val="24"/>
        </w:rPr>
        <w:t xml:space="preserve">entry to the unit, the complaint can be denied. </w:t>
      </w:r>
    </w:p>
    <w:p w:rsidR="00E90241" w:rsidRPr="0071367D" w:rsidRDefault="00E90241" w:rsidP="00B832B2">
      <w:pPr>
        <w:jc w:val="both"/>
        <w:rPr>
          <w:rFonts w:ascii="Calibri" w:hAnsi="Calibri"/>
          <w:sz w:val="24"/>
          <w:szCs w:val="24"/>
        </w:rPr>
      </w:pPr>
    </w:p>
    <w:p w:rsidR="00E90241" w:rsidRPr="0071367D" w:rsidRDefault="00E90241" w:rsidP="00B832B2">
      <w:pPr>
        <w:jc w:val="both"/>
        <w:rPr>
          <w:rFonts w:ascii="Calibri" w:hAnsi="Calibri"/>
          <w:sz w:val="24"/>
          <w:szCs w:val="24"/>
        </w:rPr>
      </w:pPr>
      <w:r w:rsidRPr="0071367D">
        <w:rPr>
          <w:rFonts w:ascii="Calibri" w:hAnsi="Calibri"/>
          <w:sz w:val="24"/>
          <w:szCs w:val="24"/>
        </w:rPr>
        <w:t>For more information, see</w:t>
      </w:r>
      <w:r w:rsidRPr="0071367D">
        <w:rPr>
          <w:rFonts w:ascii="Calibri" w:hAnsi="Calibri"/>
          <w:b/>
          <w:color w:val="4F81BD" w:themeColor="accent1"/>
          <w:sz w:val="24"/>
          <w:szCs w:val="24"/>
        </w:rPr>
        <w:t xml:space="preserve"> page 24 of the Tenants’ Rights Guide</w:t>
      </w:r>
    </w:p>
    <w:p w:rsidR="00E90241" w:rsidRPr="0071367D" w:rsidRDefault="00E90241" w:rsidP="00B832B2">
      <w:pPr>
        <w:jc w:val="both"/>
        <w:rPr>
          <w:rFonts w:ascii="Calibri" w:hAnsi="Calibri"/>
          <w:color w:val="0077CD"/>
          <w:sz w:val="24"/>
          <w:szCs w:val="24"/>
          <w:u w:val="single"/>
        </w:rPr>
      </w:pPr>
    </w:p>
    <w:p w:rsidR="00E90241" w:rsidRPr="0071367D" w:rsidRDefault="00E90241" w:rsidP="00B832B2">
      <w:pPr>
        <w:jc w:val="both"/>
        <w:outlineLvl w:val="0"/>
        <w:rPr>
          <w:rFonts w:ascii="Calibri" w:hAnsi="Calibri"/>
          <w:sz w:val="24"/>
          <w:szCs w:val="24"/>
        </w:rPr>
      </w:pPr>
      <w:r w:rsidRPr="0071367D">
        <w:rPr>
          <w:rFonts w:ascii="Calibri" w:hAnsi="Calibri"/>
          <w:sz w:val="24"/>
          <w:szCs w:val="24"/>
        </w:rPr>
        <w:t xml:space="preserve">See also </w:t>
      </w:r>
      <w:r w:rsidRPr="0071367D">
        <w:rPr>
          <w:rFonts w:ascii="Calibri" w:hAnsi="Calibri"/>
          <w:b/>
          <w:color w:val="4F81BD" w:themeColor="accent1"/>
          <w:sz w:val="24"/>
          <w:szCs w:val="24"/>
        </w:rPr>
        <w:t xml:space="preserve">Fact Sheet #14 </w:t>
      </w:r>
      <w:r w:rsidRPr="0071367D">
        <w:rPr>
          <w:rFonts w:ascii="Calibri" w:hAnsi="Calibri"/>
          <w:sz w:val="24"/>
          <w:szCs w:val="24"/>
        </w:rPr>
        <w:t>for more information about rent reduction for decreased services.</w:t>
      </w:r>
    </w:p>
    <w:p w:rsidR="00E90241" w:rsidRPr="0071367D" w:rsidRDefault="00E90241" w:rsidP="00B832B2">
      <w:pPr>
        <w:jc w:val="both"/>
        <w:rPr>
          <w:rFonts w:ascii="Calibri" w:hAnsi="Calibri"/>
          <w:sz w:val="24"/>
          <w:szCs w:val="24"/>
        </w:rPr>
      </w:pPr>
    </w:p>
    <w:p w:rsidR="00E90241" w:rsidRPr="0071367D" w:rsidRDefault="00E90241"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rsidR="00E90241" w:rsidRPr="0071367D" w:rsidRDefault="00E90241" w:rsidP="00B832B2">
      <w:pPr>
        <w:jc w:val="both"/>
        <w:rPr>
          <w:rFonts w:ascii="Calibri" w:hAnsi="Calibri"/>
          <w:sz w:val="24"/>
          <w:szCs w:val="24"/>
        </w:rPr>
      </w:pPr>
      <w:r w:rsidRPr="0071367D">
        <w:rPr>
          <w:rFonts w:ascii="Calibri" w:hAnsi="Calibri"/>
          <w:b/>
          <w:color w:val="4F81BD" w:themeColor="accent1"/>
          <w:sz w:val="24"/>
          <w:szCs w:val="24"/>
        </w:rPr>
        <w:t>page 24 of the Tenants’ Rights Guide</w:t>
      </w:r>
      <w:r w:rsidRPr="0071367D">
        <w:rPr>
          <w:rFonts w:ascii="Calibri" w:hAnsi="Calibri"/>
          <w:sz w:val="24"/>
          <w:szCs w:val="24"/>
        </w:rPr>
        <w:t xml:space="preserve"> </w:t>
      </w:r>
    </w:p>
    <w:p w:rsidR="00E90241" w:rsidRPr="0071367D" w:rsidRDefault="004A19B5" w:rsidP="00B832B2">
      <w:pPr>
        <w:jc w:val="both"/>
        <w:rPr>
          <w:rStyle w:val="Hyperlink"/>
          <w:rFonts w:ascii="Calibri" w:hAnsi="Calibri"/>
          <w:sz w:val="24"/>
          <w:szCs w:val="24"/>
        </w:rPr>
      </w:pPr>
      <w:hyperlink r:id="rId65" w:history="1">
        <w:r w:rsidR="00E90241" w:rsidRPr="0071367D">
          <w:rPr>
            <w:rStyle w:val="Hyperlink"/>
            <w:rFonts w:ascii="Calibri" w:hAnsi="Calibri"/>
            <w:sz w:val="24"/>
            <w:szCs w:val="24"/>
          </w:rPr>
          <w:t>https://ag.ny.gov/sites/default/files/tenants_rights.pdf</w:t>
        </w:r>
      </w:hyperlink>
    </w:p>
    <w:p w:rsidR="00E90241" w:rsidRPr="0071367D" w:rsidRDefault="00E90241" w:rsidP="00B832B2">
      <w:pPr>
        <w:jc w:val="both"/>
        <w:rPr>
          <w:rStyle w:val="Hyperlink"/>
          <w:rFonts w:ascii="Calibri" w:hAnsi="Calibri"/>
          <w:sz w:val="24"/>
          <w:szCs w:val="24"/>
        </w:rPr>
      </w:pPr>
    </w:p>
    <w:p w:rsidR="00E90241" w:rsidRPr="0071367D" w:rsidRDefault="00E90241" w:rsidP="00B832B2">
      <w:pPr>
        <w:jc w:val="both"/>
        <w:rPr>
          <w:rStyle w:val="Hyperlink"/>
          <w:rFonts w:ascii="Calibri" w:hAnsi="Calibri"/>
          <w:sz w:val="24"/>
          <w:szCs w:val="24"/>
        </w:rPr>
      </w:pPr>
      <w:r w:rsidRPr="0071367D">
        <w:rPr>
          <w:rFonts w:ascii="Calibri" w:hAnsi="Calibri"/>
          <w:b/>
          <w:color w:val="4F81BD" w:themeColor="accent1"/>
          <w:sz w:val="24"/>
          <w:szCs w:val="24"/>
        </w:rPr>
        <w:t>Fact Sheet #14</w:t>
      </w:r>
    </w:p>
    <w:p w:rsidR="00E90241" w:rsidRPr="0071367D" w:rsidRDefault="004A19B5" w:rsidP="00B832B2">
      <w:pPr>
        <w:jc w:val="both"/>
        <w:rPr>
          <w:rStyle w:val="Hyperlink"/>
          <w:rFonts w:ascii="Calibri" w:hAnsi="Calibri"/>
          <w:sz w:val="24"/>
          <w:szCs w:val="24"/>
        </w:rPr>
      </w:pPr>
      <w:hyperlink r:id="rId66" w:history="1">
        <w:r w:rsidR="00E90241" w:rsidRPr="0071367D">
          <w:rPr>
            <w:rStyle w:val="Hyperlink"/>
            <w:rFonts w:ascii="Calibri" w:hAnsi="Calibri"/>
            <w:sz w:val="24"/>
            <w:szCs w:val="24"/>
          </w:rPr>
          <w:t>http://www.nyshcr.org/Rent/FactSheets/orafac14.pdf</w:t>
        </w:r>
      </w:hyperlink>
    </w:p>
    <w:p w:rsidR="00E90241" w:rsidRPr="0071367D" w:rsidRDefault="00E90241" w:rsidP="00B832B2">
      <w:pPr>
        <w:jc w:val="both"/>
        <w:rPr>
          <w:rStyle w:val="Hyperlink"/>
          <w:rFonts w:ascii="Calibri" w:hAnsi="Calibri"/>
          <w:sz w:val="24"/>
          <w:szCs w:val="24"/>
        </w:rPr>
      </w:pPr>
      <w:r w:rsidRPr="0071367D">
        <w:rPr>
          <w:rStyle w:val="Hyperlink"/>
          <w:rFonts w:ascii="Calibri" w:hAnsi="Calibri"/>
          <w:sz w:val="24"/>
          <w:szCs w:val="24"/>
        </w:rPr>
        <w:br w:type="page"/>
      </w:r>
    </w:p>
    <w:p w:rsidR="00862710" w:rsidRPr="0071367D" w:rsidRDefault="00862710" w:rsidP="00B832B2">
      <w:pPr>
        <w:jc w:val="both"/>
        <w:outlineLvl w:val="0"/>
        <w:rPr>
          <w:rFonts w:ascii="Calibri" w:hAnsi="Calibri"/>
          <w:b/>
          <w:sz w:val="24"/>
          <w:szCs w:val="24"/>
          <w:u w:val="single"/>
        </w:rPr>
      </w:pPr>
      <w:r w:rsidRPr="0071367D">
        <w:rPr>
          <w:rFonts w:ascii="Calibri" w:hAnsi="Calibri"/>
          <w:b/>
          <w:sz w:val="24"/>
          <w:szCs w:val="24"/>
          <w:u w:val="single"/>
        </w:rPr>
        <w:t>17 A RIGHT TO PRIVACY</w:t>
      </w:r>
    </w:p>
    <w:p w:rsidR="00862710" w:rsidRPr="0071367D" w:rsidRDefault="00862710" w:rsidP="00B832B2">
      <w:pPr>
        <w:jc w:val="both"/>
        <w:outlineLvl w:val="0"/>
        <w:rPr>
          <w:rFonts w:ascii="Calibri" w:hAnsi="Calibri"/>
          <w:i/>
          <w:sz w:val="24"/>
          <w:szCs w:val="24"/>
        </w:rPr>
      </w:pPr>
      <w:r w:rsidRPr="0071367D">
        <w:rPr>
          <w:rFonts w:ascii="Calibri" w:hAnsi="Calibri"/>
          <w:i/>
          <w:sz w:val="24"/>
          <w:szCs w:val="24"/>
        </w:rPr>
        <w:t xml:space="preserve">Item 15 discusses when landlords can enter a unit and a tenant’s right to privacy.  </w:t>
      </w:r>
    </w:p>
    <w:p w:rsidR="00862710" w:rsidRPr="0071367D" w:rsidRDefault="00862710" w:rsidP="00B832B2">
      <w:pPr>
        <w:jc w:val="both"/>
        <w:outlineLvl w:val="0"/>
        <w:rPr>
          <w:rFonts w:ascii="Calibri" w:hAnsi="Calibri"/>
          <w:b/>
          <w:sz w:val="24"/>
          <w:szCs w:val="24"/>
          <w:u w:val="single"/>
        </w:rPr>
      </w:pPr>
    </w:p>
    <w:p w:rsidR="00862710" w:rsidRPr="0071367D" w:rsidRDefault="00862710"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Tenants have a right to privacy in their apartments. However, under certain conditions, the landlord has the right to enter the apartment to make repairs, improvements, or to inspect the unit to make sure it is in compliance with the Housing Maintenance Code, </w:t>
      </w:r>
      <w:r w:rsidRPr="0071367D">
        <w:rPr>
          <w:rFonts w:ascii="Calibri" w:hAnsi="Calibri"/>
          <w:b/>
          <w:color w:val="000000" w:themeColor="text1"/>
          <w:sz w:val="24"/>
          <w:szCs w:val="24"/>
        </w:rPr>
        <w:t>as long as they give reasonable notice</w:t>
      </w:r>
      <w:r w:rsidRPr="0071367D">
        <w:rPr>
          <w:rFonts w:ascii="Calibri" w:hAnsi="Calibri"/>
          <w:color w:val="000000" w:themeColor="text1"/>
          <w:sz w:val="24"/>
          <w:szCs w:val="24"/>
        </w:rPr>
        <w:t xml:space="preserve">, do so during a reasonable hour, and have the tenant's consent. If the tenant unreasonably denies entry into the apartment, the landlord can seek a court order that will permit entry. In case of emergency, such as a fire, water leak, or life-threatening emergency, the landlord may enter without prior consent or notice. </w:t>
      </w:r>
    </w:p>
    <w:p w:rsidR="00862710" w:rsidRPr="0071367D" w:rsidRDefault="00862710" w:rsidP="00B832B2">
      <w:pPr>
        <w:jc w:val="both"/>
        <w:rPr>
          <w:rFonts w:ascii="Calibri" w:hAnsi="Calibri"/>
          <w:sz w:val="24"/>
          <w:szCs w:val="24"/>
        </w:rPr>
      </w:pPr>
    </w:p>
    <w:p w:rsidR="00862710" w:rsidRPr="0071367D" w:rsidRDefault="00862710" w:rsidP="00B832B2">
      <w:pPr>
        <w:jc w:val="both"/>
        <w:rPr>
          <w:rFonts w:ascii="Calibri" w:hAnsi="Calibri"/>
          <w:color w:val="0076CD"/>
          <w:sz w:val="24"/>
          <w:szCs w:val="24"/>
          <w:u w:val="single"/>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 25 of the Tenants’ Rights Guide</w:t>
      </w:r>
      <w:r w:rsidRPr="0071367D">
        <w:rPr>
          <w:rFonts w:ascii="Calibri" w:hAnsi="Calibri"/>
          <w:sz w:val="24"/>
          <w:szCs w:val="24"/>
        </w:rPr>
        <w:t xml:space="preserve">. </w:t>
      </w:r>
    </w:p>
    <w:p w:rsidR="00862710" w:rsidRPr="0071367D" w:rsidRDefault="00862710" w:rsidP="00B832B2">
      <w:pPr>
        <w:jc w:val="both"/>
        <w:rPr>
          <w:rFonts w:ascii="Calibri" w:hAnsi="Calibri"/>
          <w:sz w:val="24"/>
          <w:szCs w:val="24"/>
        </w:rPr>
      </w:pPr>
    </w:p>
    <w:p w:rsidR="00862710" w:rsidRPr="0071367D" w:rsidRDefault="00862710"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rsidR="00862710" w:rsidRPr="0071367D" w:rsidRDefault="00862710" w:rsidP="00B832B2">
      <w:pPr>
        <w:jc w:val="both"/>
        <w:rPr>
          <w:rFonts w:ascii="Calibri" w:hAnsi="Calibri"/>
          <w:b/>
          <w:sz w:val="24"/>
          <w:szCs w:val="24"/>
          <w:u w:val="single"/>
        </w:rPr>
      </w:pPr>
    </w:p>
    <w:p w:rsidR="00862710" w:rsidRPr="0071367D" w:rsidRDefault="00862710" w:rsidP="00B832B2">
      <w:pPr>
        <w:jc w:val="both"/>
        <w:rPr>
          <w:rFonts w:ascii="Calibri" w:hAnsi="Calibri"/>
          <w:sz w:val="24"/>
          <w:szCs w:val="24"/>
        </w:rPr>
      </w:pPr>
      <w:r w:rsidRPr="0071367D">
        <w:rPr>
          <w:rFonts w:ascii="Calibri" w:hAnsi="Calibri"/>
          <w:b/>
          <w:color w:val="4F81BD" w:themeColor="accent1"/>
          <w:sz w:val="24"/>
          <w:szCs w:val="24"/>
        </w:rPr>
        <w:t>page 25 of the Tenants’ Rights Guide</w:t>
      </w:r>
    </w:p>
    <w:p w:rsidR="00862710" w:rsidRPr="0071367D" w:rsidRDefault="00862710" w:rsidP="00B832B2">
      <w:pPr>
        <w:jc w:val="both"/>
        <w:rPr>
          <w:rFonts w:ascii="Calibri" w:hAnsi="Calibri"/>
          <w:color w:val="0076CD"/>
          <w:sz w:val="24"/>
          <w:szCs w:val="24"/>
          <w:u w:val="single"/>
        </w:rPr>
      </w:pPr>
      <w:r w:rsidRPr="0071367D">
        <w:rPr>
          <w:rFonts w:ascii="Calibri" w:hAnsi="Calibri"/>
          <w:color w:val="0076CD"/>
          <w:sz w:val="24"/>
          <w:szCs w:val="24"/>
          <w:u w:val="single"/>
        </w:rPr>
        <w:t>https://ag.ny.gov/sites/default/files/tenants_rights.pdf</w:t>
      </w:r>
    </w:p>
    <w:p w:rsidR="007817A5" w:rsidRPr="0071367D" w:rsidRDefault="007817A5" w:rsidP="00B832B2">
      <w:pPr>
        <w:jc w:val="both"/>
        <w:rPr>
          <w:rFonts w:ascii="Calibri" w:hAnsi="Calibri"/>
          <w:sz w:val="24"/>
          <w:szCs w:val="24"/>
        </w:rPr>
      </w:pPr>
      <w:r w:rsidRPr="0071367D">
        <w:rPr>
          <w:rFonts w:ascii="Calibri" w:hAnsi="Calibri"/>
          <w:sz w:val="24"/>
          <w:szCs w:val="24"/>
        </w:rPr>
        <w:br w:type="page"/>
      </w:r>
    </w:p>
    <w:p w:rsidR="007817A5" w:rsidRPr="0071367D" w:rsidRDefault="007817A5" w:rsidP="00B832B2">
      <w:pPr>
        <w:jc w:val="both"/>
        <w:outlineLvl w:val="0"/>
        <w:rPr>
          <w:rFonts w:ascii="Calibri" w:hAnsi="Calibri"/>
          <w:b/>
          <w:sz w:val="24"/>
          <w:szCs w:val="24"/>
          <w:u w:val="single"/>
        </w:rPr>
      </w:pPr>
      <w:r w:rsidRPr="0071367D">
        <w:rPr>
          <w:rFonts w:ascii="Calibri" w:hAnsi="Calibri"/>
          <w:b/>
          <w:sz w:val="24"/>
          <w:szCs w:val="24"/>
          <w:u w:val="single"/>
        </w:rPr>
        <w:t>18 APARTMENT SHARING</w:t>
      </w:r>
    </w:p>
    <w:p w:rsidR="007817A5" w:rsidRPr="0071367D" w:rsidRDefault="007817A5" w:rsidP="00B832B2">
      <w:pPr>
        <w:jc w:val="both"/>
        <w:rPr>
          <w:rFonts w:ascii="Calibri" w:hAnsi="Calibri"/>
          <w:i/>
          <w:sz w:val="24"/>
          <w:szCs w:val="24"/>
        </w:rPr>
      </w:pPr>
      <w:r w:rsidRPr="0071367D">
        <w:rPr>
          <w:rFonts w:ascii="Calibri" w:hAnsi="Calibri"/>
          <w:i/>
          <w:sz w:val="24"/>
          <w:szCs w:val="24"/>
        </w:rPr>
        <w:t xml:space="preserve">Item 16 discusses apartment sharing. </w:t>
      </w:r>
    </w:p>
    <w:p w:rsidR="007817A5" w:rsidRPr="0071367D" w:rsidRDefault="007817A5" w:rsidP="00B832B2">
      <w:pPr>
        <w:jc w:val="both"/>
        <w:rPr>
          <w:rFonts w:ascii="Calibri" w:hAnsi="Calibri"/>
          <w:sz w:val="24"/>
          <w:szCs w:val="24"/>
        </w:rPr>
      </w:pPr>
    </w:p>
    <w:p w:rsidR="007817A5" w:rsidRPr="0071367D" w:rsidRDefault="007817A5" w:rsidP="00B832B2">
      <w:pPr>
        <w:jc w:val="both"/>
        <w:rPr>
          <w:rFonts w:ascii="Calibri" w:hAnsi="Calibri"/>
          <w:color w:val="000000" w:themeColor="text1"/>
          <w:sz w:val="24"/>
          <w:szCs w:val="24"/>
        </w:rPr>
      </w:pPr>
      <w:r w:rsidRPr="0071367D">
        <w:rPr>
          <w:rFonts w:ascii="Calibri" w:hAnsi="Calibri"/>
          <w:sz w:val="24"/>
          <w:szCs w:val="24"/>
        </w:rPr>
        <w:t>The tenant has t</w:t>
      </w:r>
      <w:r w:rsidRPr="0071367D">
        <w:rPr>
          <w:rFonts w:ascii="Calibri" w:hAnsi="Calibri"/>
          <w:color w:val="000000" w:themeColor="text1"/>
          <w:sz w:val="24"/>
          <w:szCs w:val="24"/>
        </w:rPr>
        <w:t xml:space="preserve">he right to share the unit with immediate family, one additional occupant, and that occupant's dependent children. However, the prime tenant (the tenant’s whose name is on the lease) or their spouse must occupy the unit as their primary residence. </w:t>
      </w:r>
    </w:p>
    <w:p w:rsidR="007817A5" w:rsidRPr="0071367D" w:rsidRDefault="007817A5" w:rsidP="00B832B2">
      <w:pPr>
        <w:jc w:val="both"/>
        <w:rPr>
          <w:rFonts w:ascii="Calibri" w:hAnsi="Calibri"/>
          <w:color w:val="000000" w:themeColor="text1"/>
          <w:sz w:val="24"/>
          <w:szCs w:val="24"/>
        </w:rPr>
      </w:pPr>
    </w:p>
    <w:p w:rsidR="007817A5" w:rsidRPr="0071367D" w:rsidRDefault="007817A5" w:rsidP="00B832B2">
      <w:pPr>
        <w:jc w:val="both"/>
        <w:rPr>
          <w:rFonts w:ascii="Calibri" w:hAnsi="Calibri"/>
          <w:color w:val="FF0000"/>
          <w:sz w:val="24"/>
          <w:szCs w:val="24"/>
        </w:rPr>
      </w:pPr>
      <w:r w:rsidRPr="0071367D">
        <w:rPr>
          <w:rFonts w:ascii="Calibri" w:hAnsi="Calibri"/>
          <w:color w:val="000000" w:themeColor="text1"/>
          <w:sz w:val="24"/>
          <w:szCs w:val="24"/>
        </w:rPr>
        <w:t>Tenants who sublet a room or have roommates cannot charge more than the rent they are paying to the landlord and those roommates who are not on the lease cannot take over the lease</w:t>
      </w:r>
      <w:r w:rsidRPr="0071367D">
        <w:rPr>
          <w:rFonts w:ascii="Calibri" w:hAnsi="Calibri"/>
          <w:color w:val="FF0000"/>
          <w:sz w:val="24"/>
          <w:szCs w:val="24"/>
        </w:rPr>
        <w:t xml:space="preserve">. </w:t>
      </w:r>
      <w:commentRangeStart w:id="44"/>
      <w:commentRangeStart w:id="45"/>
      <w:commentRangeStart w:id="46"/>
      <w:r w:rsidRPr="0071367D">
        <w:rPr>
          <w:rFonts w:ascii="Calibri" w:hAnsi="Calibri"/>
          <w:color w:val="FF0000"/>
          <w:sz w:val="24"/>
          <w:szCs w:val="24"/>
        </w:rPr>
        <w:t xml:space="preserve">Further, tenants are not allowed to charge more than their proportional share of the rent, which refers to the amount of rent that is owed based on the number of rooms in a unit. </w:t>
      </w:r>
      <w:commentRangeEnd w:id="44"/>
      <w:r w:rsidR="00896808" w:rsidRPr="0071367D">
        <w:rPr>
          <w:rStyle w:val="CommentReference"/>
          <w:rFonts w:ascii="Calibri" w:hAnsi="Calibri"/>
          <w:sz w:val="24"/>
          <w:szCs w:val="24"/>
        </w:rPr>
        <w:commentReference w:id="44"/>
      </w:r>
      <w:commentRangeEnd w:id="45"/>
      <w:r w:rsidR="00896808" w:rsidRPr="0071367D">
        <w:rPr>
          <w:rStyle w:val="CommentReference"/>
          <w:rFonts w:ascii="Calibri" w:hAnsi="Calibri"/>
          <w:sz w:val="24"/>
          <w:szCs w:val="24"/>
        </w:rPr>
        <w:commentReference w:id="45"/>
      </w:r>
      <w:commentRangeEnd w:id="46"/>
      <w:r w:rsidR="00132A5E">
        <w:rPr>
          <w:rStyle w:val="CommentReference"/>
        </w:rPr>
        <w:commentReference w:id="46"/>
      </w:r>
    </w:p>
    <w:p w:rsidR="007817A5" w:rsidRPr="0071367D" w:rsidRDefault="007817A5" w:rsidP="00B832B2">
      <w:pPr>
        <w:jc w:val="both"/>
        <w:rPr>
          <w:rFonts w:ascii="Calibri" w:hAnsi="Calibri"/>
          <w:color w:val="FF0000"/>
          <w:sz w:val="24"/>
          <w:szCs w:val="24"/>
        </w:rPr>
      </w:pPr>
    </w:p>
    <w:p w:rsidR="007817A5" w:rsidRPr="0071367D" w:rsidRDefault="007817A5" w:rsidP="00B832B2">
      <w:pPr>
        <w:jc w:val="both"/>
        <w:rPr>
          <w:rFonts w:ascii="Calibri" w:hAnsi="Calibri"/>
          <w:color w:val="000000" w:themeColor="text1"/>
          <w:sz w:val="24"/>
          <w:szCs w:val="24"/>
          <w:u w:val="single"/>
        </w:rPr>
      </w:pPr>
      <w:r w:rsidRPr="0071367D">
        <w:rPr>
          <w:rFonts w:ascii="Calibri" w:hAnsi="Calibri"/>
          <w:color w:val="000000" w:themeColor="text1"/>
          <w:sz w:val="24"/>
          <w:szCs w:val="24"/>
          <w:u w:val="single"/>
        </w:rPr>
        <w:t>Example</w:t>
      </w:r>
    </w:p>
    <w:p w:rsidR="007817A5" w:rsidRPr="0071367D" w:rsidRDefault="007817A5" w:rsidP="00B832B2">
      <w:pPr>
        <w:jc w:val="both"/>
        <w:rPr>
          <w:rFonts w:ascii="Calibri" w:hAnsi="Calibri"/>
          <w:color w:val="000000" w:themeColor="text1"/>
          <w:sz w:val="24"/>
          <w:szCs w:val="24"/>
        </w:rPr>
      </w:pPr>
      <w:r w:rsidRPr="0071367D">
        <w:rPr>
          <w:rFonts w:ascii="Calibri" w:hAnsi="Calibri"/>
          <w:color w:val="000000" w:themeColor="text1"/>
          <w:sz w:val="24"/>
          <w:szCs w:val="24"/>
        </w:rPr>
        <w:t>In a two-bedroom apartment that rents for $1,000, the tenant is not allowed to charge the other roommate or the subtenant more than $500, that is, each tenant or subtenant is responsible for 50 percent of the rent because there are two tenants and two rooms. In the same apartment, a tenant charging a roommate or a subtenant $650, would be charging them more than their proportional share of the rent</w:t>
      </w:r>
      <w:r w:rsidR="00A651B9" w:rsidRPr="0071367D">
        <w:rPr>
          <w:rFonts w:ascii="Calibri" w:hAnsi="Calibri"/>
          <w:color w:val="000000" w:themeColor="text1"/>
          <w:sz w:val="24"/>
          <w:szCs w:val="24"/>
        </w:rPr>
        <w:t xml:space="preserve">. While an argument could be made that share is roughly even because one tenants pays for utilities on top of rent and the other does not, the idea is </w:t>
      </w:r>
      <w:commentRangeStart w:id="47"/>
      <w:r w:rsidR="00A651B9" w:rsidRPr="0071367D">
        <w:rPr>
          <w:rFonts w:ascii="Calibri" w:hAnsi="Calibri"/>
          <w:color w:val="FF0000"/>
          <w:sz w:val="24"/>
          <w:szCs w:val="24"/>
        </w:rPr>
        <w:t xml:space="preserve">to </w:t>
      </w:r>
      <w:r w:rsidRPr="0071367D">
        <w:rPr>
          <w:rFonts w:ascii="Calibri" w:hAnsi="Calibri"/>
          <w:color w:val="FF0000"/>
          <w:sz w:val="24"/>
          <w:szCs w:val="24"/>
        </w:rPr>
        <w:t xml:space="preserve">discourage </w:t>
      </w:r>
      <w:r w:rsidR="004550E4" w:rsidRPr="0071367D">
        <w:rPr>
          <w:rFonts w:ascii="Calibri" w:hAnsi="Calibri"/>
          <w:color w:val="FF0000"/>
          <w:sz w:val="24"/>
          <w:szCs w:val="24"/>
        </w:rPr>
        <w:t xml:space="preserve">tenants from making a profit through </w:t>
      </w:r>
      <w:r w:rsidRPr="0071367D">
        <w:rPr>
          <w:rFonts w:ascii="Calibri" w:hAnsi="Calibri"/>
          <w:color w:val="FF0000"/>
          <w:sz w:val="24"/>
          <w:szCs w:val="24"/>
        </w:rPr>
        <w:t>short-term subletting arrangements</w:t>
      </w:r>
      <w:r w:rsidR="00A651B9" w:rsidRPr="0071367D">
        <w:rPr>
          <w:rFonts w:ascii="Calibri" w:hAnsi="Calibri"/>
          <w:color w:val="FF0000"/>
          <w:sz w:val="24"/>
          <w:szCs w:val="24"/>
        </w:rPr>
        <w:t>.</w:t>
      </w:r>
      <w:r w:rsidR="004550E4" w:rsidRPr="0071367D">
        <w:rPr>
          <w:rFonts w:ascii="Calibri" w:hAnsi="Calibri"/>
          <w:color w:val="FF0000"/>
          <w:sz w:val="24"/>
          <w:szCs w:val="24"/>
        </w:rPr>
        <w:t xml:space="preserve"> </w:t>
      </w:r>
      <w:r w:rsidR="00A651B9" w:rsidRPr="0071367D">
        <w:rPr>
          <w:rFonts w:ascii="Calibri" w:hAnsi="Calibri"/>
          <w:color w:val="FF0000"/>
          <w:sz w:val="24"/>
          <w:szCs w:val="24"/>
        </w:rPr>
        <w:t xml:space="preserve">Many tenants have used platforms like Airbnb or Facebook to continually rent their second room on short-term basis. In some cases, tenant make more then they </w:t>
      </w:r>
      <w:del w:id="48" w:author="Davidson, Ellen" w:date="2018-11-19T12:44:00Z">
        <w:r w:rsidR="00A651B9" w:rsidRPr="0071367D" w:rsidDel="00132A5E">
          <w:rPr>
            <w:rFonts w:ascii="Calibri" w:hAnsi="Calibri"/>
            <w:color w:val="FF0000"/>
            <w:sz w:val="24"/>
            <w:szCs w:val="24"/>
          </w:rPr>
          <w:delText xml:space="preserve">own </w:delText>
        </w:r>
      </w:del>
      <w:ins w:id="49" w:author="Davidson, Ellen" w:date="2018-11-19T12:44:00Z">
        <w:r w:rsidR="00132A5E" w:rsidRPr="0071367D">
          <w:rPr>
            <w:rFonts w:ascii="Calibri" w:hAnsi="Calibri"/>
            <w:color w:val="FF0000"/>
            <w:sz w:val="24"/>
            <w:szCs w:val="24"/>
          </w:rPr>
          <w:t>ow</w:t>
        </w:r>
        <w:r w:rsidR="00132A5E">
          <w:rPr>
            <w:rFonts w:ascii="Calibri" w:hAnsi="Calibri"/>
            <w:color w:val="FF0000"/>
            <w:sz w:val="24"/>
            <w:szCs w:val="24"/>
          </w:rPr>
          <w:t>e</w:t>
        </w:r>
        <w:r w:rsidR="00132A5E" w:rsidRPr="0071367D">
          <w:rPr>
            <w:rFonts w:ascii="Calibri" w:hAnsi="Calibri"/>
            <w:color w:val="FF0000"/>
            <w:sz w:val="24"/>
            <w:szCs w:val="24"/>
          </w:rPr>
          <w:t xml:space="preserve"> </w:t>
        </w:r>
      </w:ins>
      <w:r w:rsidR="00A651B9" w:rsidRPr="0071367D">
        <w:rPr>
          <w:rFonts w:ascii="Calibri" w:hAnsi="Calibri"/>
          <w:color w:val="FF0000"/>
          <w:sz w:val="24"/>
          <w:szCs w:val="24"/>
        </w:rPr>
        <w:t>in rent. This type of frequent, short-term Airbnb-style subletting arrangement has</w:t>
      </w:r>
      <w:r w:rsidR="004550E4" w:rsidRPr="0071367D">
        <w:rPr>
          <w:rFonts w:ascii="Calibri" w:hAnsi="Calibri"/>
          <w:color w:val="FF0000"/>
          <w:sz w:val="24"/>
          <w:szCs w:val="24"/>
        </w:rPr>
        <w:t xml:space="preserve"> resulted in many eviction cases brought against tenant</w:t>
      </w:r>
      <w:r w:rsidR="00A651B9" w:rsidRPr="0071367D">
        <w:rPr>
          <w:rFonts w:ascii="Calibri" w:hAnsi="Calibri"/>
          <w:color w:val="FF0000"/>
          <w:sz w:val="24"/>
          <w:szCs w:val="24"/>
        </w:rPr>
        <w:t>s.</w:t>
      </w:r>
      <w:commentRangeEnd w:id="47"/>
      <w:r w:rsidR="00A651B9" w:rsidRPr="0071367D">
        <w:rPr>
          <w:rStyle w:val="CommentReference"/>
          <w:rFonts w:ascii="Calibri" w:hAnsi="Calibri"/>
          <w:sz w:val="24"/>
          <w:szCs w:val="24"/>
        </w:rPr>
        <w:commentReference w:id="47"/>
      </w:r>
    </w:p>
    <w:p w:rsidR="007817A5" w:rsidRPr="0071367D" w:rsidRDefault="007817A5" w:rsidP="00B832B2">
      <w:pPr>
        <w:jc w:val="both"/>
        <w:rPr>
          <w:rFonts w:ascii="Calibri" w:hAnsi="Calibri"/>
          <w:color w:val="FF0000"/>
          <w:sz w:val="24"/>
          <w:szCs w:val="24"/>
        </w:rPr>
      </w:pPr>
    </w:p>
    <w:p w:rsidR="007817A5" w:rsidRPr="0071367D" w:rsidRDefault="007817A5" w:rsidP="00B832B2">
      <w:pPr>
        <w:jc w:val="both"/>
        <w:rPr>
          <w:rFonts w:ascii="Calibri" w:hAnsi="Calibri"/>
          <w:color w:val="000000" w:themeColor="text1"/>
          <w:sz w:val="24"/>
          <w:szCs w:val="24"/>
        </w:rPr>
      </w:pPr>
      <w:r w:rsidRPr="0071367D">
        <w:rPr>
          <w:rFonts w:ascii="Calibri" w:hAnsi="Calibri"/>
          <w:color w:val="000000" w:themeColor="text1"/>
          <w:sz w:val="24"/>
          <w:szCs w:val="24"/>
        </w:rPr>
        <w:t>Usually new roommates that were not on the original lease are not added to a</w:t>
      </w:r>
      <w:r w:rsidR="00A651B9" w:rsidRPr="0071367D">
        <w:rPr>
          <w:rFonts w:ascii="Calibri" w:hAnsi="Calibri"/>
          <w:color w:val="000000" w:themeColor="text1"/>
          <w:sz w:val="24"/>
          <w:szCs w:val="24"/>
        </w:rPr>
        <w:t>n existing lease. When the primary</w:t>
      </w:r>
      <w:r w:rsidRPr="0071367D">
        <w:rPr>
          <w:rFonts w:ascii="Calibri" w:hAnsi="Calibri"/>
          <w:color w:val="000000" w:themeColor="text1"/>
          <w:sz w:val="24"/>
          <w:szCs w:val="24"/>
        </w:rPr>
        <w:t xml:space="preserve"> tenant leaves</w:t>
      </w:r>
      <w:r w:rsidR="00A651B9" w:rsidRPr="0071367D">
        <w:rPr>
          <w:rFonts w:ascii="Calibri" w:hAnsi="Calibri"/>
          <w:color w:val="000000" w:themeColor="text1"/>
          <w:sz w:val="24"/>
          <w:szCs w:val="24"/>
        </w:rPr>
        <w:t xml:space="preserve"> (the one named on the lease)</w:t>
      </w:r>
      <w:r w:rsidRPr="0071367D">
        <w:rPr>
          <w:rFonts w:ascii="Calibri" w:hAnsi="Calibri"/>
          <w:color w:val="000000" w:themeColor="text1"/>
          <w:sz w:val="24"/>
          <w:szCs w:val="24"/>
        </w:rPr>
        <w:t xml:space="preserve">, the landlord can offer the roommate a new lease, but there is usually a vacancy increase in the rent. </w:t>
      </w:r>
    </w:p>
    <w:p w:rsidR="007817A5" w:rsidRPr="0071367D" w:rsidRDefault="007817A5" w:rsidP="00B832B2">
      <w:pPr>
        <w:jc w:val="both"/>
        <w:rPr>
          <w:rFonts w:ascii="Calibri" w:hAnsi="Calibri"/>
          <w:sz w:val="24"/>
          <w:szCs w:val="24"/>
        </w:rPr>
      </w:pPr>
    </w:p>
    <w:p w:rsidR="007817A5" w:rsidRPr="0071367D" w:rsidRDefault="007817A5" w:rsidP="00B832B2">
      <w:pPr>
        <w:jc w:val="both"/>
        <w:rPr>
          <w:rFonts w:ascii="Calibri" w:hAnsi="Calibri"/>
          <w:sz w:val="24"/>
          <w:szCs w:val="24"/>
        </w:rPr>
      </w:pPr>
      <w:r w:rsidRPr="0071367D">
        <w:rPr>
          <w:rFonts w:ascii="Calibri" w:hAnsi="Calibri"/>
          <w:sz w:val="24"/>
          <w:szCs w:val="24"/>
        </w:rPr>
        <w:t>In the case where the lease names more than one tenant, these tenants may share the unit with their immediate families. If one tenant moves out, he or she may be replaced with another occupant and their children. At least one of the tenants named on the lease or their spouse must use the unit as their primary residence.</w:t>
      </w:r>
    </w:p>
    <w:p w:rsidR="007817A5" w:rsidRPr="0071367D" w:rsidRDefault="007817A5" w:rsidP="00B832B2">
      <w:pPr>
        <w:jc w:val="both"/>
        <w:rPr>
          <w:rFonts w:ascii="Calibri" w:hAnsi="Calibri"/>
          <w:sz w:val="24"/>
          <w:szCs w:val="24"/>
        </w:rPr>
      </w:pPr>
    </w:p>
    <w:p w:rsidR="007817A5" w:rsidRPr="0071367D" w:rsidRDefault="007817A5" w:rsidP="00B832B2">
      <w:pPr>
        <w:jc w:val="both"/>
        <w:rPr>
          <w:rFonts w:ascii="Calibri" w:hAnsi="Calibri"/>
          <w:sz w:val="24"/>
          <w:szCs w:val="24"/>
        </w:rPr>
      </w:pPr>
      <w:r w:rsidRPr="0071367D">
        <w:rPr>
          <w:rFonts w:ascii="Calibri" w:hAnsi="Calibri"/>
          <w:sz w:val="24"/>
          <w:szCs w:val="24"/>
        </w:rPr>
        <w:t xml:space="preserve">However, landlords have the right to limit the total number of people living in the unit to comply with legal overcrowding standards. This is generally used as a way for landlords to prevent tenants from abusing this right or living in overcrowded (and therefore dangerous) living arrangements. </w:t>
      </w:r>
    </w:p>
    <w:p w:rsidR="007817A5" w:rsidRPr="0071367D" w:rsidRDefault="007817A5" w:rsidP="00B832B2">
      <w:pPr>
        <w:jc w:val="both"/>
        <w:rPr>
          <w:rFonts w:ascii="Calibri" w:hAnsi="Calibri"/>
          <w:sz w:val="24"/>
          <w:szCs w:val="24"/>
        </w:rPr>
      </w:pPr>
    </w:p>
    <w:p w:rsidR="007817A5" w:rsidRPr="0071367D" w:rsidRDefault="007817A5"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Short-term Sublets (Airbnb style arrangements)</w:t>
      </w:r>
    </w:p>
    <w:p w:rsidR="007817A5" w:rsidRPr="0071367D" w:rsidRDefault="007817A5"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While it is common for people to rent out their </w:t>
      </w:r>
      <w:r w:rsidRPr="0071367D">
        <w:rPr>
          <w:rFonts w:ascii="Calibri" w:hAnsi="Calibri"/>
          <w:b/>
          <w:i/>
          <w:color w:val="000000" w:themeColor="text1"/>
          <w:sz w:val="24"/>
          <w:szCs w:val="24"/>
        </w:rPr>
        <w:t>entire</w:t>
      </w:r>
      <w:r w:rsidRPr="0071367D">
        <w:rPr>
          <w:rFonts w:ascii="Calibri" w:hAnsi="Calibri"/>
          <w:color w:val="000000" w:themeColor="text1"/>
          <w:sz w:val="24"/>
          <w:szCs w:val="24"/>
        </w:rPr>
        <w:t xml:space="preserve"> apartment for less than 30 days, this is illegal according to recent amendments to the New York State Multiple Dwelling Law:</w:t>
      </w:r>
    </w:p>
    <w:p w:rsidR="007817A5" w:rsidRPr="0071367D" w:rsidRDefault="007817A5" w:rsidP="00B832B2">
      <w:pPr>
        <w:jc w:val="both"/>
        <w:rPr>
          <w:rFonts w:ascii="Calibri" w:hAnsi="Calibri"/>
          <w:color w:val="FF0000"/>
          <w:sz w:val="24"/>
          <w:szCs w:val="24"/>
        </w:rPr>
      </w:pPr>
    </w:p>
    <w:p w:rsidR="007817A5" w:rsidRPr="0071367D" w:rsidRDefault="007817A5" w:rsidP="00B832B2">
      <w:pPr>
        <w:jc w:val="both"/>
        <w:outlineLvl w:val="0"/>
        <w:rPr>
          <w:rFonts w:ascii="Calibri" w:hAnsi="Calibri"/>
          <w:b/>
          <w:color w:val="4F81BD" w:themeColor="accent1"/>
          <w:sz w:val="24"/>
          <w:szCs w:val="24"/>
        </w:rPr>
      </w:pPr>
      <w:r w:rsidRPr="0071367D">
        <w:rPr>
          <w:rFonts w:ascii="Calibri" w:hAnsi="Calibri"/>
          <w:b/>
          <w:color w:val="4F81BD" w:themeColor="accent1"/>
          <w:sz w:val="24"/>
          <w:szCs w:val="24"/>
        </w:rPr>
        <w:t>2010 Amendment to Article 1 of the New York State Multiple Dwelling Law</w:t>
      </w:r>
      <w:r w:rsidR="00FC1EFE" w:rsidRPr="0071367D">
        <w:rPr>
          <w:rFonts w:ascii="Calibri" w:hAnsi="Calibri"/>
          <w:b/>
          <w:color w:val="4F81BD" w:themeColor="accent1"/>
          <w:sz w:val="24"/>
          <w:szCs w:val="24"/>
        </w:rPr>
        <w:t xml:space="preserve"> </w:t>
      </w:r>
    </w:p>
    <w:p w:rsidR="007817A5" w:rsidRPr="0071367D" w:rsidRDefault="007817A5" w:rsidP="00B832B2">
      <w:pPr>
        <w:jc w:val="both"/>
        <w:rPr>
          <w:rFonts w:ascii="Calibri" w:hAnsi="Calibri"/>
          <w:color w:val="FF0000"/>
          <w:sz w:val="24"/>
          <w:szCs w:val="24"/>
        </w:rPr>
      </w:pPr>
    </w:p>
    <w:p w:rsidR="007817A5" w:rsidRPr="0071367D" w:rsidRDefault="007817A5" w:rsidP="00B832B2">
      <w:pPr>
        <w:jc w:val="both"/>
        <w:outlineLvl w:val="0"/>
        <w:rPr>
          <w:rFonts w:ascii="Calibri" w:hAnsi="Calibri"/>
          <w:b/>
          <w:color w:val="4F81BD" w:themeColor="accent1"/>
          <w:sz w:val="24"/>
          <w:szCs w:val="24"/>
        </w:rPr>
      </w:pPr>
      <w:r w:rsidRPr="0071367D">
        <w:rPr>
          <w:rFonts w:ascii="Calibri" w:hAnsi="Calibri"/>
          <w:b/>
          <w:color w:val="4F81BD" w:themeColor="accent1"/>
          <w:sz w:val="24"/>
          <w:szCs w:val="24"/>
        </w:rPr>
        <w:t>2016 Amendment to Article 1 of the New York State Multiple Dwelling Law</w:t>
      </w:r>
    </w:p>
    <w:p w:rsidR="007817A5" w:rsidRPr="0071367D" w:rsidRDefault="007817A5" w:rsidP="00B832B2">
      <w:pPr>
        <w:pStyle w:val="Heading1"/>
        <w:shd w:val="clear" w:color="auto" w:fill="FFFFFF"/>
        <w:jc w:val="both"/>
        <w:rPr>
          <w:rFonts w:ascii="Calibri" w:hAnsi="Calibri"/>
          <w:b/>
          <w:color w:val="4F81BD" w:themeColor="accent1"/>
          <w:sz w:val="24"/>
          <w:szCs w:val="24"/>
        </w:rPr>
      </w:pPr>
      <w:r w:rsidRPr="0071367D">
        <w:rPr>
          <w:rFonts w:ascii="Calibri" w:hAnsi="Calibri"/>
          <w:b/>
          <w:color w:val="4F81BD" w:themeColor="accent1"/>
          <w:sz w:val="24"/>
          <w:szCs w:val="24"/>
        </w:rPr>
        <w:t>An Introduction to New York's Short Term Rental Laws</w:t>
      </w:r>
    </w:p>
    <w:p w:rsidR="007817A5" w:rsidRPr="0071367D" w:rsidRDefault="007817A5" w:rsidP="00B832B2">
      <w:pPr>
        <w:jc w:val="both"/>
        <w:rPr>
          <w:rFonts w:ascii="Calibri" w:hAnsi="Calibri"/>
          <w:color w:val="FF0000"/>
          <w:sz w:val="24"/>
          <w:szCs w:val="24"/>
        </w:rPr>
      </w:pPr>
    </w:p>
    <w:p w:rsidR="007817A5" w:rsidRPr="0071367D" w:rsidRDefault="007817A5" w:rsidP="00B832B2">
      <w:pPr>
        <w:jc w:val="both"/>
        <w:rPr>
          <w:rFonts w:ascii="Calibri" w:hAnsi="Calibri"/>
          <w:color w:val="FF0000"/>
          <w:sz w:val="24"/>
          <w:szCs w:val="24"/>
        </w:rPr>
      </w:pPr>
      <w:commentRangeStart w:id="50"/>
      <w:commentRangeStart w:id="51"/>
      <w:r w:rsidRPr="0071367D">
        <w:rPr>
          <w:rFonts w:ascii="Calibri" w:hAnsi="Calibri"/>
          <w:color w:val="FF0000"/>
          <w:sz w:val="24"/>
          <w:szCs w:val="24"/>
        </w:rPr>
        <w:t xml:space="preserve">However, this is only illegal if it you are renting out the entire unit, that is, as long as one of the primary tenants lives in the unit and does not charge more than the proportional share of the rent. </w:t>
      </w:r>
      <w:commentRangeEnd w:id="50"/>
      <w:r w:rsidRPr="0071367D">
        <w:rPr>
          <w:rStyle w:val="CommentReference"/>
          <w:rFonts w:ascii="Calibri" w:hAnsi="Calibri"/>
          <w:sz w:val="24"/>
          <w:szCs w:val="24"/>
        </w:rPr>
        <w:commentReference w:id="50"/>
      </w:r>
      <w:commentRangeEnd w:id="51"/>
      <w:r w:rsidR="00132A5E">
        <w:rPr>
          <w:rStyle w:val="CommentReference"/>
        </w:rPr>
        <w:commentReference w:id="51"/>
      </w:r>
    </w:p>
    <w:p w:rsidR="007817A5" w:rsidRPr="0071367D" w:rsidRDefault="007817A5" w:rsidP="00B832B2">
      <w:pPr>
        <w:jc w:val="both"/>
        <w:rPr>
          <w:rFonts w:ascii="Calibri" w:hAnsi="Calibri"/>
          <w:sz w:val="24"/>
          <w:szCs w:val="24"/>
        </w:rPr>
      </w:pPr>
      <w:r w:rsidRPr="0071367D">
        <w:rPr>
          <w:rFonts w:ascii="Calibri" w:hAnsi="Calibri"/>
          <w:sz w:val="24"/>
          <w:szCs w:val="24"/>
        </w:rPr>
        <w:t xml:space="preserve"> </w:t>
      </w:r>
    </w:p>
    <w:p w:rsidR="007817A5" w:rsidRPr="0071367D" w:rsidRDefault="007817A5"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sz w:val="24"/>
          <w:szCs w:val="24"/>
        </w:rPr>
        <w:t>page 12 of the Tenants’ Rights Guide.</w:t>
      </w:r>
    </w:p>
    <w:p w:rsidR="007817A5" w:rsidRPr="0071367D" w:rsidRDefault="007817A5" w:rsidP="00B832B2">
      <w:pPr>
        <w:jc w:val="both"/>
        <w:rPr>
          <w:rFonts w:ascii="Calibri" w:hAnsi="Calibri"/>
          <w:sz w:val="24"/>
          <w:szCs w:val="24"/>
        </w:rPr>
      </w:pPr>
    </w:p>
    <w:p w:rsidR="007817A5" w:rsidRPr="0071367D" w:rsidRDefault="007817A5" w:rsidP="00B832B2">
      <w:pPr>
        <w:jc w:val="both"/>
        <w:outlineLvl w:val="0"/>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rsidR="007817A5" w:rsidRPr="0071367D" w:rsidRDefault="007817A5" w:rsidP="00B832B2">
      <w:pPr>
        <w:jc w:val="both"/>
        <w:outlineLvl w:val="0"/>
        <w:rPr>
          <w:rFonts w:ascii="Calibri" w:hAnsi="Calibri"/>
          <w:b/>
          <w:color w:val="FF0000"/>
          <w:sz w:val="24"/>
          <w:szCs w:val="24"/>
        </w:rPr>
      </w:pPr>
    </w:p>
    <w:p w:rsidR="007817A5" w:rsidRPr="0071367D" w:rsidRDefault="007817A5"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2010 Amendment to Article 1 of the New York State Multiple Dwelling Law:</w:t>
      </w:r>
    </w:p>
    <w:p w:rsidR="007817A5" w:rsidRPr="0071367D" w:rsidRDefault="004A19B5" w:rsidP="00B832B2">
      <w:pPr>
        <w:jc w:val="both"/>
        <w:rPr>
          <w:rFonts w:ascii="Calibri" w:hAnsi="Calibri"/>
          <w:color w:val="FF0000"/>
          <w:sz w:val="24"/>
          <w:szCs w:val="24"/>
        </w:rPr>
      </w:pPr>
      <w:hyperlink r:id="rId67" w:history="1">
        <w:r w:rsidR="007817A5" w:rsidRPr="0071367D">
          <w:rPr>
            <w:rStyle w:val="Hyperlink"/>
            <w:rFonts w:ascii="Calibri" w:hAnsi="Calibri"/>
            <w:sz w:val="24"/>
            <w:szCs w:val="24"/>
          </w:rPr>
          <w:t>https://www1.nyc.gov/assets/buildings/local_laws/NYS_chapter_225.pdf</w:t>
        </w:r>
      </w:hyperlink>
    </w:p>
    <w:p w:rsidR="007817A5" w:rsidRPr="0071367D" w:rsidRDefault="007817A5" w:rsidP="00B832B2">
      <w:pPr>
        <w:jc w:val="both"/>
        <w:rPr>
          <w:rFonts w:ascii="Calibri" w:hAnsi="Calibri"/>
          <w:color w:val="FF0000"/>
          <w:sz w:val="24"/>
          <w:szCs w:val="24"/>
        </w:rPr>
      </w:pPr>
    </w:p>
    <w:p w:rsidR="007817A5" w:rsidRPr="0071367D" w:rsidRDefault="007817A5"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2016 Amendment to Article 1 of the New York State Multiple Dwelling Law:</w:t>
      </w:r>
    </w:p>
    <w:p w:rsidR="007817A5" w:rsidRPr="0071367D" w:rsidRDefault="004A19B5" w:rsidP="00B832B2">
      <w:pPr>
        <w:jc w:val="both"/>
        <w:rPr>
          <w:rFonts w:ascii="Calibri" w:hAnsi="Calibri"/>
          <w:color w:val="FF0000"/>
          <w:sz w:val="24"/>
          <w:szCs w:val="24"/>
        </w:rPr>
      </w:pPr>
      <w:hyperlink r:id="rId68" w:history="1">
        <w:r w:rsidR="007817A5" w:rsidRPr="0071367D">
          <w:rPr>
            <w:rStyle w:val="Hyperlink"/>
            <w:rFonts w:ascii="Calibri" w:hAnsi="Calibri"/>
            <w:sz w:val="24"/>
            <w:szCs w:val="24"/>
          </w:rPr>
          <w:t>https://www.nysenate.gov/legislation/bills/2015/S6340</w:t>
        </w:r>
      </w:hyperlink>
    </w:p>
    <w:p w:rsidR="003769DF" w:rsidRPr="0071367D" w:rsidRDefault="003769DF" w:rsidP="00B832B2">
      <w:pPr>
        <w:pStyle w:val="Heading1"/>
        <w:shd w:val="clear" w:color="auto" w:fill="FFFFFF"/>
        <w:jc w:val="both"/>
        <w:rPr>
          <w:rFonts w:ascii="Calibri" w:hAnsi="Calibri"/>
          <w:b/>
          <w:color w:val="000000" w:themeColor="text1"/>
          <w:sz w:val="24"/>
          <w:szCs w:val="24"/>
        </w:rPr>
      </w:pPr>
      <w:r w:rsidRPr="0071367D">
        <w:rPr>
          <w:rFonts w:ascii="Calibri" w:hAnsi="Calibri"/>
          <w:b/>
          <w:color w:val="000000" w:themeColor="text1"/>
          <w:sz w:val="24"/>
          <w:szCs w:val="24"/>
        </w:rPr>
        <w:t>An Introduction to New York's Short Term Rental Laws</w:t>
      </w:r>
    </w:p>
    <w:p w:rsidR="007817A5" w:rsidRPr="0071367D" w:rsidRDefault="004A19B5" w:rsidP="00B832B2">
      <w:pPr>
        <w:jc w:val="both"/>
        <w:rPr>
          <w:rFonts w:ascii="Calibri" w:hAnsi="Calibri"/>
          <w:color w:val="FF0000"/>
          <w:sz w:val="24"/>
          <w:szCs w:val="24"/>
        </w:rPr>
      </w:pPr>
      <w:hyperlink r:id="rId69" w:history="1">
        <w:r w:rsidR="007817A5" w:rsidRPr="0071367D">
          <w:rPr>
            <w:rStyle w:val="Hyperlink"/>
            <w:rFonts w:ascii="Calibri" w:hAnsi="Calibri"/>
            <w:sz w:val="24"/>
            <w:szCs w:val="24"/>
          </w:rPr>
          <w:t>https://ny.curbed.com/2013/3/25/10260752/an-introduction-to-new-yorks-short-term-rental-laws</w:t>
        </w:r>
      </w:hyperlink>
    </w:p>
    <w:p w:rsidR="007817A5" w:rsidRPr="0071367D" w:rsidRDefault="007817A5" w:rsidP="00B832B2">
      <w:pPr>
        <w:jc w:val="both"/>
        <w:rPr>
          <w:rFonts w:ascii="Calibri" w:hAnsi="Calibri"/>
          <w:sz w:val="24"/>
          <w:szCs w:val="24"/>
        </w:rPr>
      </w:pPr>
    </w:p>
    <w:p w:rsidR="007817A5" w:rsidRPr="0071367D" w:rsidRDefault="007817A5" w:rsidP="00B832B2">
      <w:pPr>
        <w:jc w:val="both"/>
        <w:rPr>
          <w:rFonts w:ascii="Calibri" w:hAnsi="Calibri"/>
          <w:b/>
          <w:sz w:val="24"/>
          <w:szCs w:val="24"/>
        </w:rPr>
      </w:pPr>
      <w:r w:rsidRPr="0071367D">
        <w:rPr>
          <w:rFonts w:ascii="Calibri" w:hAnsi="Calibri"/>
          <w:b/>
          <w:sz w:val="24"/>
          <w:szCs w:val="24"/>
        </w:rPr>
        <w:t>page 12 of the Tenants’ Rights Guide</w:t>
      </w:r>
    </w:p>
    <w:p w:rsidR="007817A5" w:rsidRPr="0071367D" w:rsidRDefault="007817A5" w:rsidP="00B832B2">
      <w:pPr>
        <w:jc w:val="both"/>
        <w:rPr>
          <w:rFonts w:ascii="Calibri" w:hAnsi="Calibri"/>
          <w:color w:val="0077CD"/>
          <w:sz w:val="24"/>
          <w:szCs w:val="24"/>
          <w:u w:val="single"/>
        </w:rPr>
      </w:pPr>
      <w:r w:rsidRPr="0071367D">
        <w:rPr>
          <w:rFonts w:ascii="Calibri" w:hAnsi="Calibri"/>
          <w:color w:val="0077CD"/>
          <w:sz w:val="24"/>
          <w:szCs w:val="24"/>
          <w:u w:val="single"/>
        </w:rPr>
        <w:t>https://ag.ny.gov/sites/default/files/tenants_rights.pdf</w:t>
      </w:r>
    </w:p>
    <w:p w:rsidR="007817A5" w:rsidRPr="0071367D" w:rsidRDefault="007817A5" w:rsidP="00B832B2">
      <w:pPr>
        <w:jc w:val="both"/>
        <w:rPr>
          <w:rFonts w:ascii="Calibri" w:hAnsi="Calibri"/>
          <w:sz w:val="24"/>
          <w:szCs w:val="24"/>
        </w:rPr>
      </w:pPr>
    </w:p>
    <w:p w:rsidR="00862710" w:rsidRPr="0071367D" w:rsidRDefault="00862710" w:rsidP="00B832B2">
      <w:pPr>
        <w:jc w:val="both"/>
        <w:rPr>
          <w:rFonts w:ascii="Calibri" w:hAnsi="Calibri"/>
          <w:sz w:val="24"/>
          <w:szCs w:val="24"/>
        </w:rPr>
      </w:pPr>
    </w:p>
    <w:p w:rsidR="00E90241" w:rsidRPr="0071367D" w:rsidRDefault="00E90241" w:rsidP="00B832B2">
      <w:pPr>
        <w:jc w:val="both"/>
        <w:rPr>
          <w:rFonts w:ascii="Calibri" w:hAnsi="Calibri"/>
          <w:color w:val="0077CD"/>
          <w:sz w:val="24"/>
          <w:szCs w:val="24"/>
          <w:u w:val="single"/>
        </w:rPr>
      </w:pPr>
    </w:p>
    <w:p w:rsidR="000A41F0" w:rsidRPr="0071367D" w:rsidRDefault="000A41F0" w:rsidP="00B832B2">
      <w:pPr>
        <w:jc w:val="both"/>
        <w:rPr>
          <w:rFonts w:ascii="Calibri" w:hAnsi="Calibri"/>
          <w:sz w:val="24"/>
          <w:szCs w:val="24"/>
        </w:rPr>
      </w:pPr>
      <w:r w:rsidRPr="0071367D">
        <w:rPr>
          <w:rFonts w:ascii="Calibri" w:hAnsi="Calibri"/>
          <w:sz w:val="24"/>
          <w:szCs w:val="24"/>
        </w:rPr>
        <w:br w:type="page"/>
      </w:r>
    </w:p>
    <w:p w:rsidR="000A41F0" w:rsidRPr="0071367D" w:rsidRDefault="000A41F0" w:rsidP="00B832B2">
      <w:pPr>
        <w:jc w:val="both"/>
        <w:outlineLvl w:val="0"/>
        <w:rPr>
          <w:rFonts w:ascii="Calibri" w:hAnsi="Calibri"/>
          <w:b/>
          <w:sz w:val="24"/>
          <w:szCs w:val="24"/>
          <w:u w:val="single"/>
        </w:rPr>
      </w:pPr>
      <w:r w:rsidRPr="0071367D">
        <w:rPr>
          <w:rFonts w:ascii="Calibri" w:hAnsi="Calibri"/>
          <w:b/>
          <w:sz w:val="24"/>
          <w:szCs w:val="24"/>
          <w:u w:val="single"/>
        </w:rPr>
        <w:t>19 ASSIGNING A LEASE</w:t>
      </w:r>
    </w:p>
    <w:p w:rsidR="000A41F0" w:rsidRPr="0071367D" w:rsidRDefault="000A41F0" w:rsidP="00B832B2">
      <w:pPr>
        <w:jc w:val="both"/>
        <w:rPr>
          <w:rFonts w:ascii="Calibri" w:hAnsi="Calibri"/>
          <w:i/>
          <w:sz w:val="24"/>
          <w:szCs w:val="24"/>
        </w:rPr>
      </w:pPr>
      <w:r w:rsidRPr="0071367D">
        <w:rPr>
          <w:rFonts w:ascii="Calibri" w:hAnsi="Calibri"/>
          <w:i/>
          <w:sz w:val="24"/>
          <w:szCs w:val="24"/>
        </w:rPr>
        <w:t xml:space="preserve">Item 16 discusses how tenants can assign a lease. </w:t>
      </w:r>
    </w:p>
    <w:p w:rsidR="000A41F0" w:rsidRPr="0071367D" w:rsidRDefault="000A41F0" w:rsidP="00B832B2">
      <w:pPr>
        <w:jc w:val="both"/>
        <w:rPr>
          <w:rFonts w:ascii="Calibri" w:hAnsi="Calibri"/>
          <w:sz w:val="24"/>
          <w:szCs w:val="24"/>
        </w:rPr>
      </w:pPr>
    </w:p>
    <w:p w:rsidR="000A41F0" w:rsidRPr="0071367D" w:rsidRDefault="000A41F0" w:rsidP="00B832B2">
      <w:pPr>
        <w:jc w:val="both"/>
        <w:rPr>
          <w:rFonts w:ascii="Calibri" w:hAnsi="Calibri"/>
          <w:sz w:val="24"/>
          <w:szCs w:val="24"/>
        </w:rPr>
      </w:pPr>
      <w:r w:rsidRPr="0071367D">
        <w:rPr>
          <w:rFonts w:ascii="Calibri" w:hAnsi="Calibri"/>
          <w:sz w:val="24"/>
          <w:szCs w:val="24"/>
        </w:rPr>
        <w:t xml:space="preserve">The </w:t>
      </w:r>
      <w:r w:rsidRPr="0071367D">
        <w:rPr>
          <w:rFonts w:ascii="Calibri" w:hAnsi="Calibri"/>
          <w:b/>
          <w:sz w:val="24"/>
          <w:szCs w:val="24"/>
        </w:rPr>
        <w:t xml:space="preserve">primary resident </w:t>
      </w:r>
      <w:r w:rsidRPr="0071367D">
        <w:rPr>
          <w:rFonts w:ascii="Calibri" w:hAnsi="Calibri"/>
          <w:sz w:val="24"/>
          <w:szCs w:val="24"/>
        </w:rPr>
        <w:t>(the tenant whose name is on the lease)</w:t>
      </w:r>
      <w:r w:rsidRPr="0071367D">
        <w:rPr>
          <w:rFonts w:ascii="Calibri" w:hAnsi="Calibri"/>
          <w:b/>
          <w:sz w:val="24"/>
          <w:szCs w:val="24"/>
        </w:rPr>
        <w:t xml:space="preserve"> </w:t>
      </w:r>
      <w:r w:rsidRPr="0071367D">
        <w:rPr>
          <w:rFonts w:ascii="Calibri" w:hAnsi="Calibri"/>
          <w:sz w:val="24"/>
          <w:szCs w:val="24"/>
        </w:rPr>
        <w:t>assigns the lease to another when they are transfer the entire interest of the unit to someone else and permanently vacate the premises. This means they will have no future rights, interests, or claims to the unit. Essentially, they are giving up the apartment.</w:t>
      </w:r>
    </w:p>
    <w:p w:rsidR="000A41F0" w:rsidRPr="0071367D" w:rsidRDefault="000A41F0" w:rsidP="00B832B2">
      <w:pPr>
        <w:jc w:val="both"/>
        <w:rPr>
          <w:rFonts w:ascii="Calibri" w:hAnsi="Calibri"/>
          <w:sz w:val="24"/>
          <w:szCs w:val="24"/>
        </w:rPr>
      </w:pPr>
    </w:p>
    <w:p w:rsidR="000A41F0" w:rsidRPr="0071367D" w:rsidRDefault="000A41F0" w:rsidP="00B832B2">
      <w:pPr>
        <w:jc w:val="both"/>
        <w:rPr>
          <w:rFonts w:ascii="Calibri" w:hAnsi="Calibri"/>
          <w:sz w:val="24"/>
          <w:szCs w:val="24"/>
        </w:rPr>
      </w:pPr>
      <w:r w:rsidRPr="0071367D">
        <w:rPr>
          <w:rFonts w:ascii="Calibri" w:hAnsi="Calibri"/>
          <w:sz w:val="24"/>
          <w:szCs w:val="24"/>
        </w:rPr>
        <w:t xml:space="preserve">This can only be done with the written consent of the landlord, who may refuse for any reason or no reason at all. If the landlord's refusal is found to be unreasonable, the tenant is entitled to be released within 30 days of the date from which the request was originally submitted to the landlord. </w:t>
      </w:r>
    </w:p>
    <w:p w:rsidR="000A41F0" w:rsidRPr="0071367D" w:rsidRDefault="000A41F0" w:rsidP="00B832B2">
      <w:pPr>
        <w:jc w:val="both"/>
        <w:rPr>
          <w:rFonts w:ascii="Calibri" w:hAnsi="Calibri"/>
          <w:sz w:val="24"/>
          <w:szCs w:val="24"/>
        </w:rPr>
      </w:pPr>
    </w:p>
    <w:p w:rsidR="000A41F0" w:rsidRPr="0071367D" w:rsidRDefault="000A41F0"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pages 11 and 12 of the Tenants’ Rights Guide</w:t>
      </w:r>
      <w:r w:rsidRPr="0071367D">
        <w:rPr>
          <w:rFonts w:ascii="Calibri" w:hAnsi="Calibri"/>
          <w:sz w:val="24"/>
          <w:szCs w:val="24"/>
        </w:rPr>
        <w:t>.</w:t>
      </w:r>
    </w:p>
    <w:p w:rsidR="000A41F0" w:rsidRPr="0071367D" w:rsidRDefault="000A41F0" w:rsidP="00B832B2">
      <w:pPr>
        <w:jc w:val="both"/>
        <w:rPr>
          <w:rFonts w:ascii="Calibri" w:hAnsi="Calibri"/>
          <w:sz w:val="24"/>
          <w:szCs w:val="24"/>
        </w:rPr>
      </w:pPr>
    </w:p>
    <w:p w:rsidR="000A41F0" w:rsidRPr="0071367D" w:rsidRDefault="000A41F0"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Links to Include</w:t>
      </w:r>
    </w:p>
    <w:p w:rsidR="000A41F0" w:rsidRPr="0071367D" w:rsidRDefault="000A41F0" w:rsidP="00B832B2">
      <w:pPr>
        <w:jc w:val="both"/>
        <w:rPr>
          <w:rFonts w:ascii="Calibri" w:hAnsi="Calibri"/>
          <w:sz w:val="24"/>
          <w:szCs w:val="24"/>
        </w:rPr>
      </w:pPr>
    </w:p>
    <w:p w:rsidR="000A41F0" w:rsidRPr="0071367D" w:rsidRDefault="000A41F0" w:rsidP="00B832B2">
      <w:pPr>
        <w:jc w:val="both"/>
        <w:rPr>
          <w:rFonts w:ascii="Calibri" w:hAnsi="Calibri"/>
          <w:color w:val="0078CD"/>
          <w:sz w:val="24"/>
          <w:szCs w:val="24"/>
          <w:u w:val="single"/>
        </w:rPr>
      </w:pPr>
      <w:r w:rsidRPr="0071367D">
        <w:rPr>
          <w:rFonts w:ascii="Calibri" w:hAnsi="Calibri"/>
          <w:b/>
          <w:sz w:val="24"/>
          <w:szCs w:val="24"/>
        </w:rPr>
        <w:t>pages 11 and 12 of the Tenants’ Rights Guide</w:t>
      </w:r>
      <w:r w:rsidRPr="0071367D">
        <w:rPr>
          <w:rFonts w:ascii="Calibri" w:hAnsi="Calibri"/>
          <w:color w:val="0078CD"/>
          <w:sz w:val="24"/>
          <w:szCs w:val="24"/>
          <w:u w:val="single"/>
        </w:rPr>
        <w:t xml:space="preserve"> </w:t>
      </w:r>
    </w:p>
    <w:p w:rsidR="000A41F0" w:rsidRPr="0071367D" w:rsidRDefault="000A41F0" w:rsidP="00B832B2">
      <w:pPr>
        <w:jc w:val="both"/>
        <w:rPr>
          <w:rFonts w:ascii="Calibri" w:hAnsi="Calibri"/>
          <w:color w:val="0078CD"/>
          <w:sz w:val="24"/>
          <w:szCs w:val="24"/>
          <w:u w:val="single"/>
        </w:rPr>
      </w:pPr>
      <w:r w:rsidRPr="0071367D">
        <w:rPr>
          <w:rFonts w:ascii="Calibri" w:hAnsi="Calibri"/>
          <w:color w:val="0078CD"/>
          <w:sz w:val="24"/>
          <w:szCs w:val="24"/>
          <w:u w:val="single"/>
        </w:rPr>
        <w:t>https://ag.ny.gov/sites/default/files/tenants_rights.pdf</w:t>
      </w:r>
    </w:p>
    <w:p w:rsidR="000A41F0" w:rsidRPr="0071367D" w:rsidRDefault="000A41F0" w:rsidP="00B832B2">
      <w:pPr>
        <w:jc w:val="both"/>
        <w:rPr>
          <w:rFonts w:ascii="Calibri" w:hAnsi="Calibri"/>
          <w:sz w:val="24"/>
          <w:szCs w:val="24"/>
        </w:rPr>
      </w:pPr>
    </w:p>
    <w:p w:rsidR="000A41F0" w:rsidRPr="0071367D" w:rsidRDefault="000A41F0" w:rsidP="00B832B2">
      <w:pPr>
        <w:jc w:val="both"/>
        <w:rPr>
          <w:rFonts w:ascii="Calibri" w:hAnsi="Calibri"/>
          <w:sz w:val="24"/>
          <w:szCs w:val="24"/>
        </w:rPr>
      </w:pPr>
    </w:p>
    <w:p w:rsidR="000A41F0" w:rsidRPr="0071367D" w:rsidRDefault="000A41F0" w:rsidP="00B832B2">
      <w:pPr>
        <w:jc w:val="both"/>
        <w:rPr>
          <w:rFonts w:ascii="Calibri" w:hAnsi="Calibri"/>
          <w:sz w:val="24"/>
          <w:szCs w:val="24"/>
        </w:rPr>
      </w:pPr>
    </w:p>
    <w:p w:rsidR="00FD45F5" w:rsidRPr="0071367D" w:rsidRDefault="00FD45F5" w:rsidP="00B832B2">
      <w:pPr>
        <w:jc w:val="both"/>
        <w:rPr>
          <w:rFonts w:ascii="Calibri" w:hAnsi="Calibri"/>
          <w:sz w:val="24"/>
          <w:szCs w:val="24"/>
        </w:rPr>
      </w:pPr>
      <w:r w:rsidRPr="0071367D">
        <w:rPr>
          <w:rFonts w:ascii="Calibri" w:hAnsi="Calibri"/>
          <w:sz w:val="24"/>
          <w:szCs w:val="24"/>
        </w:rPr>
        <w:br w:type="page"/>
      </w:r>
    </w:p>
    <w:p w:rsidR="00FD45F5" w:rsidRPr="0071367D" w:rsidRDefault="00FD45F5" w:rsidP="00B832B2">
      <w:pPr>
        <w:jc w:val="both"/>
        <w:outlineLvl w:val="0"/>
        <w:rPr>
          <w:rFonts w:ascii="Calibri" w:hAnsi="Calibri"/>
          <w:b/>
          <w:sz w:val="24"/>
          <w:szCs w:val="24"/>
          <w:u w:val="single"/>
        </w:rPr>
      </w:pPr>
      <w:r w:rsidRPr="0071367D">
        <w:rPr>
          <w:rFonts w:ascii="Calibri" w:hAnsi="Calibri"/>
          <w:b/>
          <w:sz w:val="24"/>
          <w:szCs w:val="24"/>
          <w:u w:val="single"/>
        </w:rPr>
        <w:t>20 SUBLETTING</w:t>
      </w:r>
    </w:p>
    <w:p w:rsidR="00FD45F5" w:rsidRPr="0071367D" w:rsidRDefault="00FD45F5" w:rsidP="00B832B2">
      <w:pPr>
        <w:jc w:val="both"/>
        <w:outlineLvl w:val="0"/>
        <w:rPr>
          <w:rFonts w:ascii="Calibri" w:hAnsi="Calibri"/>
          <w:i/>
          <w:sz w:val="24"/>
          <w:szCs w:val="24"/>
        </w:rPr>
      </w:pPr>
      <w:r w:rsidRPr="0071367D">
        <w:rPr>
          <w:rFonts w:ascii="Calibri" w:hAnsi="Calibri"/>
          <w:i/>
          <w:sz w:val="24"/>
          <w:szCs w:val="24"/>
        </w:rPr>
        <w:t>Item 20 discusses the rights and responsibilities of both</w:t>
      </w:r>
      <w:r w:rsidR="00483B96" w:rsidRPr="0071367D">
        <w:rPr>
          <w:rFonts w:ascii="Calibri" w:hAnsi="Calibri"/>
          <w:i/>
          <w:sz w:val="24"/>
          <w:szCs w:val="24"/>
        </w:rPr>
        <w:t xml:space="preserve"> the landlord and the landlord.</w:t>
      </w:r>
      <w:r w:rsidRPr="0071367D">
        <w:rPr>
          <w:rFonts w:ascii="Calibri" w:hAnsi="Calibri"/>
          <w:i/>
          <w:sz w:val="24"/>
          <w:szCs w:val="24"/>
        </w:rPr>
        <w:t xml:space="preserve"> </w:t>
      </w:r>
    </w:p>
    <w:p w:rsidR="00FD45F5" w:rsidRPr="0071367D" w:rsidRDefault="00FD45F5" w:rsidP="00B832B2">
      <w:pPr>
        <w:jc w:val="both"/>
        <w:outlineLvl w:val="0"/>
        <w:rPr>
          <w:rFonts w:ascii="Calibri" w:hAnsi="Calibri"/>
          <w:b/>
          <w:sz w:val="24"/>
          <w:szCs w:val="24"/>
          <w:u w:val="single"/>
        </w:rPr>
      </w:pPr>
    </w:p>
    <w:p w:rsidR="00FD45F5" w:rsidRPr="0071367D" w:rsidRDefault="00FD45F5" w:rsidP="00B832B2">
      <w:pPr>
        <w:jc w:val="both"/>
        <w:rPr>
          <w:rFonts w:ascii="Calibri" w:hAnsi="Calibri"/>
          <w:sz w:val="24"/>
          <w:szCs w:val="24"/>
        </w:rPr>
      </w:pPr>
      <w:r w:rsidRPr="0071367D">
        <w:rPr>
          <w:rFonts w:ascii="Calibri" w:hAnsi="Calibri"/>
          <w:sz w:val="24"/>
          <w:szCs w:val="24"/>
        </w:rPr>
        <w:t xml:space="preserve">Subletting refers to when a tenant temporarily leaves the unit and transfers their legal interest in the unit to another, temporarily. </w:t>
      </w:r>
      <w:r w:rsidRPr="0071367D">
        <w:rPr>
          <w:rFonts w:ascii="Calibri" w:hAnsi="Calibri"/>
          <w:b/>
          <w:sz w:val="24"/>
          <w:szCs w:val="24"/>
        </w:rPr>
        <w:t>Subletting differs from assigning because it refers to only temporary leave, while assigning is permanent</w:t>
      </w:r>
      <w:r w:rsidRPr="0071367D">
        <w:rPr>
          <w:rFonts w:ascii="Calibri" w:hAnsi="Calibri"/>
          <w:sz w:val="24"/>
          <w:szCs w:val="24"/>
        </w:rPr>
        <w:t xml:space="preserve">. </w:t>
      </w:r>
    </w:p>
    <w:p w:rsidR="00FD45F5" w:rsidRPr="0071367D" w:rsidRDefault="00FD45F5" w:rsidP="00B832B2">
      <w:pPr>
        <w:jc w:val="both"/>
        <w:rPr>
          <w:rFonts w:ascii="Calibri" w:hAnsi="Calibri"/>
          <w:sz w:val="24"/>
          <w:szCs w:val="24"/>
        </w:rPr>
      </w:pPr>
    </w:p>
    <w:p w:rsidR="00FD45F5" w:rsidRPr="0071367D" w:rsidRDefault="00FD45F5" w:rsidP="00B832B2">
      <w:pPr>
        <w:jc w:val="both"/>
        <w:rPr>
          <w:rFonts w:ascii="Calibri" w:hAnsi="Calibri"/>
          <w:color w:val="000000" w:themeColor="text1"/>
          <w:sz w:val="24"/>
          <w:szCs w:val="24"/>
        </w:rPr>
      </w:pPr>
      <w:r w:rsidRPr="0071367D">
        <w:rPr>
          <w:rFonts w:ascii="Calibri" w:hAnsi="Calibri"/>
          <w:color w:val="000000" w:themeColor="text1"/>
          <w:sz w:val="24"/>
          <w:szCs w:val="24"/>
        </w:rPr>
        <w:t>In order to sublet, a tenant is required to do three things.</w:t>
      </w:r>
    </w:p>
    <w:p w:rsidR="00FD45F5" w:rsidRPr="0071367D" w:rsidRDefault="00FD45F5" w:rsidP="00B832B2">
      <w:pPr>
        <w:pStyle w:val="NormalWeb"/>
        <w:numPr>
          <w:ilvl w:val="0"/>
          <w:numId w:val="10"/>
        </w:numPr>
        <w:jc w:val="both"/>
        <w:rPr>
          <w:rFonts w:ascii="Calibri" w:hAnsi="Calibri" w:cs="Arial"/>
          <w:color w:val="000000" w:themeColor="text1"/>
        </w:rPr>
      </w:pPr>
      <w:r w:rsidRPr="0071367D">
        <w:rPr>
          <w:rFonts w:ascii="Calibri" w:hAnsi="Calibri" w:cs="Arial"/>
          <w:color w:val="000000" w:themeColor="text1"/>
        </w:rPr>
        <w:t>The tenant must send a written request to the landlord by certified mail, return-receipt requested and must contain the following</w:t>
      </w:r>
    </w:p>
    <w:p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the length of the sublease</w:t>
      </w:r>
    </w:p>
    <w:p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the name, home and business address of the proposed subtenant;</w:t>
      </w:r>
    </w:p>
    <w:p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the reason for subletting</w:t>
      </w:r>
    </w:p>
    <w:p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the tenant’s address during the sublet</w:t>
      </w:r>
    </w:p>
    <w:p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the written consent of any co-tenant or guarantor</w:t>
      </w:r>
    </w:p>
    <w:p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 xml:space="preserve">a copy of the proposed sublease together with a copy of the tenant’s own lease, if available. </w:t>
      </w:r>
    </w:p>
    <w:p w:rsidR="00FD45F5" w:rsidRPr="0071367D" w:rsidRDefault="00FD45F5" w:rsidP="00B832B2">
      <w:pPr>
        <w:pStyle w:val="NormalWeb"/>
        <w:numPr>
          <w:ilvl w:val="0"/>
          <w:numId w:val="10"/>
        </w:numPr>
        <w:jc w:val="both"/>
        <w:rPr>
          <w:rFonts w:ascii="Calibri" w:hAnsi="Calibri" w:cs="Arial"/>
          <w:color w:val="000000" w:themeColor="text1"/>
        </w:rPr>
      </w:pPr>
      <w:r w:rsidRPr="0071367D">
        <w:rPr>
          <w:rFonts w:ascii="Calibri" w:hAnsi="Calibri" w:cs="Arial"/>
          <w:color w:val="000000" w:themeColor="text1"/>
        </w:rPr>
        <w:t xml:space="preserve">Within ten days after the mailing of this request, the landlord may ask the tenant for additional information. Any request for additional information may not be unduly burdensome. </w:t>
      </w:r>
    </w:p>
    <w:p w:rsidR="00FD45F5" w:rsidRPr="0071367D" w:rsidRDefault="00FD45F5" w:rsidP="00B832B2">
      <w:pPr>
        <w:pStyle w:val="NormalWeb"/>
        <w:numPr>
          <w:ilvl w:val="0"/>
          <w:numId w:val="10"/>
        </w:numPr>
        <w:jc w:val="both"/>
        <w:rPr>
          <w:rFonts w:ascii="Calibri" w:hAnsi="Calibri" w:cs="Arial"/>
          <w:color w:val="000000" w:themeColor="text1"/>
        </w:rPr>
      </w:pPr>
      <w:r w:rsidRPr="0071367D">
        <w:rPr>
          <w:rFonts w:ascii="Calibri" w:hAnsi="Calibri" w:cs="Arial"/>
          <w:color w:val="000000" w:themeColor="text1"/>
        </w:rPr>
        <w:t xml:space="preserve">Within 30 days after the mailing of the tenant’s request to sublet or the additional information requested by the landlord, whichever </w:t>
      </w:r>
    </w:p>
    <w:p w:rsidR="00FD45F5" w:rsidRPr="0071367D" w:rsidRDefault="00FD45F5"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The landlord cannot </w:t>
      </w:r>
      <w:r w:rsidRPr="0071367D">
        <w:rPr>
          <w:rFonts w:ascii="Calibri" w:hAnsi="Calibri"/>
          <w:b/>
          <w:i/>
          <w:color w:val="000000" w:themeColor="text1"/>
          <w:sz w:val="24"/>
          <w:szCs w:val="24"/>
        </w:rPr>
        <w:t>unreasonably</w:t>
      </w:r>
      <w:r w:rsidRPr="0071367D">
        <w:rPr>
          <w:rFonts w:ascii="Calibri" w:hAnsi="Calibri"/>
          <w:color w:val="000000" w:themeColor="text1"/>
          <w:sz w:val="24"/>
          <w:szCs w:val="24"/>
        </w:rPr>
        <w:t xml:space="preserve"> prevent the tenant from subletting. The tenant must notify the landlord in writing as any attempt to sublet the unit. The landlord can either consent or deny that request. If the landlord denies on unreasonable grounds, the tenant can sublet anyways. In the event of an ensuing legal battle, the tenant can re-claim legal fees if they win the case. </w:t>
      </w:r>
    </w:p>
    <w:p w:rsidR="00FD45F5" w:rsidRPr="0071367D" w:rsidRDefault="00FD45F5" w:rsidP="00B832B2">
      <w:pPr>
        <w:jc w:val="both"/>
        <w:rPr>
          <w:rFonts w:ascii="Calibri" w:hAnsi="Calibri"/>
          <w:color w:val="FF0000"/>
          <w:sz w:val="24"/>
          <w:szCs w:val="24"/>
        </w:rPr>
      </w:pPr>
    </w:p>
    <w:p w:rsidR="00FD45F5" w:rsidRPr="0071367D" w:rsidRDefault="00FD45F5"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If the landlord consents, the tenant may sublet, but remains liable for current and all future monthly rent payments. </w:t>
      </w:r>
    </w:p>
    <w:p w:rsidR="00FD45F5" w:rsidRPr="0071367D" w:rsidRDefault="00FD45F5" w:rsidP="00B832B2">
      <w:pPr>
        <w:jc w:val="both"/>
        <w:rPr>
          <w:rFonts w:ascii="Calibri" w:hAnsi="Calibri"/>
          <w:sz w:val="24"/>
          <w:szCs w:val="24"/>
        </w:rPr>
      </w:pPr>
    </w:p>
    <w:p w:rsidR="00FD45F5" w:rsidRPr="0071367D" w:rsidRDefault="00FD45F5" w:rsidP="00B832B2">
      <w:pPr>
        <w:jc w:val="both"/>
        <w:rPr>
          <w:rFonts w:ascii="Calibri" w:hAnsi="Calibri"/>
          <w:sz w:val="24"/>
          <w:szCs w:val="24"/>
        </w:rPr>
      </w:pPr>
      <w:r w:rsidRPr="0071367D">
        <w:rPr>
          <w:rFonts w:ascii="Calibri" w:hAnsi="Calibri"/>
          <w:sz w:val="24"/>
          <w:szCs w:val="24"/>
        </w:rPr>
        <w:t xml:space="preserve">The tenant cannot charge the sub-tenant more than the unit's monthly rent, the terms of the sublease cannot supersede those of the primary lease, the tenant cannot sublease the apartment for a period of time that extends beyond those specified in the original lease, and the tenant cannot sublet the unit for more than two years within any four year period. Additionally, the unit must remain the tenant's primary residence and they must demonstrate their intent to occupy the unit at the end of the sublease. </w:t>
      </w:r>
    </w:p>
    <w:p w:rsidR="00FD45F5" w:rsidRPr="0071367D" w:rsidRDefault="00FD45F5" w:rsidP="00B832B2">
      <w:pPr>
        <w:jc w:val="both"/>
        <w:rPr>
          <w:rFonts w:ascii="Calibri" w:hAnsi="Calibri"/>
          <w:sz w:val="24"/>
          <w:szCs w:val="24"/>
        </w:rPr>
      </w:pPr>
    </w:p>
    <w:p w:rsidR="00FD45F5" w:rsidRPr="0071367D" w:rsidRDefault="00FD45F5"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pages 10-12 of the Tenants’ Rights Guide</w:t>
      </w:r>
      <w:r w:rsidRPr="0071367D">
        <w:rPr>
          <w:rFonts w:ascii="Calibri" w:hAnsi="Calibri"/>
          <w:color w:val="4F81BD" w:themeColor="accent1"/>
          <w:sz w:val="24"/>
          <w:szCs w:val="24"/>
        </w:rPr>
        <w:t xml:space="preserve"> </w:t>
      </w:r>
      <w:r w:rsidRPr="0071367D">
        <w:rPr>
          <w:rFonts w:ascii="Calibri" w:hAnsi="Calibri"/>
          <w:sz w:val="24"/>
          <w:szCs w:val="24"/>
        </w:rPr>
        <w:t xml:space="preserve">or  </w:t>
      </w:r>
      <w:r w:rsidRPr="0071367D">
        <w:rPr>
          <w:rFonts w:ascii="Calibri" w:hAnsi="Calibri"/>
          <w:b/>
          <w:color w:val="4F81BD" w:themeColor="accent1"/>
          <w:sz w:val="24"/>
          <w:szCs w:val="24"/>
        </w:rPr>
        <w:t>Fact Sheet #7</w:t>
      </w:r>
      <w:r w:rsidRPr="0071367D">
        <w:rPr>
          <w:rFonts w:ascii="Calibri" w:hAnsi="Calibri"/>
          <w:color w:val="4F81BD" w:themeColor="accent1"/>
          <w:sz w:val="24"/>
          <w:szCs w:val="24"/>
        </w:rPr>
        <w:t xml:space="preserve"> </w:t>
      </w:r>
      <w:r w:rsidRPr="0071367D">
        <w:rPr>
          <w:rFonts w:ascii="Calibri" w:hAnsi="Calibri"/>
          <w:sz w:val="24"/>
          <w:szCs w:val="24"/>
        </w:rPr>
        <w:t xml:space="preserve">for more information on subletting. </w:t>
      </w:r>
    </w:p>
    <w:p w:rsidR="00FD45F5" w:rsidRPr="0071367D" w:rsidRDefault="00FD45F5" w:rsidP="00B832B2">
      <w:pPr>
        <w:jc w:val="both"/>
        <w:rPr>
          <w:rFonts w:ascii="Calibri" w:hAnsi="Calibri"/>
          <w:sz w:val="24"/>
          <w:szCs w:val="24"/>
        </w:rPr>
      </w:pPr>
    </w:p>
    <w:p w:rsidR="00FD45F5" w:rsidRPr="0071367D" w:rsidRDefault="00FD45F5"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Links to Include</w:t>
      </w:r>
    </w:p>
    <w:p w:rsidR="00FD45F5" w:rsidRPr="0071367D" w:rsidRDefault="00FD45F5" w:rsidP="00B832B2">
      <w:pPr>
        <w:jc w:val="both"/>
        <w:rPr>
          <w:rFonts w:ascii="Calibri" w:hAnsi="Calibri"/>
          <w:b/>
          <w:color w:val="4F81BD" w:themeColor="accent1"/>
          <w:sz w:val="24"/>
          <w:szCs w:val="24"/>
          <w:u w:val="single"/>
        </w:rPr>
      </w:pPr>
    </w:p>
    <w:p w:rsidR="00FD45F5" w:rsidRPr="0071367D" w:rsidRDefault="00FD45F5" w:rsidP="00B832B2">
      <w:pPr>
        <w:jc w:val="both"/>
        <w:rPr>
          <w:rFonts w:ascii="Calibri" w:hAnsi="Calibri"/>
          <w:sz w:val="24"/>
          <w:szCs w:val="24"/>
        </w:rPr>
      </w:pPr>
      <w:r w:rsidRPr="0071367D">
        <w:rPr>
          <w:rFonts w:ascii="Calibri" w:hAnsi="Calibri"/>
          <w:b/>
          <w:sz w:val="24"/>
          <w:szCs w:val="24"/>
        </w:rPr>
        <w:t>pages 10-12 of the Tenants’ Rights Guide</w:t>
      </w:r>
    </w:p>
    <w:p w:rsidR="00FD45F5" w:rsidRPr="0071367D" w:rsidRDefault="004A19B5" w:rsidP="00B832B2">
      <w:pPr>
        <w:jc w:val="both"/>
        <w:rPr>
          <w:rFonts w:ascii="Calibri" w:hAnsi="Calibri"/>
          <w:sz w:val="24"/>
          <w:szCs w:val="24"/>
        </w:rPr>
      </w:pPr>
      <w:hyperlink r:id="rId70" w:history="1">
        <w:r w:rsidR="00FD45F5" w:rsidRPr="0071367D">
          <w:rPr>
            <w:rStyle w:val="Hyperlink"/>
            <w:rFonts w:ascii="Calibri" w:hAnsi="Calibri"/>
            <w:sz w:val="24"/>
            <w:szCs w:val="24"/>
          </w:rPr>
          <w:t>https://ag.ny.gov/sites/default/files/tenants_rights.pdf</w:t>
        </w:r>
      </w:hyperlink>
      <w:r w:rsidR="00FD45F5" w:rsidRPr="0071367D">
        <w:rPr>
          <w:rFonts w:ascii="Calibri" w:hAnsi="Calibri"/>
          <w:color w:val="0076CD"/>
          <w:sz w:val="24"/>
          <w:szCs w:val="24"/>
          <w:u w:val="single"/>
        </w:rPr>
        <w:t xml:space="preserve"> </w:t>
      </w:r>
      <w:r w:rsidR="00FD45F5" w:rsidRPr="0071367D">
        <w:rPr>
          <w:rFonts w:ascii="Calibri" w:hAnsi="Calibri"/>
          <w:sz w:val="24"/>
          <w:szCs w:val="24"/>
        </w:rPr>
        <w:t xml:space="preserve">  </w:t>
      </w:r>
    </w:p>
    <w:p w:rsidR="00FD45F5" w:rsidRPr="0071367D" w:rsidRDefault="00FD45F5" w:rsidP="00B832B2">
      <w:pPr>
        <w:jc w:val="both"/>
        <w:rPr>
          <w:rFonts w:ascii="Calibri" w:hAnsi="Calibri"/>
          <w:sz w:val="24"/>
          <w:szCs w:val="24"/>
        </w:rPr>
      </w:pPr>
    </w:p>
    <w:p w:rsidR="00FD45F5" w:rsidRPr="0071367D" w:rsidRDefault="00FD45F5" w:rsidP="00B832B2">
      <w:pPr>
        <w:jc w:val="both"/>
        <w:rPr>
          <w:rFonts w:ascii="Calibri" w:hAnsi="Calibri"/>
          <w:sz w:val="24"/>
          <w:szCs w:val="24"/>
        </w:rPr>
      </w:pPr>
      <w:r w:rsidRPr="0071367D">
        <w:rPr>
          <w:rFonts w:ascii="Calibri" w:hAnsi="Calibri"/>
          <w:b/>
          <w:sz w:val="24"/>
          <w:szCs w:val="24"/>
        </w:rPr>
        <w:t>Fact Sheet #7</w:t>
      </w:r>
    </w:p>
    <w:p w:rsidR="00FD45F5" w:rsidRPr="0071367D" w:rsidRDefault="004A19B5" w:rsidP="00B832B2">
      <w:pPr>
        <w:jc w:val="both"/>
        <w:rPr>
          <w:rStyle w:val="Hyperlink"/>
          <w:rFonts w:ascii="Calibri" w:hAnsi="Calibri"/>
          <w:sz w:val="24"/>
          <w:szCs w:val="24"/>
        </w:rPr>
      </w:pPr>
      <w:hyperlink r:id="rId71" w:history="1">
        <w:r w:rsidR="00FD45F5" w:rsidRPr="0071367D">
          <w:rPr>
            <w:rStyle w:val="Hyperlink"/>
            <w:rFonts w:ascii="Calibri" w:hAnsi="Calibri"/>
            <w:sz w:val="24"/>
            <w:szCs w:val="24"/>
          </w:rPr>
          <w:t>http://www.nyshcr.org/Rent/FactSheets/orafac7.pdf</w:t>
        </w:r>
      </w:hyperlink>
    </w:p>
    <w:p w:rsidR="00FD45F5" w:rsidRPr="0071367D" w:rsidRDefault="00FD45F5" w:rsidP="00B832B2">
      <w:pPr>
        <w:jc w:val="both"/>
        <w:rPr>
          <w:rStyle w:val="Hyperlink"/>
          <w:rFonts w:ascii="Calibri" w:hAnsi="Calibri"/>
          <w:sz w:val="24"/>
          <w:szCs w:val="24"/>
        </w:rPr>
      </w:pPr>
      <w:r w:rsidRPr="0071367D">
        <w:rPr>
          <w:rStyle w:val="Hyperlink"/>
          <w:rFonts w:ascii="Calibri" w:hAnsi="Calibri"/>
          <w:sz w:val="24"/>
          <w:szCs w:val="24"/>
        </w:rPr>
        <w:br w:type="page"/>
      </w:r>
    </w:p>
    <w:p w:rsidR="00FD45F5" w:rsidRPr="0071367D" w:rsidRDefault="00FD45F5" w:rsidP="00B832B2">
      <w:pPr>
        <w:jc w:val="both"/>
        <w:rPr>
          <w:rFonts w:ascii="Calibri" w:hAnsi="Calibri"/>
          <w:b/>
          <w:sz w:val="24"/>
          <w:szCs w:val="24"/>
          <w:u w:val="single"/>
        </w:rPr>
      </w:pPr>
      <w:r w:rsidRPr="0071367D">
        <w:rPr>
          <w:rFonts w:ascii="Calibri" w:hAnsi="Calibri"/>
          <w:b/>
          <w:sz w:val="24"/>
          <w:szCs w:val="24"/>
          <w:u w:val="single"/>
        </w:rPr>
        <w:t>21 PERSONAL INJURY OR PROPERTY DAMAGE</w:t>
      </w:r>
    </w:p>
    <w:p w:rsidR="00FD45F5" w:rsidRPr="0071367D" w:rsidRDefault="00FD45F5" w:rsidP="00B832B2">
      <w:pPr>
        <w:jc w:val="both"/>
        <w:rPr>
          <w:rFonts w:ascii="Calibri" w:hAnsi="Calibri"/>
          <w:i/>
          <w:sz w:val="24"/>
          <w:szCs w:val="24"/>
        </w:rPr>
      </w:pPr>
      <w:r w:rsidRPr="0071367D">
        <w:rPr>
          <w:rFonts w:ascii="Calibri" w:hAnsi="Calibri"/>
          <w:i/>
          <w:sz w:val="24"/>
          <w:szCs w:val="24"/>
        </w:rPr>
        <w:t xml:space="preserve">This section in clarifies the landlord's responsibilities in respect to personal property. </w:t>
      </w:r>
    </w:p>
    <w:p w:rsidR="00FD45F5" w:rsidRPr="0071367D" w:rsidRDefault="00FD45F5" w:rsidP="00B832B2">
      <w:pPr>
        <w:jc w:val="both"/>
        <w:rPr>
          <w:rFonts w:ascii="Calibri" w:hAnsi="Calibri"/>
          <w:sz w:val="24"/>
          <w:szCs w:val="24"/>
        </w:rPr>
      </w:pPr>
    </w:p>
    <w:p w:rsidR="00FD45F5" w:rsidRPr="0071367D" w:rsidRDefault="00FD45F5" w:rsidP="00B832B2">
      <w:pPr>
        <w:jc w:val="both"/>
        <w:rPr>
          <w:rFonts w:ascii="Calibri" w:hAnsi="Calibri"/>
          <w:sz w:val="24"/>
          <w:szCs w:val="24"/>
        </w:rPr>
      </w:pPr>
      <w:r w:rsidRPr="0071367D">
        <w:rPr>
          <w:rFonts w:ascii="Calibri" w:hAnsi="Calibri"/>
          <w:sz w:val="24"/>
          <w:szCs w:val="24"/>
        </w:rPr>
        <w:t xml:space="preserve">1. The landlord is not responsible for damage to your property or for any personal injury unless it can be proven that it was as result of their failure to address the issue the caused it. </w:t>
      </w:r>
      <w:r w:rsidRPr="0071367D">
        <w:rPr>
          <w:rFonts w:ascii="Calibri" w:hAnsi="Calibri"/>
          <w:sz w:val="24"/>
          <w:szCs w:val="24"/>
          <w:u w:val="single"/>
        </w:rPr>
        <w:t>For example</w:t>
      </w:r>
      <w:r w:rsidRPr="0071367D">
        <w:rPr>
          <w:rFonts w:ascii="Calibri" w:hAnsi="Calibri"/>
          <w:sz w:val="24"/>
          <w:szCs w:val="24"/>
        </w:rPr>
        <w:t xml:space="preserve">, the landlord is not responsible for you a pipe breaking and flooding your apartment unless the pipe broke as a result of their failure to address needed repairs. </w:t>
      </w:r>
    </w:p>
    <w:p w:rsidR="00FD45F5" w:rsidRPr="0071367D" w:rsidRDefault="00FD45F5" w:rsidP="00B832B2">
      <w:pPr>
        <w:jc w:val="both"/>
        <w:rPr>
          <w:rFonts w:ascii="Calibri" w:hAnsi="Calibri"/>
          <w:sz w:val="24"/>
          <w:szCs w:val="24"/>
        </w:rPr>
      </w:pPr>
    </w:p>
    <w:p w:rsidR="00FD45F5" w:rsidRPr="0071367D" w:rsidRDefault="00FD45F5" w:rsidP="00B832B2">
      <w:pPr>
        <w:jc w:val="both"/>
        <w:rPr>
          <w:rFonts w:ascii="Calibri" w:hAnsi="Calibri"/>
          <w:sz w:val="24"/>
          <w:szCs w:val="24"/>
        </w:rPr>
      </w:pPr>
      <w:r w:rsidRPr="0071367D">
        <w:rPr>
          <w:rFonts w:ascii="Calibri" w:hAnsi="Calibri"/>
          <w:sz w:val="24"/>
          <w:szCs w:val="24"/>
        </w:rPr>
        <w:t xml:space="preserve">2. The landlord is not responsible for accidental injury that occurs within the property or if you are the victim of theft. </w:t>
      </w:r>
    </w:p>
    <w:p w:rsidR="00FD45F5" w:rsidRPr="0071367D" w:rsidRDefault="00FD45F5" w:rsidP="00B832B2">
      <w:pPr>
        <w:jc w:val="both"/>
        <w:rPr>
          <w:rFonts w:ascii="Calibri" w:hAnsi="Calibri"/>
          <w:sz w:val="24"/>
          <w:szCs w:val="24"/>
        </w:rPr>
      </w:pPr>
    </w:p>
    <w:p w:rsidR="00FD45F5" w:rsidRPr="0071367D" w:rsidRDefault="00FD45F5" w:rsidP="00B832B2">
      <w:pPr>
        <w:jc w:val="both"/>
        <w:rPr>
          <w:rFonts w:ascii="Calibri" w:hAnsi="Calibri"/>
          <w:sz w:val="24"/>
          <w:szCs w:val="24"/>
        </w:rPr>
      </w:pPr>
      <w:r w:rsidRPr="0071367D">
        <w:rPr>
          <w:rFonts w:ascii="Calibri" w:hAnsi="Calibri"/>
          <w:sz w:val="24"/>
          <w:szCs w:val="24"/>
        </w:rPr>
        <w:t xml:space="preserve">3. The landlord is not responsible for damaged property that is received by landlord or one of their employees. </w:t>
      </w:r>
      <w:r w:rsidRPr="0071367D">
        <w:rPr>
          <w:rFonts w:ascii="Calibri" w:hAnsi="Calibri"/>
          <w:sz w:val="24"/>
          <w:szCs w:val="24"/>
          <w:u w:val="single"/>
        </w:rPr>
        <w:t>For example,</w:t>
      </w:r>
      <w:r w:rsidRPr="0071367D">
        <w:rPr>
          <w:rFonts w:ascii="Calibri" w:hAnsi="Calibri"/>
          <w:sz w:val="24"/>
          <w:szCs w:val="24"/>
        </w:rPr>
        <w:t xml:space="preserve"> they are not responsible if they receive a damaged item in the mail for you. </w:t>
      </w:r>
    </w:p>
    <w:p w:rsidR="00FD45F5" w:rsidRPr="0071367D" w:rsidRDefault="00FD45F5" w:rsidP="00B832B2">
      <w:pPr>
        <w:jc w:val="both"/>
        <w:rPr>
          <w:rFonts w:ascii="Calibri" w:hAnsi="Calibri"/>
          <w:sz w:val="24"/>
          <w:szCs w:val="24"/>
        </w:rPr>
      </w:pPr>
    </w:p>
    <w:p w:rsidR="00FD45F5" w:rsidRPr="0071367D" w:rsidRDefault="00FD45F5" w:rsidP="00B832B2">
      <w:pPr>
        <w:jc w:val="both"/>
        <w:rPr>
          <w:rFonts w:ascii="Calibri" w:hAnsi="Calibri"/>
          <w:sz w:val="24"/>
          <w:szCs w:val="24"/>
        </w:rPr>
      </w:pPr>
      <w:r w:rsidRPr="0071367D">
        <w:rPr>
          <w:rFonts w:ascii="Calibri" w:hAnsi="Calibri"/>
          <w:sz w:val="24"/>
          <w:szCs w:val="24"/>
        </w:rPr>
        <w:t xml:space="preserve">4. The landlord is not responsible for any property or personal injury if the injury or damage was caused by your actions. </w:t>
      </w:r>
      <w:r w:rsidRPr="0071367D">
        <w:rPr>
          <w:rFonts w:ascii="Calibri" w:hAnsi="Calibri"/>
          <w:sz w:val="24"/>
          <w:szCs w:val="24"/>
          <w:u w:val="single"/>
        </w:rPr>
        <w:t>For example,</w:t>
      </w:r>
      <w:r w:rsidRPr="0071367D">
        <w:rPr>
          <w:rFonts w:ascii="Calibri" w:hAnsi="Calibri"/>
          <w:sz w:val="24"/>
          <w:szCs w:val="24"/>
        </w:rPr>
        <w:t xml:space="preserve"> if the unit floods as a result of alterations you made to the unit, the landlord is not responsible.</w:t>
      </w:r>
    </w:p>
    <w:p w:rsidR="00FD45F5" w:rsidRPr="0071367D" w:rsidRDefault="00FD45F5" w:rsidP="00B832B2">
      <w:pPr>
        <w:jc w:val="both"/>
        <w:rPr>
          <w:rFonts w:ascii="Calibri" w:hAnsi="Calibri"/>
          <w:sz w:val="24"/>
          <w:szCs w:val="24"/>
        </w:rPr>
      </w:pPr>
    </w:p>
    <w:p w:rsidR="00FD45F5" w:rsidRPr="0071367D" w:rsidRDefault="00FD45F5" w:rsidP="00B832B2">
      <w:pPr>
        <w:jc w:val="both"/>
        <w:rPr>
          <w:rFonts w:ascii="Calibri" w:hAnsi="Calibri"/>
          <w:sz w:val="24"/>
          <w:szCs w:val="24"/>
        </w:rPr>
      </w:pPr>
      <w:r w:rsidRPr="0071367D">
        <w:rPr>
          <w:rFonts w:ascii="Calibri" w:hAnsi="Calibri"/>
          <w:sz w:val="24"/>
          <w:szCs w:val="24"/>
        </w:rPr>
        <w:t>5. Additionally, the landlord is not responsible for any inconveniences or interferences caused by construction or for anything that is related to other buildings or property that is not owned by the landlord.</w:t>
      </w:r>
    </w:p>
    <w:p w:rsidR="00FD45F5" w:rsidRPr="0071367D" w:rsidRDefault="00FD45F5" w:rsidP="00B832B2">
      <w:pPr>
        <w:jc w:val="both"/>
        <w:rPr>
          <w:rFonts w:ascii="Calibri" w:hAnsi="Calibri"/>
          <w:sz w:val="24"/>
          <w:szCs w:val="24"/>
        </w:rPr>
      </w:pPr>
    </w:p>
    <w:p w:rsidR="00FD45F5" w:rsidRPr="0071367D" w:rsidRDefault="00FD45F5" w:rsidP="00B832B2">
      <w:pPr>
        <w:jc w:val="both"/>
        <w:rPr>
          <w:rStyle w:val="Hyperlink"/>
          <w:rFonts w:ascii="Calibri" w:hAnsi="Calibri"/>
          <w:sz w:val="24"/>
          <w:szCs w:val="24"/>
        </w:rPr>
      </w:pPr>
      <w:r w:rsidRPr="0071367D">
        <w:rPr>
          <w:rStyle w:val="Hyperlink"/>
          <w:rFonts w:ascii="Calibri" w:hAnsi="Calibri"/>
          <w:sz w:val="24"/>
          <w:szCs w:val="24"/>
        </w:rPr>
        <w:br w:type="page"/>
      </w:r>
    </w:p>
    <w:p w:rsidR="00FD45F5" w:rsidRPr="0071367D" w:rsidRDefault="00483B96" w:rsidP="00B832B2">
      <w:pPr>
        <w:jc w:val="both"/>
        <w:outlineLvl w:val="0"/>
        <w:rPr>
          <w:rFonts w:ascii="Calibri" w:hAnsi="Calibri"/>
          <w:b/>
          <w:sz w:val="24"/>
          <w:szCs w:val="24"/>
          <w:u w:val="single"/>
        </w:rPr>
      </w:pPr>
      <w:r w:rsidRPr="0071367D">
        <w:rPr>
          <w:rFonts w:ascii="Calibri" w:hAnsi="Calibri"/>
          <w:b/>
          <w:sz w:val="24"/>
          <w:szCs w:val="24"/>
          <w:u w:val="single"/>
        </w:rPr>
        <w:t>23 RIGHT TO A JURY TRIAL</w:t>
      </w:r>
    </w:p>
    <w:p w:rsidR="00FD45F5" w:rsidRPr="0071367D" w:rsidRDefault="00FD45F5" w:rsidP="00B832B2">
      <w:pPr>
        <w:jc w:val="both"/>
        <w:rPr>
          <w:rFonts w:ascii="Calibri" w:hAnsi="Calibri"/>
          <w:i/>
          <w:sz w:val="24"/>
          <w:szCs w:val="24"/>
        </w:rPr>
      </w:pPr>
      <w:r w:rsidRPr="0071367D">
        <w:rPr>
          <w:rFonts w:ascii="Calibri" w:hAnsi="Calibri"/>
          <w:i/>
          <w:sz w:val="24"/>
          <w:szCs w:val="24"/>
        </w:rPr>
        <w:t xml:space="preserve">Item 27 discusses how matters pertaining legal disputes over this lease will be decided by a judge and not a jury. However, this does not prevent either the tenant or the landlord from seeking a jury trial regarding personal injury or property damage.  </w:t>
      </w:r>
    </w:p>
    <w:p w:rsidR="00FD45F5" w:rsidRPr="0071367D" w:rsidRDefault="00FD45F5" w:rsidP="00B832B2">
      <w:pPr>
        <w:jc w:val="both"/>
        <w:rPr>
          <w:rFonts w:ascii="Calibri" w:hAnsi="Calibri"/>
          <w:sz w:val="24"/>
          <w:szCs w:val="24"/>
        </w:rPr>
      </w:pPr>
    </w:p>
    <w:p w:rsidR="000A555C" w:rsidRPr="0071367D" w:rsidRDefault="000A555C" w:rsidP="00B832B2">
      <w:pPr>
        <w:jc w:val="both"/>
        <w:rPr>
          <w:rFonts w:ascii="Calibri" w:hAnsi="Calibri"/>
          <w:sz w:val="24"/>
          <w:szCs w:val="24"/>
        </w:rPr>
      </w:pPr>
    </w:p>
    <w:p w:rsidR="00FD45F5" w:rsidRPr="0071367D" w:rsidRDefault="00FD45F5" w:rsidP="00B832B2">
      <w:pPr>
        <w:jc w:val="both"/>
        <w:rPr>
          <w:rFonts w:ascii="Calibri" w:hAnsi="Calibri"/>
          <w:sz w:val="24"/>
          <w:szCs w:val="24"/>
        </w:rPr>
      </w:pPr>
      <w:r w:rsidRPr="0071367D">
        <w:rPr>
          <w:rFonts w:ascii="Calibri" w:hAnsi="Calibri"/>
          <w:sz w:val="24"/>
          <w:szCs w:val="24"/>
        </w:rPr>
        <w:t xml:space="preserve">This section in the lease waives the right to a jury trial for either party in legal disputes related to this lease. In other words, both parties waive the right to a jury trial if there is a dispute over </w:t>
      </w:r>
      <w:r w:rsidR="000A555C" w:rsidRPr="0071367D">
        <w:rPr>
          <w:rFonts w:ascii="Calibri" w:hAnsi="Calibri"/>
          <w:sz w:val="24"/>
          <w:szCs w:val="24"/>
        </w:rPr>
        <w:t xml:space="preserve">any section </w:t>
      </w:r>
      <w:r w:rsidRPr="0071367D">
        <w:rPr>
          <w:rFonts w:ascii="Calibri" w:hAnsi="Calibri"/>
          <w:sz w:val="24"/>
          <w:szCs w:val="24"/>
        </w:rPr>
        <w:t xml:space="preserve">of this lease. </w:t>
      </w:r>
      <w:r w:rsidR="000A555C" w:rsidRPr="0071367D">
        <w:rPr>
          <w:rFonts w:ascii="Calibri" w:hAnsi="Calibri"/>
          <w:sz w:val="24"/>
          <w:szCs w:val="24"/>
        </w:rPr>
        <w:t>T</w:t>
      </w:r>
      <w:r w:rsidRPr="0071367D">
        <w:rPr>
          <w:rFonts w:ascii="Calibri" w:hAnsi="Calibri"/>
          <w:sz w:val="24"/>
          <w:szCs w:val="24"/>
        </w:rPr>
        <w:t xml:space="preserve">his means that any dispute about elements of this lease will be heard and decided by a judge, in what is called a bench trial. </w:t>
      </w:r>
    </w:p>
    <w:p w:rsidR="00FD45F5" w:rsidRPr="0071367D" w:rsidRDefault="00FD45F5" w:rsidP="00B832B2">
      <w:pPr>
        <w:jc w:val="both"/>
        <w:rPr>
          <w:rFonts w:ascii="Calibri" w:hAnsi="Calibri"/>
          <w:sz w:val="24"/>
          <w:szCs w:val="24"/>
        </w:rPr>
      </w:pPr>
    </w:p>
    <w:p w:rsidR="0006268C" w:rsidRPr="0071367D" w:rsidRDefault="00FD45F5" w:rsidP="00B832B2">
      <w:pPr>
        <w:jc w:val="both"/>
        <w:rPr>
          <w:rFonts w:ascii="Calibri" w:hAnsi="Calibri"/>
          <w:sz w:val="24"/>
          <w:szCs w:val="24"/>
        </w:rPr>
      </w:pPr>
      <w:r w:rsidRPr="0071367D">
        <w:rPr>
          <w:rFonts w:ascii="Calibri" w:hAnsi="Calibri"/>
          <w:sz w:val="24"/>
          <w:szCs w:val="24"/>
        </w:rPr>
        <w:t xml:space="preserve">This does not, however, waive the rights </w:t>
      </w:r>
      <w:r w:rsidR="003905BA" w:rsidRPr="0071367D">
        <w:rPr>
          <w:rFonts w:ascii="Calibri" w:hAnsi="Calibri"/>
          <w:sz w:val="24"/>
          <w:szCs w:val="24"/>
        </w:rPr>
        <w:t xml:space="preserve">of either the landlord or the tenant </w:t>
      </w:r>
      <w:r w:rsidRPr="0071367D">
        <w:rPr>
          <w:rFonts w:ascii="Calibri" w:hAnsi="Calibri"/>
          <w:sz w:val="24"/>
          <w:szCs w:val="24"/>
        </w:rPr>
        <w:t xml:space="preserve">to a </w:t>
      </w:r>
      <w:r w:rsidR="003905BA" w:rsidRPr="0071367D">
        <w:rPr>
          <w:rFonts w:ascii="Calibri" w:hAnsi="Calibri"/>
          <w:sz w:val="24"/>
          <w:szCs w:val="24"/>
        </w:rPr>
        <w:t xml:space="preserve">jury </w:t>
      </w:r>
      <w:r w:rsidRPr="0071367D">
        <w:rPr>
          <w:rFonts w:ascii="Calibri" w:hAnsi="Calibri"/>
          <w:sz w:val="24"/>
          <w:szCs w:val="24"/>
        </w:rPr>
        <w:t xml:space="preserve">trial </w:t>
      </w:r>
      <w:r w:rsidR="0006268C" w:rsidRPr="0071367D">
        <w:rPr>
          <w:rFonts w:ascii="Calibri" w:hAnsi="Calibri"/>
          <w:sz w:val="24"/>
          <w:szCs w:val="24"/>
        </w:rPr>
        <w:t>by if they wish to bring a lawsuit for anything else.</w:t>
      </w:r>
      <w:r w:rsidR="00393780" w:rsidRPr="0071367D">
        <w:rPr>
          <w:rFonts w:ascii="Calibri" w:hAnsi="Calibri"/>
          <w:color w:val="FF0000"/>
          <w:sz w:val="24"/>
          <w:szCs w:val="24"/>
        </w:rPr>
        <w:t xml:space="preserve"> In other words, the lease can only waive the right of both parties to request a jury trial in lawsuits that dispute interpretations of the lease, nothing else.</w:t>
      </w:r>
    </w:p>
    <w:p w:rsidR="0006268C" w:rsidRPr="0071367D" w:rsidRDefault="0006268C" w:rsidP="00B832B2">
      <w:pPr>
        <w:jc w:val="both"/>
        <w:rPr>
          <w:rFonts w:ascii="Calibri" w:hAnsi="Calibri"/>
          <w:sz w:val="24"/>
          <w:szCs w:val="24"/>
        </w:rPr>
      </w:pPr>
    </w:p>
    <w:p w:rsidR="00FD45F5" w:rsidRPr="0071367D" w:rsidRDefault="0006268C" w:rsidP="00B832B2">
      <w:pPr>
        <w:jc w:val="both"/>
        <w:rPr>
          <w:rFonts w:ascii="Calibri" w:hAnsi="Calibri"/>
          <w:sz w:val="24"/>
          <w:szCs w:val="24"/>
        </w:rPr>
      </w:pPr>
      <w:r w:rsidRPr="0071367D">
        <w:rPr>
          <w:rFonts w:ascii="Calibri" w:hAnsi="Calibri"/>
          <w:sz w:val="24"/>
          <w:szCs w:val="24"/>
        </w:rPr>
        <w:t xml:space="preserve"> </w:t>
      </w:r>
      <w:commentRangeStart w:id="52"/>
      <w:r w:rsidR="00FD45F5" w:rsidRPr="0071367D">
        <w:rPr>
          <w:rFonts w:ascii="Calibri" w:hAnsi="Calibri"/>
          <w:sz w:val="24"/>
          <w:szCs w:val="24"/>
        </w:rPr>
        <w:t xml:space="preserve">by either the landlord or the tenant for matters regarding personal injury or property damage. Any lease that waives these rights is void, which means unenforceable and not legally binding. </w:t>
      </w:r>
      <w:commentRangeEnd w:id="52"/>
      <w:r w:rsidR="00132A5E">
        <w:rPr>
          <w:rStyle w:val="CommentReference"/>
        </w:rPr>
        <w:commentReference w:id="52"/>
      </w:r>
    </w:p>
    <w:p w:rsidR="00FD45F5" w:rsidRPr="0071367D" w:rsidRDefault="00FD45F5" w:rsidP="00B832B2">
      <w:pPr>
        <w:jc w:val="both"/>
        <w:rPr>
          <w:rFonts w:ascii="Calibri" w:hAnsi="Calibri"/>
          <w:sz w:val="24"/>
          <w:szCs w:val="24"/>
        </w:rPr>
      </w:pPr>
    </w:p>
    <w:p w:rsidR="00FD45F5" w:rsidRPr="0071367D" w:rsidRDefault="00FD45F5" w:rsidP="00B832B2">
      <w:pPr>
        <w:jc w:val="both"/>
        <w:rPr>
          <w:rFonts w:ascii="Calibri" w:hAnsi="Calibri"/>
          <w:color w:val="0077CD"/>
          <w:sz w:val="24"/>
          <w:szCs w:val="24"/>
          <w:u w:val="single"/>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 4 of the Tenant’s Rights Guide</w:t>
      </w:r>
      <w:r w:rsidRPr="0071367D">
        <w:rPr>
          <w:rFonts w:ascii="Calibri" w:hAnsi="Calibri"/>
          <w:color w:val="4F81BD" w:themeColor="accent1"/>
          <w:sz w:val="24"/>
          <w:szCs w:val="24"/>
        </w:rPr>
        <w:t xml:space="preserve">. </w:t>
      </w:r>
    </w:p>
    <w:p w:rsidR="00FD45F5" w:rsidRPr="0071367D" w:rsidRDefault="00FD45F5" w:rsidP="00B832B2">
      <w:pPr>
        <w:jc w:val="both"/>
        <w:rPr>
          <w:rFonts w:ascii="Calibri" w:hAnsi="Calibri"/>
          <w:sz w:val="24"/>
          <w:szCs w:val="24"/>
        </w:rPr>
      </w:pPr>
    </w:p>
    <w:p w:rsidR="00FD45F5" w:rsidRPr="0071367D" w:rsidRDefault="00FD45F5"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rsidR="00FD45F5" w:rsidRPr="0071367D" w:rsidRDefault="00FD45F5" w:rsidP="00B832B2">
      <w:pPr>
        <w:jc w:val="both"/>
        <w:rPr>
          <w:rFonts w:ascii="Calibri" w:hAnsi="Calibri"/>
          <w:sz w:val="24"/>
          <w:szCs w:val="24"/>
        </w:rPr>
      </w:pPr>
    </w:p>
    <w:p w:rsidR="00FD45F5" w:rsidRPr="0071367D" w:rsidRDefault="00FD45F5" w:rsidP="00B832B2">
      <w:pPr>
        <w:jc w:val="both"/>
        <w:rPr>
          <w:rFonts w:ascii="Calibri" w:hAnsi="Calibri"/>
          <w:b/>
          <w:sz w:val="24"/>
          <w:szCs w:val="24"/>
        </w:rPr>
      </w:pPr>
      <w:r w:rsidRPr="0071367D">
        <w:rPr>
          <w:rFonts w:ascii="Calibri" w:hAnsi="Calibri"/>
          <w:b/>
          <w:sz w:val="24"/>
          <w:szCs w:val="24"/>
        </w:rPr>
        <w:t>page 4 of the Tenant’s Rights Guide</w:t>
      </w:r>
    </w:p>
    <w:p w:rsidR="00FD45F5" w:rsidRPr="0071367D" w:rsidRDefault="00FD45F5" w:rsidP="00B832B2">
      <w:pPr>
        <w:jc w:val="both"/>
        <w:rPr>
          <w:rFonts w:ascii="Calibri" w:hAnsi="Calibri"/>
          <w:sz w:val="24"/>
          <w:szCs w:val="24"/>
        </w:rPr>
      </w:pPr>
      <w:r w:rsidRPr="0071367D">
        <w:rPr>
          <w:rFonts w:ascii="Calibri" w:hAnsi="Calibri"/>
          <w:color w:val="0077CD"/>
          <w:sz w:val="24"/>
          <w:szCs w:val="24"/>
          <w:u w:val="single"/>
        </w:rPr>
        <w:t>https://ag.ny.gov/sites/default/files/tenants_rights.pdf</w:t>
      </w:r>
    </w:p>
    <w:p w:rsidR="00DC375B" w:rsidRPr="0071367D" w:rsidRDefault="00DC375B" w:rsidP="00B832B2">
      <w:pPr>
        <w:jc w:val="both"/>
        <w:rPr>
          <w:rStyle w:val="Hyperlink"/>
          <w:rFonts w:ascii="Calibri" w:hAnsi="Calibri"/>
          <w:sz w:val="24"/>
          <w:szCs w:val="24"/>
        </w:rPr>
      </w:pPr>
      <w:r w:rsidRPr="0071367D">
        <w:rPr>
          <w:rStyle w:val="Hyperlink"/>
          <w:rFonts w:ascii="Calibri" w:hAnsi="Calibri"/>
          <w:sz w:val="24"/>
          <w:szCs w:val="24"/>
        </w:rPr>
        <w:br w:type="page"/>
      </w:r>
    </w:p>
    <w:p w:rsidR="00DC375B" w:rsidRPr="0071367D" w:rsidRDefault="00DC375B" w:rsidP="00B832B2">
      <w:pPr>
        <w:jc w:val="both"/>
        <w:outlineLvl w:val="0"/>
        <w:rPr>
          <w:rFonts w:ascii="Calibri" w:hAnsi="Calibri"/>
          <w:b/>
          <w:sz w:val="24"/>
          <w:szCs w:val="24"/>
          <w:u w:val="single"/>
        </w:rPr>
      </w:pPr>
      <w:r w:rsidRPr="0071367D">
        <w:rPr>
          <w:rFonts w:ascii="Calibri" w:hAnsi="Calibri"/>
          <w:b/>
          <w:sz w:val="24"/>
          <w:szCs w:val="24"/>
          <w:u w:val="single"/>
        </w:rPr>
        <w:t>24 MAJOR CAPITAL IMPROVEMENTS (MCI)</w:t>
      </w:r>
    </w:p>
    <w:p w:rsidR="00DC375B" w:rsidRPr="0071367D" w:rsidRDefault="00DC375B" w:rsidP="00B832B2">
      <w:pPr>
        <w:jc w:val="both"/>
        <w:outlineLvl w:val="0"/>
        <w:rPr>
          <w:rFonts w:ascii="Calibri" w:hAnsi="Calibri"/>
          <w:i/>
          <w:sz w:val="24"/>
          <w:szCs w:val="24"/>
        </w:rPr>
      </w:pPr>
      <w:r w:rsidRPr="0071367D">
        <w:rPr>
          <w:rFonts w:ascii="Calibri" w:hAnsi="Calibri"/>
          <w:i/>
          <w:sz w:val="24"/>
          <w:szCs w:val="24"/>
        </w:rPr>
        <w:t xml:space="preserve">Item 30 discusses Major Capital Improvements (MCI), which is one way that landlords can legally increase the rent on a rent-regulated unit. </w:t>
      </w:r>
    </w:p>
    <w:p w:rsidR="00DC375B" w:rsidRPr="0071367D" w:rsidRDefault="00DC375B" w:rsidP="00B832B2">
      <w:pPr>
        <w:jc w:val="both"/>
        <w:outlineLvl w:val="0"/>
        <w:rPr>
          <w:rFonts w:ascii="Calibri" w:hAnsi="Calibri"/>
          <w:b/>
          <w:sz w:val="24"/>
          <w:szCs w:val="24"/>
          <w:u w:val="single"/>
        </w:rPr>
      </w:pPr>
    </w:p>
    <w:p w:rsidR="00DC375B" w:rsidRPr="0071367D" w:rsidRDefault="00DC375B"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A </w:t>
      </w:r>
      <w:r w:rsidRPr="0071367D">
        <w:rPr>
          <w:rFonts w:ascii="Calibri" w:hAnsi="Calibri"/>
          <w:b/>
          <w:color w:val="000000" w:themeColor="text1"/>
          <w:sz w:val="24"/>
          <w:szCs w:val="24"/>
        </w:rPr>
        <w:t>major capital improvement</w:t>
      </w:r>
      <w:r w:rsidRPr="0071367D">
        <w:rPr>
          <w:rFonts w:ascii="Calibri" w:hAnsi="Calibri"/>
          <w:color w:val="000000" w:themeColor="text1"/>
          <w:sz w:val="24"/>
          <w:szCs w:val="24"/>
        </w:rPr>
        <w:t xml:space="preserve"> (MCI) is a when a landlord makes an improvement to the building that benefits or effects all residents. Repairs do not qualify as MCIs. </w:t>
      </w:r>
      <w:r w:rsidRPr="0071367D">
        <w:rPr>
          <w:rFonts w:ascii="Calibri" w:hAnsi="Calibri"/>
          <w:color w:val="000000" w:themeColor="text1"/>
          <w:sz w:val="24"/>
          <w:szCs w:val="24"/>
          <w:u w:val="single"/>
        </w:rPr>
        <w:t>For example</w:t>
      </w:r>
      <w:r w:rsidRPr="0071367D">
        <w:rPr>
          <w:rFonts w:ascii="Calibri" w:hAnsi="Calibri"/>
          <w:color w:val="000000" w:themeColor="text1"/>
          <w:sz w:val="24"/>
          <w:szCs w:val="24"/>
        </w:rPr>
        <w:t>, a new boiler or a new roof are MCIs, but a simply repairing the roof does not count.</w:t>
      </w:r>
    </w:p>
    <w:p w:rsidR="00DC375B" w:rsidRPr="0071367D" w:rsidRDefault="00DC375B" w:rsidP="00B832B2">
      <w:pPr>
        <w:jc w:val="both"/>
        <w:rPr>
          <w:rFonts w:ascii="Calibri" w:hAnsi="Calibri"/>
          <w:color w:val="000000" w:themeColor="text1"/>
          <w:sz w:val="24"/>
          <w:szCs w:val="24"/>
        </w:rPr>
      </w:pPr>
    </w:p>
    <w:p w:rsidR="00DC375B" w:rsidRPr="0071367D" w:rsidRDefault="00DC375B"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All MCI’s need to be approved by the </w:t>
      </w:r>
      <w:r w:rsidRPr="0071367D">
        <w:rPr>
          <w:rFonts w:ascii="Calibri" w:hAnsi="Calibri"/>
          <w:color w:val="FF0000"/>
          <w:sz w:val="24"/>
          <w:szCs w:val="24"/>
        </w:rPr>
        <w:t xml:space="preserve">New York State </w:t>
      </w:r>
      <w:r w:rsidR="00DA7BB0" w:rsidRPr="0071367D">
        <w:rPr>
          <w:rFonts w:ascii="Calibri" w:hAnsi="Calibri"/>
          <w:color w:val="FF0000"/>
          <w:sz w:val="24"/>
          <w:szCs w:val="24"/>
        </w:rPr>
        <w:t>Division of Housing and Community Renewal</w:t>
      </w:r>
      <w:r w:rsidRPr="0071367D">
        <w:rPr>
          <w:rFonts w:ascii="Calibri" w:hAnsi="Calibri"/>
          <w:color w:val="FF0000"/>
          <w:sz w:val="24"/>
          <w:szCs w:val="24"/>
        </w:rPr>
        <w:t xml:space="preserve"> </w:t>
      </w:r>
      <w:r w:rsidRPr="0071367D">
        <w:rPr>
          <w:rFonts w:ascii="Calibri" w:hAnsi="Calibri"/>
          <w:color w:val="000000" w:themeColor="text1"/>
          <w:sz w:val="24"/>
          <w:szCs w:val="24"/>
        </w:rPr>
        <w:t>(</w:t>
      </w:r>
      <w:r w:rsidR="00DA7BB0" w:rsidRPr="0071367D">
        <w:rPr>
          <w:rFonts w:ascii="Calibri" w:hAnsi="Calibri"/>
          <w:color w:val="FF0000"/>
          <w:sz w:val="24"/>
          <w:szCs w:val="24"/>
        </w:rPr>
        <w:t>DHCR</w:t>
      </w:r>
      <w:r w:rsidRPr="0071367D">
        <w:rPr>
          <w:rFonts w:ascii="Calibri" w:hAnsi="Calibri"/>
          <w:color w:val="000000" w:themeColor="text1"/>
          <w:sz w:val="24"/>
          <w:szCs w:val="24"/>
        </w:rPr>
        <w:t xml:space="preserve">). When they are approved, the landlord can add the costs of an MCI into rent increases for unit in the apartment. For </w:t>
      </w:r>
      <w:r w:rsidR="00F61F06" w:rsidRPr="0071367D">
        <w:rPr>
          <w:rFonts w:ascii="Calibri" w:hAnsi="Calibri"/>
          <w:color w:val="000000" w:themeColor="text1"/>
          <w:sz w:val="24"/>
          <w:szCs w:val="24"/>
        </w:rPr>
        <w:t>rent-stabilized</w:t>
      </w:r>
      <w:r w:rsidRPr="0071367D">
        <w:rPr>
          <w:rFonts w:ascii="Calibri" w:hAnsi="Calibri"/>
          <w:color w:val="000000" w:themeColor="text1"/>
          <w:sz w:val="24"/>
          <w:szCs w:val="24"/>
        </w:rPr>
        <w:t xml:space="preserve"> units, increases may not exceed 6 percent of the tenant's rent in NYC and 15 percent outside of NYC. Therefore, large increases must be phased in over multiple years. </w:t>
      </w:r>
      <w:r w:rsidRPr="0071367D">
        <w:rPr>
          <w:rFonts w:ascii="Calibri" w:hAnsi="Calibri"/>
          <w:color w:val="000000" w:themeColor="text1"/>
          <w:sz w:val="24"/>
          <w:szCs w:val="24"/>
          <w:u w:val="single"/>
        </w:rPr>
        <w:t>For example</w:t>
      </w:r>
      <w:r w:rsidRPr="0071367D">
        <w:rPr>
          <w:rFonts w:ascii="Calibri" w:hAnsi="Calibri"/>
          <w:color w:val="000000" w:themeColor="text1"/>
          <w:sz w:val="24"/>
          <w:szCs w:val="24"/>
        </w:rPr>
        <w:t>, if the landlord has an MCI that warrants an 18 percent increase in rent, those rent increases must be phased in over 3 years—which would mean a 6 percent increase each year. There is no limit on the number of MCIs that a landlord can submit, but tenants have the right to dispute any MCIs that are made by the landlord (see example below).</w:t>
      </w:r>
    </w:p>
    <w:p w:rsidR="00DC375B" w:rsidRPr="0071367D" w:rsidRDefault="00DC375B" w:rsidP="00B832B2">
      <w:pPr>
        <w:jc w:val="both"/>
        <w:rPr>
          <w:rFonts w:ascii="Calibri" w:hAnsi="Calibri"/>
          <w:color w:val="000000" w:themeColor="text1"/>
          <w:sz w:val="24"/>
          <w:szCs w:val="24"/>
        </w:rPr>
      </w:pPr>
    </w:p>
    <w:p w:rsidR="00DC375B" w:rsidRPr="0071367D" w:rsidRDefault="00DC375B" w:rsidP="00B832B2">
      <w:pPr>
        <w:jc w:val="both"/>
        <w:outlineLvl w:val="0"/>
        <w:rPr>
          <w:rFonts w:ascii="Calibri" w:hAnsi="Calibri"/>
          <w:color w:val="000000" w:themeColor="text1"/>
          <w:sz w:val="24"/>
          <w:szCs w:val="24"/>
          <w:u w:val="single"/>
        </w:rPr>
      </w:pPr>
      <w:r w:rsidRPr="0071367D">
        <w:rPr>
          <w:rFonts w:ascii="Calibri" w:hAnsi="Calibri"/>
          <w:color w:val="000000" w:themeColor="text1"/>
          <w:sz w:val="24"/>
          <w:szCs w:val="24"/>
          <w:u w:val="single"/>
        </w:rPr>
        <w:t>HCR Approval Process and Tenant Contest</w:t>
      </w:r>
    </w:p>
    <w:p w:rsidR="00DC375B" w:rsidRPr="0071367D" w:rsidRDefault="00DC375B"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All MCIs are subject to approval by the </w:t>
      </w:r>
      <w:r w:rsidR="00DA7BB0" w:rsidRPr="0071367D">
        <w:rPr>
          <w:rFonts w:ascii="Calibri" w:hAnsi="Calibri"/>
          <w:color w:val="FF0000"/>
          <w:sz w:val="24"/>
          <w:szCs w:val="24"/>
        </w:rPr>
        <w:t>DHCR</w:t>
      </w:r>
      <w:r w:rsidRPr="0071367D">
        <w:rPr>
          <w:rFonts w:ascii="Calibri" w:hAnsi="Calibri"/>
          <w:color w:val="000000" w:themeColor="text1"/>
          <w:sz w:val="24"/>
          <w:szCs w:val="24"/>
        </w:rPr>
        <w:t xml:space="preserve">. The process gives </w:t>
      </w:r>
      <w:r w:rsidR="00DA7BB0" w:rsidRPr="0071367D">
        <w:rPr>
          <w:rFonts w:ascii="Calibri" w:hAnsi="Calibri"/>
          <w:color w:val="FF0000"/>
          <w:sz w:val="24"/>
          <w:szCs w:val="24"/>
        </w:rPr>
        <w:t>DHCR</w:t>
      </w:r>
      <w:r w:rsidR="00DA7BB0" w:rsidRPr="0071367D">
        <w:rPr>
          <w:rFonts w:ascii="Calibri" w:hAnsi="Calibri"/>
          <w:color w:val="000000" w:themeColor="text1"/>
          <w:sz w:val="24"/>
          <w:szCs w:val="24"/>
        </w:rPr>
        <w:t xml:space="preserve"> </w:t>
      </w:r>
      <w:r w:rsidRPr="0071367D">
        <w:rPr>
          <w:rFonts w:ascii="Calibri" w:hAnsi="Calibri"/>
          <w:color w:val="000000" w:themeColor="text1"/>
          <w:sz w:val="24"/>
          <w:szCs w:val="24"/>
        </w:rPr>
        <w:t xml:space="preserve">time to evaluate the request for the MCI, the responses of tenants, and determine how much rent increase the landlord will be able to collect. </w:t>
      </w:r>
      <w:r w:rsidR="003B5B65" w:rsidRPr="0071367D">
        <w:rPr>
          <w:rFonts w:ascii="Calibri" w:hAnsi="Calibri"/>
          <w:color w:val="000000" w:themeColor="text1"/>
          <w:sz w:val="24"/>
          <w:szCs w:val="24"/>
        </w:rPr>
        <w:t xml:space="preserve">According to Fact Sheet #24, the </w:t>
      </w:r>
      <w:r w:rsidRPr="0071367D">
        <w:rPr>
          <w:rFonts w:ascii="Calibri" w:hAnsi="Calibri"/>
          <w:color w:val="000000" w:themeColor="text1"/>
          <w:sz w:val="24"/>
          <w:szCs w:val="24"/>
        </w:rPr>
        <w:t xml:space="preserve"> process is as follows:</w:t>
      </w:r>
    </w:p>
    <w:p w:rsidR="00DC375B" w:rsidRPr="0071367D" w:rsidRDefault="00DC375B" w:rsidP="00B832B2">
      <w:pPr>
        <w:pStyle w:val="NormalWeb"/>
        <w:numPr>
          <w:ilvl w:val="0"/>
          <w:numId w:val="11"/>
        </w:numPr>
        <w:jc w:val="both"/>
        <w:rPr>
          <w:rFonts w:ascii="Calibri" w:hAnsi="Calibri" w:cs="TimesNewRomanPSMT"/>
          <w:color w:val="000000" w:themeColor="text1"/>
        </w:rPr>
      </w:pPr>
      <w:r w:rsidRPr="0071367D">
        <w:rPr>
          <w:rFonts w:ascii="Calibri" w:hAnsi="Calibri" w:cs="TimesNewRomanPSMT"/>
          <w:color w:val="000000" w:themeColor="text1"/>
        </w:rPr>
        <w:t xml:space="preserve">When a landlord submits an MCI application, </w:t>
      </w:r>
      <w:r w:rsidR="00DA7BB0" w:rsidRPr="0071367D">
        <w:rPr>
          <w:rFonts w:ascii="Calibri" w:hAnsi="Calibri"/>
          <w:color w:val="FF0000"/>
        </w:rPr>
        <w:t>DHCR</w:t>
      </w:r>
      <w:r w:rsidR="00DA7BB0" w:rsidRPr="0071367D">
        <w:rPr>
          <w:rFonts w:ascii="Calibri" w:hAnsi="Calibri" w:cs="TimesNewRomanPSMT"/>
          <w:color w:val="000000" w:themeColor="text1"/>
        </w:rPr>
        <w:t xml:space="preserve"> </w:t>
      </w:r>
      <w:r w:rsidRPr="0071367D">
        <w:rPr>
          <w:rFonts w:ascii="Calibri" w:hAnsi="Calibri" w:cs="TimesNewRomanPSMT"/>
          <w:color w:val="000000" w:themeColor="text1"/>
        </w:rPr>
        <w:t>notifies the tenants and gives them an opportunity to submit written responses to the application. They are instructed to comment on the proposed MCI and be as specific as possible in their comments. Tenants can request an extension of time to respond to the application, if they need to.</w:t>
      </w:r>
    </w:p>
    <w:p w:rsidR="00DC375B" w:rsidRPr="0071367D" w:rsidRDefault="00DC375B" w:rsidP="00B832B2">
      <w:pPr>
        <w:pStyle w:val="NormalWeb"/>
        <w:numPr>
          <w:ilvl w:val="0"/>
          <w:numId w:val="11"/>
        </w:numPr>
        <w:jc w:val="both"/>
        <w:rPr>
          <w:rFonts w:ascii="Calibri" w:hAnsi="Calibri" w:cs="TimesNewRomanPSMT"/>
          <w:color w:val="000000" w:themeColor="text1"/>
        </w:rPr>
      </w:pPr>
      <w:r w:rsidRPr="0071367D">
        <w:rPr>
          <w:rFonts w:ascii="Calibri" w:hAnsi="Calibri" w:cs="TimesNewRomanPSMT"/>
          <w:color w:val="000000" w:themeColor="text1"/>
        </w:rPr>
        <w:t xml:space="preserve">The landlord must keep a copy of the application with all supporting documentation on the premises so that tenants may examine it. However, a complete copy of the MCI application with all the supporting documentation will always be available at the </w:t>
      </w:r>
      <w:r w:rsidR="00DA7BB0" w:rsidRPr="0071367D">
        <w:rPr>
          <w:rFonts w:ascii="Calibri" w:hAnsi="Calibri"/>
          <w:color w:val="FF0000"/>
        </w:rPr>
        <w:t>DHCR</w:t>
      </w:r>
      <w:r w:rsidR="00DA7BB0" w:rsidRPr="0071367D">
        <w:rPr>
          <w:rFonts w:ascii="Calibri" w:hAnsi="Calibri" w:cs="TimesNewRomanPSMT"/>
          <w:color w:val="000000" w:themeColor="text1"/>
        </w:rPr>
        <w:t xml:space="preserve"> </w:t>
      </w:r>
      <w:r w:rsidRPr="0071367D">
        <w:rPr>
          <w:rFonts w:ascii="Calibri" w:hAnsi="Calibri" w:cs="TimesNewRomanPSMT"/>
          <w:color w:val="000000" w:themeColor="text1"/>
        </w:rPr>
        <w:t xml:space="preserve">for tenant review upon written request. </w:t>
      </w:r>
      <w:r w:rsidR="00DA7BB0" w:rsidRPr="0071367D">
        <w:rPr>
          <w:rFonts w:ascii="Calibri" w:hAnsi="Calibri"/>
          <w:color w:val="FF0000"/>
        </w:rPr>
        <w:t>DHCR</w:t>
      </w:r>
      <w:r w:rsidR="00DA7BB0" w:rsidRPr="0071367D">
        <w:rPr>
          <w:rFonts w:ascii="Calibri" w:hAnsi="Calibri" w:cs="TimesNewRomanPSMT"/>
          <w:color w:val="000000" w:themeColor="text1"/>
        </w:rPr>
        <w:t xml:space="preserve"> </w:t>
      </w:r>
      <w:r w:rsidRPr="0071367D">
        <w:rPr>
          <w:rFonts w:ascii="Calibri" w:hAnsi="Calibri" w:cs="TimesNewRomanPSMT"/>
          <w:color w:val="000000" w:themeColor="text1"/>
        </w:rPr>
        <w:t xml:space="preserve">will review the application, consider the tenant responses and may request additional documentation if deemed necessary. </w:t>
      </w:r>
    </w:p>
    <w:p w:rsidR="00DC375B" w:rsidRPr="0071367D" w:rsidRDefault="00DC375B" w:rsidP="00B832B2">
      <w:pPr>
        <w:pStyle w:val="NormalWeb"/>
        <w:numPr>
          <w:ilvl w:val="0"/>
          <w:numId w:val="11"/>
        </w:numPr>
        <w:jc w:val="both"/>
        <w:rPr>
          <w:rFonts w:ascii="Calibri" w:hAnsi="Calibri" w:cs="TimesNewRomanPSMT"/>
          <w:color w:val="000000" w:themeColor="text1"/>
        </w:rPr>
      </w:pPr>
      <w:r w:rsidRPr="0071367D">
        <w:rPr>
          <w:rFonts w:ascii="Calibri" w:hAnsi="Calibri" w:cs="TimesNewRomanPSMT"/>
          <w:color w:val="000000" w:themeColor="text1"/>
        </w:rPr>
        <w:t xml:space="preserve">When processing is complete, </w:t>
      </w:r>
      <w:r w:rsidR="00DA7BB0" w:rsidRPr="0071367D">
        <w:rPr>
          <w:rFonts w:ascii="Calibri" w:hAnsi="Calibri"/>
          <w:color w:val="FF0000"/>
        </w:rPr>
        <w:t>DHCR</w:t>
      </w:r>
      <w:r w:rsidR="00DA7BB0" w:rsidRPr="0071367D">
        <w:rPr>
          <w:rFonts w:ascii="Calibri" w:hAnsi="Calibri" w:cs="TimesNewRomanPSMT"/>
          <w:color w:val="000000" w:themeColor="text1"/>
        </w:rPr>
        <w:t xml:space="preserve"> </w:t>
      </w:r>
      <w:r w:rsidRPr="0071367D">
        <w:rPr>
          <w:rFonts w:ascii="Calibri" w:hAnsi="Calibri" w:cs="TimesNewRomanPSMT"/>
          <w:color w:val="000000" w:themeColor="text1"/>
        </w:rPr>
        <w:t xml:space="preserve">will issue an order either granting a rent increase for the total amount requested, a partial amount, or denying the request. The landlord and the tenants will be notified by </w:t>
      </w:r>
      <w:r w:rsidR="00DA7BB0" w:rsidRPr="0071367D">
        <w:rPr>
          <w:rFonts w:ascii="Calibri" w:hAnsi="Calibri"/>
          <w:color w:val="FF0000"/>
        </w:rPr>
        <w:t>DHCR</w:t>
      </w:r>
      <w:r w:rsidR="00DA7BB0" w:rsidRPr="0071367D">
        <w:rPr>
          <w:rFonts w:ascii="Calibri" w:hAnsi="Calibri" w:cs="TimesNewRomanPSMT"/>
          <w:color w:val="000000" w:themeColor="text1"/>
        </w:rPr>
        <w:t xml:space="preserve"> </w:t>
      </w:r>
      <w:r w:rsidRPr="0071367D">
        <w:rPr>
          <w:rFonts w:ascii="Calibri" w:hAnsi="Calibri" w:cs="TimesNewRomanPSMT"/>
          <w:color w:val="000000" w:themeColor="text1"/>
        </w:rPr>
        <w:t xml:space="preserve">of the amount of the rent increase per room and related terms and conditions in a written order. The rent increase is a </w:t>
      </w:r>
      <w:r w:rsidRPr="0071367D">
        <w:rPr>
          <w:rFonts w:ascii="Calibri" w:hAnsi="Calibri" w:cs="TimesNewRomanPSMT"/>
          <w:b/>
          <w:color w:val="000000" w:themeColor="text1"/>
        </w:rPr>
        <w:t>permanent</w:t>
      </w:r>
      <w:r w:rsidRPr="0071367D">
        <w:rPr>
          <w:rFonts w:ascii="Calibri" w:hAnsi="Calibri" w:cs="TimesNewRomanPSMT"/>
          <w:color w:val="000000" w:themeColor="text1"/>
        </w:rPr>
        <w:t xml:space="preserve"> addition to the rent.</w:t>
      </w:r>
    </w:p>
    <w:p w:rsidR="00DC375B" w:rsidRPr="0071367D" w:rsidRDefault="00DC375B" w:rsidP="00B832B2">
      <w:pPr>
        <w:jc w:val="both"/>
        <w:rPr>
          <w:rFonts w:ascii="Calibri" w:hAnsi="Calibri"/>
          <w:color w:val="000000" w:themeColor="text1"/>
          <w:sz w:val="24"/>
          <w:szCs w:val="24"/>
        </w:rPr>
      </w:pPr>
    </w:p>
    <w:p w:rsidR="00DC375B" w:rsidRPr="0071367D" w:rsidRDefault="00DC375B" w:rsidP="00B832B2">
      <w:pPr>
        <w:jc w:val="both"/>
        <w:outlineLvl w:val="0"/>
        <w:rPr>
          <w:rFonts w:ascii="Calibri" w:hAnsi="Calibri"/>
          <w:color w:val="000000" w:themeColor="text1"/>
          <w:sz w:val="24"/>
          <w:szCs w:val="24"/>
          <w:u w:val="single"/>
        </w:rPr>
      </w:pPr>
      <w:r w:rsidRPr="0071367D">
        <w:rPr>
          <w:rFonts w:ascii="Calibri" w:hAnsi="Calibri"/>
          <w:color w:val="000000" w:themeColor="text1"/>
          <w:sz w:val="24"/>
          <w:szCs w:val="24"/>
          <w:u w:val="single"/>
        </w:rPr>
        <w:t>Types of Increases</w:t>
      </w:r>
    </w:p>
    <w:p w:rsidR="00DC375B" w:rsidRPr="0071367D" w:rsidRDefault="00DC375B" w:rsidP="00B832B2">
      <w:pPr>
        <w:jc w:val="both"/>
        <w:rPr>
          <w:rFonts w:ascii="Calibri" w:hAnsi="Calibri" w:cs="TimesNewRomanPSMT"/>
          <w:color w:val="000000" w:themeColor="text1"/>
          <w:sz w:val="24"/>
          <w:szCs w:val="24"/>
        </w:rPr>
      </w:pPr>
      <w:r w:rsidRPr="0071367D">
        <w:rPr>
          <w:rFonts w:ascii="Calibri" w:hAnsi="Calibri" w:cs="TimesNewRomanPSMT"/>
          <w:color w:val="000000" w:themeColor="text1"/>
          <w:sz w:val="24"/>
          <w:szCs w:val="24"/>
        </w:rPr>
        <w:t xml:space="preserve">There are two types of increases associated with MCIs:  a permanent prospective increase and a temporary retroactive increase. The </w:t>
      </w:r>
      <w:r w:rsidRPr="0071367D">
        <w:rPr>
          <w:rFonts w:ascii="Calibri" w:hAnsi="Calibri" w:cs="TimesNewRomanPSMT"/>
          <w:b/>
          <w:color w:val="000000" w:themeColor="text1"/>
          <w:sz w:val="24"/>
          <w:szCs w:val="24"/>
        </w:rPr>
        <w:t>permanent prospective</w:t>
      </w:r>
      <w:r w:rsidRPr="0071367D">
        <w:rPr>
          <w:rFonts w:ascii="Calibri" w:hAnsi="Calibri" w:cs="TimesNewRomanPSMT"/>
          <w:color w:val="000000" w:themeColor="text1"/>
          <w:sz w:val="24"/>
          <w:szCs w:val="24"/>
        </w:rPr>
        <w:t xml:space="preserve"> increase is added to the legal rent and it collected first. So, </w:t>
      </w:r>
      <w:r w:rsidRPr="0071367D">
        <w:rPr>
          <w:rFonts w:ascii="Calibri" w:hAnsi="Calibri" w:cs="TimesNewRomanPSMT"/>
          <w:color w:val="000000" w:themeColor="text1"/>
          <w:sz w:val="24"/>
          <w:szCs w:val="24"/>
          <w:u w:val="single"/>
        </w:rPr>
        <w:t>for example</w:t>
      </w:r>
      <w:r w:rsidRPr="0071367D">
        <w:rPr>
          <w:rFonts w:ascii="Calibri" w:hAnsi="Calibri" w:cs="TimesNewRomanPSMT"/>
          <w:color w:val="000000" w:themeColor="text1"/>
          <w:sz w:val="24"/>
          <w:szCs w:val="24"/>
        </w:rPr>
        <w:t>, if the</w:t>
      </w:r>
      <w:r w:rsidR="00F279D1" w:rsidRPr="0071367D">
        <w:rPr>
          <w:rFonts w:ascii="Calibri" w:hAnsi="Calibri" w:cs="TimesNewRomanPSMT"/>
          <w:color w:val="000000" w:themeColor="text1"/>
          <w:sz w:val="24"/>
          <w:szCs w:val="24"/>
        </w:rPr>
        <w:t xml:space="preserve"> DHCR</w:t>
      </w:r>
      <w:r w:rsidRPr="0071367D">
        <w:rPr>
          <w:rFonts w:ascii="Calibri" w:hAnsi="Calibri" w:cs="TimesNewRomanPSMT"/>
          <w:color w:val="000000" w:themeColor="text1"/>
          <w:sz w:val="24"/>
          <w:szCs w:val="24"/>
        </w:rPr>
        <w:t xml:space="preserve"> has approved a $60 increase to my rent for an MCI, then that $60 will permanently be added to my rent—my rent of $800 would permanently increase to $860. However, since the limit on how much my rent can go up due to an MCI is 6 percent </w:t>
      </w:r>
      <w:commentRangeStart w:id="53"/>
      <w:commentRangeStart w:id="54"/>
      <w:r w:rsidR="004108BF" w:rsidRPr="0071367D">
        <w:rPr>
          <w:rFonts w:ascii="Calibri" w:hAnsi="Calibri" w:cs="TimesNewRomanPSMT"/>
          <w:color w:val="000000" w:themeColor="text1"/>
          <w:sz w:val="24"/>
          <w:szCs w:val="24"/>
        </w:rPr>
        <w:t>($800 x 6%= $848).</w:t>
      </w:r>
      <w:commentRangeEnd w:id="53"/>
      <w:r w:rsidR="004108BF" w:rsidRPr="0071367D">
        <w:rPr>
          <w:rStyle w:val="CommentReference"/>
          <w:rFonts w:ascii="Calibri" w:hAnsi="Calibri"/>
          <w:sz w:val="24"/>
          <w:szCs w:val="24"/>
        </w:rPr>
        <w:commentReference w:id="53"/>
      </w:r>
      <w:commentRangeEnd w:id="54"/>
      <w:r w:rsidR="004108BF" w:rsidRPr="0071367D">
        <w:rPr>
          <w:rStyle w:val="CommentReference"/>
          <w:rFonts w:ascii="Calibri" w:hAnsi="Calibri"/>
          <w:sz w:val="24"/>
          <w:szCs w:val="24"/>
        </w:rPr>
        <w:commentReference w:id="54"/>
      </w:r>
      <w:r w:rsidR="004108BF" w:rsidRPr="0071367D">
        <w:rPr>
          <w:rFonts w:ascii="Calibri" w:eastAsia="Times New Roman" w:hAnsi="Calibri"/>
          <w:color w:val="637282"/>
          <w:sz w:val="24"/>
          <w:szCs w:val="24"/>
          <w:shd w:val="clear" w:color="auto" w:fill="FFFFFF"/>
        </w:rPr>
        <w:t xml:space="preserve"> </w:t>
      </w:r>
      <w:r w:rsidR="004108BF" w:rsidRPr="0071367D">
        <w:rPr>
          <w:rFonts w:ascii="Calibri" w:hAnsi="Calibri" w:cs="TimesNewRomanPSMT"/>
          <w:color w:val="FF0000"/>
          <w:sz w:val="24"/>
          <w:szCs w:val="24"/>
        </w:rPr>
        <w:t>The next year, $12 a month will be added to the rent permanently increasing the tenants rent to $860.</w:t>
      </w:r>
      <w:r w:rsidRPr="0071367D">
        <w:rPr>
          <w:rFonts w:ascii="Calibri" w:hAnsi="Calibri" w:cs="TimesNewRomanPSMT"/>
          <w:color w:val="000000" w:themeColor="text1"/>
          <w:sz w:val="24"/>
          <w:szCs w:val="24"/>
        </w:rPr>
        <w:t xml:space="preserve"> </w:t>
      </w:r>
    </w:p>
    <w:p w:rsidR="00DC375B" w:rsidRPr="0071367D" w:rsidRDefault="00DC375B" w:rsidP="00B832B2">
      <w:pPr>
        <w:jc w:val="both"/>
        <w:rPr>
          <w:rFonts w:ascii="Calibri" w:hAnsi="Calibri" w:cs="TimesNewRomanPSMT"/>
          <w:color w:val="000000" w:themeColor="text1"/>
          <w:sz w:val="24"/>
          <w:szCs w:val="24"/>
        </w:rPr>
      </w:pPr>
    </w:p>
    <w:p w:rsidR="00DC375B" w:rsidRPr="0071367D" w:rsidRDefault="00DC375B" w:rsidP="00B832B2">
      <w:pPr>
        <w:jc w:val="both"/>
        <w:rPr>
          <w:rFonts w:ascii="Calibri" w:hAnsi="Calibri" w:cs="TimesNewRomanPSMT"/>
          <w:color w:val="000000" w:themeColor="text1"/>
          <w:sz w:val="24"/>
          <w:szCs w:val="24"/>
        </w:rPr>
      </w:pPr>
      <w:r w:rsidRPr="0071367D">
        <w:rPr>
          <w:rFonts w:ascii="Calibri" w:hAnsi="Calibri" w:cs="TimesNewRomanPSMT"/>
          <w:b/>
          <w:color w:val="000000" w:themeColor="text1"/>
          <w:sz w:val="24"/>
          <w:szCs w:val="24"/>
        </w:rPr>
        <w:t>Temporary retroactive payments</w:t>
      </w:r>
      <w:r w:rsidRPr="0071367D">
        <w:rPr>
          <w:rFonts w:ascii="Calibri" w:hAnsi="Calibri" w:cs="TimesNewRomanPSMT"/>
          <w:color w:val="000000" w:themeColor="text1"/>
          <w:sz w:val="24"/>
          <w:szCs w:val="24"/>
        </w:rPr>
        <w:t xml:space="preserve"> are those amounts owed between the effective date and the issue date of the </w:t>
      </w:r>
      <w:r w:rsidR="00DA7BB0" w:rsidRPr="0071367D">
        <w:rPr>
          <w:rFonts w:ascii="Calibri" w:hAnsi="Calibri"/>
          <w:color w:val="FF0000"/>
          <w:sz w:val="24"/>
          <w:szCs w:val="24"/>
        </w:rPr>
        <w:t>DHCR</w:t>
      </w:r>
      <w:r w:rsidR="00DA7BB0" w:rsidRPr="0071367D">
        <w:rPr>
          <w:rFonts w:ascii="Calibri" w:hAnsi="Calibri" w:cs="TimesNewRomanPSMT"/>
          <w:color w:val="000000" w:themeColor="text1"/>
          <w:sz w:val="24"/>
          <w:szCs w:val="24"/>
        </w:rPr>
        <w:t xml:space="preserve"> </w:t>
      </w:r>
      <w:r w:rsidRPr="0071367D">
        <w:rPr>
          <w:rFonts w:ascii="Calibri" w:hAnsi="Calibri" w:cs="TimesNewRomanPSMT"/>
          <w:color w:val="000000" w:themeColor="text1"/>
          <w:sz w:val="24"/>
          <w:szCs w:val="24"/>
        </w:rPr>
        <w:t xml:space="preserve">order granting the MCI. They apply only to </w:t>
      </w:r>
      <w:r w:rsidR="00F61F06" w:rsidRPr="0071367D">
        <w:rPr>
          <w:rFonts w:ascii="Calibri" w:hAnsi="Calibri" w:cs="TimesNewRomanPSMT"/>
          <w:color w:val="000000" w:themeColor="text1"/>
          <w:sz w:val="24"/>
          <w:szCs w:val="24"/>
        </w:rPr>
        <w:t>rent-stabilized</w:t>
      </w:r>
      <w:r w:rsidRPr="0071367D">
        <w:rPr>
          <w:rFonts w:ascii="Calibri" w:hAnsi="Calibri" w:cs="TimesNewRomanPSMT"/>
          <w:color w:val="000000" w:themeColor="text1"/>
          <w:sz w:val="24"/>
          <w:szCs w:val="24"/>
        </w:rPr>
        <w:t xml:space="preserve"> tenants (this does not apply to rent controlled units)  and represents a temporary increase. </w:t>
      </w:r>
    </w:p>
    <w:p w:rsidR="00DC375B" w:rsidRPr="0071367D" w:rsidRDefault="00DC375B" w:rsidP="00B832B2">
      <w:pPr>
        <w:jc w:val="both"/>
        <w:rPr>
          <w:rFonts w:ascii="Calibri" w:hAnsi="Calibri" w:cs="TimesNewRomanPSMT"/>
          <w:color w:val="000000" w:themeColor="text1"/>
          <w:sz w:val="24"/>
          <w:szCs w:val="24"/>
        </w:rPr>
      </w:pPr>
    </w:p>
    <w:p w:rsidR="00DC375B" w:rsidRPr="0071367D" w:rsidRDefault="00DC375B" w:rsidP="00B832B2">
      <w:pPr>
        <w:jc w:val="both"/>
        <w:rPr>
          <w:rFonts w:ascii="Calibri" w:hAnsi="Calibri" w:cs="TimesNewRomanPSMT"/>
          <w:b/>
          <w:color w:val="000000" w:themeColor="text1"/>
          <w:sz w:val="24"/>
          <w:szCs w:val="24"/>
        </w:rPr>
      </w:pPr>
      <w:r w:rsidRPr="0071367D">
        <w:rPr>
          <w:rFonts w:ascii="Calibri" w:hAnsi="Calibri" w:cs="TimesNewRomanPSMT"/>
          <w:b/>
          <w:color w:val="000000" w:themeColor="text1"/>
          <w:sz w:val="24"/>
          <w:szCs w:val="24"/>
        </w:rPr>
        <w:t>Example</w:t>
      </w:r>
    </w:p>
    <w:p w:rsidR="00DC375B" w:rsidRPr="0071367D" w:rsidRDefault="00DC375B" w:rsidP="00B832B2">
      <w:pPr>
        <w:jc w:val="both"/>
        <w:rPr>
          <w:rFonts w:ascii="Calibri" w:hAnsi="Calibri" w:cs="TimesNewRomanPSMT"/>
          <w:color w:val="000000" w:themeColor="text1"/>
          <w:sz w:val="24"/>
          <w:szCs w:val="24"/>
        </w:rPr>
      </w:pPr>
      <w:r w:rsidRPr="0071367D">
        <w:rPr>
          <w:rFonts w:ascii="Calibri" w:hAnsi="Calibri" w:cs="TimesNewRomanPSMT"/>
          <w:color w:val="000000" w:themeColor="text1"/>
          <w:sz w:val="24"/>
          <w:szCs w:val="24"/>
        </w:rPr>
        <w:t xml:space="preserve">So if the MCI effective data was in September and the issue data for the rent increases began in December, the temporary retroactive payments cover the months of September, October and November. Those payments will be included in the rent increases—as long as they are under the 6 percent threshold for that year’s allowable rent increases due to MCI. If not, they will be added onto the next year’s allows 6 percent increase due to MCIs until those three months are paid. </w:t>
      </w:r>
      <w:r w:rsidRPr="0071367D">
        <w:rPr>
          <w:rFonts w:ascii="Calibri" w:hAnsi="Calibri"/>
          <w:b/>
          <w:color w:val="4F81BD" w:themeColor="accent1"/>
          <w:sz w:val="24"/>
          <w:szCs w:val="24"/>
        </w:rPr>
        <w:t>(See the examples on page 4 of the</w:t>
      </w:r>
      <w:r w:rsidRPr="0071367D">
        <w:rPr>
          <w:rFonts w:ascii="Calibri" w:hAnsi="Calibri"/>
          <w:b/>
          <w:bCs/>
          <w:color w:val="000000" w:themeColor="text1"/>
          <w:sz w:val="24"/>
          <w:szCs w:val="24"/>
        </w:rPr>
        <w:t xml:space="preserve"> </w:t>
      </w:r>
      <w:r w:rsidRPr="0071367D">
        <w:rPr>
          <w:rFonts w:ascii="Calibri" w:hAnsi="Calibri"/>
          <w:b/>
          <w:color w:val="4F81BD" w:themeColor="accent1"/>
          <w:sz w:val="24"/>
          <w:szCs w:val="24"/>
        </w:rPr>
        <w:t>FACT SHEET #24).</w:t>
      </w:r>
    </w:p>
    <w:p w:rsidR="00DC375B" w:rsidRPr="0071367D" w:rsidRDefault="00DC375B" w:rsidP="00B832B2">
      <w:pPr>
        <w:jc w:val="both"/>
        <w:rPr>
          <w:rFonts w:ascii="Calibri" w:hAnsi="Calibri"/>
          <w:color w:val="000000" w:themeColor="text1"/>
          <w:sz w:val="24"/>
          <w:szCs w:val="24"/>
          <w:u w:val="single"/>
        </w:rPr>
      </w:pPr>
    </w:p>
    <w:p w:rsidR="00DC375B" w:rsidRPr="0071367D" w:rsidRDefault="00DC375B" w:rsidP="00B832B2">
      <w:pPr>
        <w:jc w:val="both"/>
        <w:rPr>
          <w:rFonts w:ascii="Calibri" w:hAnsi="Calibri"/>
          <w:sz w:val="24"/>
          <w:szCs w:val="24"/>
        </w:rPr>
      </w:pPr>
      <w:commentRangeStart w:id="55"/>
      <w:commentRangeStart w:id="56"/>
      <w:r w:rsidRPr="0071367D">
        <w:rPr>
          <w:rFonts w:ascii="Calibri" w:hAnsi="Calibri"/>
          <w:color w:val="000000" w:themeColor="text1"/>
          <w:sz w:val="24"/>
          <w:szCs w:val="24"/>
          <w:u w:val="single"/>
        </w:rPr>
        <w:t>Exceptions</w:t>
      </w:r>
      <w:commentRangeEnd w:id="55"/>
      <w:r w:rsidRPr="0071367D">
        <w:rPr>
          <w:rStyle w:val="CommentReference"/>
          <w:rFonts w:ascii="Calibri" w:hAnsi="Calibri"/>
          <w:color w:val="000000" w:themeColor="text1"/>
          <w:sz w:val="24"/>
          <w:szCs w:val="24"/>
        </w:rPr>
        <w:commentReference w:id="55"/>
      </w:r>
      <w:commentRangeEnd w:id="56"/>
      <w:r w:rsidR="00132A5E">
        <w:rPr>
          <w:rStyle w:val="CommentReference"/>
        </w:rPr>
        <w:commentReference w:id="56"/>
      </w:r>
      <w:r w:rsidRPr="0071367D">
        <w:rPr>
          <w:rFonts w:ascii="Calibri" w:hAnsi="Calibri"/>
          <w:color w:val="000000" w:themeColor="text1"/>
          <w:sz w:val="24"/>
          <w:szCs w:val="24"/>
        </w:rPr>
        <w:t>. Tenants who are receiving a SCRIE (Senior Citizen Rent Increase Exemption) or DRIE (Disability Rent Increase Exemption) do not have to pay any portion of the MCI adjustment that raises their rent over 1/3 of their disposable income. However, they are responsible for paying the increase in the security deposit resulting from the MCI. They need to send a copy of the MCI order to the agency overseeing their program (in NYC the Department of Finance). Their rent exemption certificate will be amended to cover the amount of the MCI increase</w:t>
      </w:r>
      <w:r w:rsidRPr="0071367D">
        <w:rPr>
          <w:rFonts w:ascii="Calibri" w:hAnsi="Calibri"/>
          <w:color w:val="FF0000"/>
          <w:sz w:val="24"/>
          <w:szCs w:val="24"/>
        </w:rPr>
        <w:t xml:space="preserve">. </w:t>
      </w:r>
    </w:p>
    <w:p w:rsidR="00DC375B" w:rsidRPr="0071367D" w:rsidRDefault="00DC375B" w:rsidP="00B832B2">
      <w:pPr>
        <w:jc w:val="both"/>
        <w:rPr>
          <w:rFonts w:ascii="Calibri" w:hAnsi="Calibri"/>
          <w:sz w:val="24"/>
          <w:szCs w:val="24"/>
        </w:rPr>
      </w:pPr>
    </w:p>
    <w:p w:rsidR="00DC375B" w:rsidRPr="0071367D" w:rsidRDefault="00DC375B" w:rsidP="00B832B2">
      <w:pPr>
        <w:jc w:val="both"/>
        <w:rPr>
          <w:rFonts w:ascii="Calibri" w:hAnsi="Calibri"/>
          <w:sz w:val="24"/>
          <w:szCs w:val="24"/>
        </w:rPr>
      </w:pPr>
      <w:r w:rsidRPr="0071367D">
        <w:rPr>
          <w:rFonts w:ascii="Calibri" w:hAnsi="Calibri"/>
          <w:sz w:val="24"/>
          <w:szCs w:val="24"/>
        </w:rPr>
        <w:t xml:space="preserve">More information about MCIs can be found on </w:t>
      </w:r>
      <w:r w:rsidRPr="0071367D">
        <w:rPr>
          <w:rFonts w:ascii="Calibri" w:hAnsi="Calibri"/>
          <w:b/>
          <w:color w:val="4F81BD" w:themeColor="accent1"/>
          <w:sz w:val="24"/>
          <w:szCs w:val="24"/>
        </w:rPr>
        <w:t>Fact Sheet #24</w:t>
      </w:r>
      <w:r w:rsidRPr="0071367D">
        <w:rPr>
          <w:rFonts w:ascii="Calibri" w:hAnsi="Calibri"/>
          <w:sz w:val="24"/>
          <w:szCs w:val="24"/>
        </w:rPr>
        <w:t>.</w:t>
      </w:r>
    </w:p>
    <w:p w:rsidR="00DC375B" w:rsidRPr="0071367D" w:rsidRDefault="00DC375B" w:rsidP="00B832B2">
      <w:pPr>
        <w:jc w:val="both"/>
        <w:rPr>
          <w:rFonts w:ascii="Calibri" w:hAnsi="Calibri"/>
          <w:sz w:val="24"/>
          <w:szCs w:val="24"/>
        </w:rPr>
      </w:pPr>
    </w:p>
    <w:p w:rsidR="00DC375B" w:rsidRPr="0071367D" w:rsidRDefault="00DC375B" w:rsidP="00B832B2">
      <w:pPr>
        <w:jc w:val="both"/>
        <w:rPr>
          <w:rFonts w:ascii="Calibri" w:hAnsi="Calibri"/>
          <w:color w:val="0077CE"/>
          <w:sz w:val="24"/>
          <w:szCs w:val="24"/>
          <w:u w:val="single"/>
        </w:rPr>
      </w:pPr>
      <w:r w:rsidRPr="0071367D">
        <w:rPr>
          <w:rFonts w:ascii="Calibri" w:hAnsi="Calibri"/>
          <w:sz w:val="24"/>
          <w:szCs w:val="24"/>
        </w:rPr>
        <w:t xml:space="preserve">Also, see also </w:t>
      </w:r>
      <w:r w:rsidRPr="0071367D">
        <w:rPr>
          <w:rFonts w:ascii="Calibri" w:hAnsi="Calibri"/>
          <w:b/>
          <w:color w:val="4F81BD" w:themeColor="accent1"/>
          <w:sz w:val="24"/>
          <w:szCs w:val="24"/>
        </w:rPr>
        <w:t>Frequently Asked Questions about MCI’s</w:t>
      </w:r>
      <w:r w:rsidRPr="0071367D">
        <w:rPr>
          <w:rFonts w:ascii="Calibri" w:hAnsi="Calibri"/>
          <w:sz w:val="24"/>
          <w:szCs w:val="24"/>
        </w:rPr>
        <w:t>.</w:t>
      </w:r>
    </w:p>
    <w:p w:rsidR="00DC375B" w:rsidRPr="0071367D" w:rsidRDefault="00DC375B" w:rsidP="00B832B2">
      <w:pPr>
        <w:jc w:val="both"/>
        <w:rPr>
          <w:rFonts w:ascii="Calibri" w:hAnsi="Calibri"/>
          <w:sz w:val="24"/>
          <w:szCs w:val="24"/>
        </w:rPr>
      </w:pPr>
    </w:p>
    <w:p w:rsidR="00DC375B" w:rsidRPr="0071367D" w:rsidRDefault="00DC375B" w:rsidP="00B832B2">
      <w:pPr>
        <w:jc w:val="both"/>
        <w:rPr>
          <w:rFonts w:ascii="Calibri" w:hAnsi="Calibri"/>
          <w:b/>
          <w:sz w:val="24"/>
          <w:szCs w:val="24"/>
          <w:u w:val="single"/>
        </w:rPr>
      </w:pPr>
      <w:r w:rsidRPr="0071367D">
        <w:rPr>
          <w:rFonts w:ascii="Calibri" w:hAnsi="Calibri"/>
          <w:b/>
          <w:sz w:val="24"/>
          <w:szCs w:val="24"/>
          <w:u w:val="single"/>
        </w:rPr>
        <w:t>Links to include</w:t>
      </w:r>
    </w:p>
    <w:p w:rsidR="00DC375B" w:rsidRPr="0071367D" w:rsidRDefault="00DC375B" w:rsidP="00B832B2">
      <w:pPr>
        <w:jc w:val="both"/>
        <w:rPr>
          <w:rFonts w:ascii="Calibri" w:hAnsi="Calibri"/>
          <w:sz w:val="24"/>
          <w:szCs w:val="24"/>
        </w:rPr>
      </w:pPr>
    </w:p>
    <w:p w:rsidR="00DC375B" w:rsidRPr="0071367D" w:rsidRDefault="00DC375B" w:rsidP="00B832B2">
      <w:pPr>
        <w:jc w:val="both"/>
        <w:rPr>
          <w:rFonts w:ascii="Calibri" w:hAnsi="Calibri"/>
          <w:sz w:val="24"/>
          <w:szCs w:val="24"/>
        </w:rPr>
      </w:pPr>
      <w:r w:rsidRPr="0071367D">
        <w:rPr>
          <w:rFonts w:ascii="Calibri" w:hAnsi="Calibri"/>
          <w:b/>
          <w:bCs/>
          <w:color w:val="4F81BD" w:themeColor="accent1"/>
          <w:sz w:val="24"/>
          <w:szCs w:val="24"/>
        </w:rPr>
        <w:t>page 4 of the FACT SHEET #24</w:t>
      </w:r>
    </w:p>
    <w:p w:rsidR="00DC375B" w:rsidRPr="0071367D" w:rsidRDefault="004A19B5" w:rsidP="00B832B2">
      <w:pPr>
        <w:jc w:val="both"/>
        <w:rPr>
          <w:rFonts w:ascii="Calibri" w:hAnsi="Calibri"/>
          <w:b/>
          <w:bCs/>
          <w:color w:val="FF0000"/>
          <w:sz w:val="24"/>
          <w:szCs w:val="24"/>
        </w:rPr>
      </w:pPr>
      <w:hyperlink r:id="rId72" w:history="1">
        <w:r w:rsidR="00DC375B" w:rsidRPr="0071367D">
          <w:rPr>
            <w:rStyle w:val="Hyperlink"/>
            <w:rFonts w:ascii="Calibri" w:hAnsi="Calibri"/>
            <w:b/>
            <w:bCs/>
            <w:sz w:val="24"/>
            <w:szCs w:val="24"/>
          </w:rPr>
          <w:t>http://www.nyshcr.org/Rent/FactSheets/orafac24.pdf</w:t>
        </w:r>
      </w:hyperlink>
    </w:p>
    <w:p w:rsidR="00DC375B" w:rsidRPr="0071367D" w:rsidRDefault="00DC375B" w:rsidP="00B832B2">
      <w:pPr>
        <w:jc w:val="both"/>
        <w:rPr>
          <w:rFonts w:ascii="Calibri" w:hAnsi="Calibri"/>
          <w:sz w:val="24"/>
          <w:szCs w:val="24"/>
        </w:rPr>
      </w:pPr>
    </w:p>
    <w:p w:rsidR="00DC375B" w:rsidRPr="0071367D" w:rsidRDefault="00DC375B" w:rsidP="00B832B2">
      <w:pPr>
        <w:jc w:val="both"/>
        <w:rPr>
          <w:rFonts w:ascii="Calibri" w:hAnsi="Calibri"/>
          <w:b/>
          <w:bCs/>
          <w:color w:val="4F81BD" w:themeColor="accent1"/>
          <w:sz w:val="24"/>
          <w:szCs w:val="24"/>
        </w:rPr>
      </w:pPr>
      <w:r w:rsidRPr="0071367D">
        <w:rPr>
          <w:rFonts w:ascii="Calibri" w:hAnsi="Calibri"/>
          <w:b/>
          <w:bCs/>
          <w:color w:val="4F81BD" w:themeColor="accent1"/>
          <w:sz w:val="24"/>
          <w:szCs w:val="24"/>
        </w:rPr>
        <w:t>Fact Sheet #24.</w:t>
      </w:r>
    </w:p>
    <w:p w:rsidR="00DC375B" w:rsidRPr="0071367D" w:rsidRDefault="004A19B5" w:rsidP="00B832B2">
      <w:pPr>
        <w:jc w:val="both"/>
        <w:rPr>
          <w:rFonts w:ascii="Calibri" w:hAnsi="Calibri"/>
          <w:color w:val="1155CC"/>
          <w:sz w:val="24"/>
          <w:szCs w:val="24"/>
          <w:u w:val="single"/>
        </w:rPr>
      </w:pPr>
      <w:hyperlink r:id="rId73">
        <w:r w:rsidR="00DC375B" w:rsidRPr="0071367D">
          <w:rPr>
            <w:rFonts w:ascii="Calibri" w:hAnsi="Calibri"/>
            <w:color w:val="1155CC"/>
            <w:sz w:val="24"/>
            <w:szCs w:val="24"/>
            <w:u w:val="single"/>
          </w:rPr>
          <w:t>http://www.nyshcr.org/Rent/FactSheets/orafac24.pdf</w:t>
        </w:r>
      </w:hyperlink>
    </w:p>
    <w:p w:rsidR="00DC375B" w:rsidRPr="0071367D" w:rsidRDefault="00DC375B" w:rsidP="00B832B2">
      <w:pPr>
        <w:jc w:val="both"/>
        <w:rPr>
          <w:rFonts w:ascii="Calibri" w:hAnsi="Calibri"/>
          <w:color w:val="0077CE"/>
          <w:sz w:val="24"/>
          <w:szCs w:val="24"/>
          <w:u w:val="single"/>
        </w:rPr>
      </w:pPr>
    </w:p>
    <w:p w:rsidR="00DC375B" w:rsidRPr="0071367D" w:rsidRDefault="00DC375B" w:rsidP="00B832B2">
      <w:pPr>
        <w:jc w:val="both"/>
        <w:rPr>
          <w:rFonts w:ascii="Calibri" w:hAnsi="Calibri"/>
          <w:b/>
          <w:bCs/>
          <w:color w:val="4F81BD" w:themeColor="accent1"/>
          <w:sz w:val="24"/>
          <w:szCs w:val="24"/>
        </w:rPr>
      </w:pPr>
      <w:r w:rsidRPr="0071367D">
        <w:rPr>
          <w:rFonts w:ascii="Calibri" w:hAnsi="Calibri"/>
          <w:b/>
          <w:bCs/>
          <w:color w:val="4F81BD" w:themeColor="accent1"/>
          <w:sz w:val="24"/>
          <w:szCs w:val="24"/>
        </w:rPr>
        <w:t>Frequently Asked Questions about MCI’s.</w:t>
      </w:r>
    </w:p>
    <w:p w:rsidR="00DC375B" w:rsidRPr="0071367D" w:rsidRDefault="004A19B5" w:rsidP="00B832B2">
      <w:pPr>
        <w:jc w:val="both"/>
        <w:rPr>
          <w:rFonts w:ascii="Calibri" w:hAnsi="Calibri"/>
          <w:sz w:val="24"/>
          <w:szCs w:val="24"/>
        </w:rPr>
      </w:pPr>
      <w:hyperlink r:id="rId74" w:history="1">
        <w:r w:rsidR="00DC375B" w:rsidRPr="0071367D">
          <w:rPr>
            <w:rStyle w:val="Hyperlink"/>
            <w:rFonts w:ascii="Calibri" w:hAnsi="Calibri"/>
            <w:sz w:val="24"/>
            <w:szCs w:val="24"/>
          </w:rPr>
          <w:t>http://www.nyshcr.org/Rent/Faqs/MCI-FAQ-for-tenants.pdf</w:t>
        </w:r>
      </w:hyperlink>
    </w:p>
    <w:p w:rsidR="00DC375B" w:rsidRPr="0071367D" w:rsidRDefault="00DC375B" w:rsidP="00B832B2">
      <w:pPr>
        <w:jc w:val="both"/>
        <w:rPr>
          <w:rFonts w:ascii="Calibri" w:hAnsi="Calibri"/>
          <w:sz w:val="24"/>
          <w:szCs w:val="24"/>
        </w:rPr>
      </w:pPr>
    </w:p>
    <w:p w:rsidR="00FD45F5" w:rsidRPr="0071367D" w:rsidRDefault="00FD45F5" w:rsidP="00B832B2">
      <w:pPr>
        <w:jc w:val="both"/>
        <w:rPr>
          <w:rStyle w:val="Hyperlink"/>
          <w:rFonts w:ascii="Calibri" w:hAnsi="Calibri"/>
          <w:sz w:val="24"/>
          <w:szCs w:val="24"/>
        </w:rPr>
      </w:pPr>
    </w:p>
    <w:p w:rsidR="00FD45F5" w:rsidRPr="0071367D" w:rsidRDefault="00FD45F5" w:rsidP="00B832B2">
      <w:pPr>
        <w:jc w:val="both"/>
        <w:rPr>
          <w:rStyle w:val="Hyperlink"/>
          <w:rFonts w:ascii="Calibri" w:hAnsi="Calibri"/>
          <w:sz w:val="24"/>
          <w:szCs w:val="24"/>
        </w:rPr>
      </w:pPr>
    </w:p>
    <w:p w:rsidR="00FD45F5" w:rsidRPr="0071367D" w:rsidRDefault="00FD45F5" w:rsidP="00B832B2">
      <w:pPr>
        <w:jc w:val="both"/>
        <w:rPr>
          <w:rFonts w:ascii="Calibri" w:hAnsi="Calibri"/>
          <w:color w:val="0076CD"/>
          <w:sz w:val="24"/>
          <w:szCs w:val="24"/>
          <w:u w:val="single"/>
        </w:rPr>
      </w:pPr>
    </w:p>
    <w:p w:rsidR="00FD45F5" w:rsidRPr="0071367D" w:rsidRDefault="00FD45F5" w:rsidP="00B832B2">
      <w:pPr>
        <w:jc w:val="both"/>
        <w:rPr>
          <w:rFonts w:ascii="Calibri" w:hAnsi="Calibri"/>
          <w:sz w:val="24"/>
          <w:szCs w:val="24"/>
        </w:rPr>
      </w:pPr>
    </w:p>
    <w:p w:rsidR="00E90241" w:rsidRPr="0071367D" w:rsidRDefault="00E90241" w:rsidP="00B832B2">
      <w:pPr>
        <w:jc w:val="both"/>
        <w:rPr>
          <w:rFonts w:ascii="Calibri" w:hAnsi="Calibri"/>
          <w:sz w:val="24"/>
          <w:szCs w:val="24"/>
        </w:rPr>
      </w:pPr>
    </w:p>
    <w:p w:rsidR="00E90241" w:rsidRPr="0071367D" w:rsidRDefault="00E90241" w:rsidP="00B832B2">
      <w:pPr>
        <w:jc w:val="both"/>
        <w:rPr>
          <w:rFonts w:ascii="Calibri" w:hAnsi="Calibri"/>
          <w:color w:val="0074CE"/>
          <w:sz w:val="24"/>
          <w:szCs w:val="24"/>
          <w:u w:val="single"/>
        </w:rPr>
      </w:pPr>
    </w:p>
    <w:p w:rsidR="00472520" w:rsidRPr="0071367D" w:rsidRDefault="00472520" w:rsidP="00B832B2">
      <w:pPr>
        <w:jc w:val="both"/>
        <w:rPr>
          <w:rFonts w:ascii="Calibri" w:hAnsi="Calibri"/>
          <w:color w:val="0077CD"/>
          <w:sz w:val="24"/>
          <w:szCs w:val="24"/>
          <w:u w:val="single"/>
        </w:rPr>
      </w:pPr>
      <w:r w:rsidRPr="0071367D">
        <w:rPr>
          <w:rFonts w:ascii="Calibri" w:hAnsi="Calibri"/>
          <w:color w:val="0077CD"/>
          <w:sz w:val="24"/>
          <w:szCs w:val="24"/>
          <w:u w:val="single"/>
        </w:rPr>
        <w:br w:type="page"/>
      </w:r>
    </w:p>
    <w:p w:rsidR="00472520" w:rsidRPr="0071367D" w:rsidRDefault="00472520" w:rsidP="00B832B2">
      <w:pPr>
        <w:jc w:val="both"/>
        <w:outlineLvl w:val="0"/>
        <w:rPr>
          <w:rFonts w:ascii="Calibri" w:hAnsi="Calibri"/>
          <w:b/>
          <w:color w:val="000000" w:themeColor="text1"/>
          <w:sz w:val="24"/>
          <w:szCs w:val="24"/>
          <w:u w:val="single"/>
        </w:rPr>
      </w:pPr>
      <w:r w:rsidRPr="0071367D">
        <w:rPr>
          <w:rFonts w:ascii="Calibri" w:hAnsi="Calibri"/>
          <w:b/>
          <w:color w:val="000000" w:themeColor="text1"/>
          <w:sz w:val="24"/>
          <w:szCs w:val="24"/>
          <w:u w:val="single"/>
        </w:rPr>
        <w:t>24.1 INDIVIDUAL APARTMENT IMPROVEMENTS (IAI)</w:t>
      </w:r>
    </w:p>
    <w:p w:rsidR="00472520" w:rsidRPr="0071367D" w:rsidRDefault="00472520" w:rsidP="00B832B2">
      <w:pPr>
        <w:jc w:val="both"/>
        <w:outlineLvl w:val="0"/>
        <w:rPr>
          <w:rFonts w:ascii="Calibri" w:hAnsi="Calibri"/>
          <w:i/>
          <w:color w:val="000000" w:themeColor="text1"/>
          <w:sz w:val="24"/>
          <w:szCs w:val="24"/>
        </w:rPr>
      </w:pPr>
      <w:r w:rsidRPr="0071367D">
        <w:rPr>
          <w:rFonts w:ascii="Calibri" w:hAnsi="Calibri"/>
          <w:i/>
          <w:color w:val="000000" w:themeColor="text1"/>
          <w:sz w:val="24"/>
          <w:szCs w:val="24"/>
        </w:rPr>
        <w:t xml:space="preserve">While item 30 discusses Major Capital Improvements (MCI), this section discusses Individual Apartment Improvements (IAI), which is another way in which rent can be legally increased. </w:t>
      </w:r>
    </w:p>
    <w:p w:rsidR="00472520" w:rsidRPr="0071367D" w:rsidRDefault="00472520" w:rsidP="00B832B2">
      <w:pPr>
        <w:jc w:val="both"/>
        <w:outlineLvl w:val="0"/>
        <w:rPr>
          <w:rFonts w:ascii="Calibri" w:hAnsi="Calibri"/>
          <w:b/>
          <w:i/>
          <w:color w:val="000000" w:themeColor="text1"/>
          <w:sz w:val="24"/>
          <w:szCs w:val="24"/>
          <w:u w:val="single"/>
        </w:rPr>
      </w:pPr>
    </w:p>
    <w:p w:rsidR="00472520" w:rsidRPr="0071367D" w:rsidRDefault="00472520"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Another important improvement to know about is what is called an Individual Apartment Improvement (IAI). An IAI is when significant improvements are made to a rent-regulated unit, they are classified as Individual Apartment Improvement (IAI). This includes: </w:t>
      </w:r>
    </w:p>
    <w:p w:rsidR="00472520" w:rsidRPr="0071367D" w:rsidRDefault="00472520" w:rsidP="00B832B2">
      <w:pPr>
        <w:pStyle w:val="ListParagraph"/>
        <w:numPr>
          <w:ilvl w:val="0"/>
          <w:numId w:val="12"/>
        </w:numPr>
        <w:jc w:val="both"/>
        <w:rPr>
          <w:rFonts w:ascii="Calibri" w:hAnsi="Calibri"/>
          <w:color w:val="000000" w:themeColor="text1"/>
          <w:sz w:val="24"/>
          <w:szCs w:val="24"/>
        </w:rPr>
      </w:pPr>
      <w:r w:rsidRPr="0071367D">
        <w:rPr>
          <w:rFonts w:ascii="Calibri" w:hAnsi="Calibri"/>
          <w:color w:val="000000" w:themeColor="text1"/>
          <w:sz w:val="24"/>
          <w:szCs w:val="24"/>
        </w:rPr>
        <w:t xml:space="preserve">an increase in the unit’s size, for example, adding a new room or a balcony; </w:t>
      </w:r>
    </w:p>
    <w:p w:rsidR="00472520" w:rsidRPr="0071367D" w:rsidRDefault="00472520" w:rsidP="00B832B2">
      <w:pPr>
        <w:pStyle w:val="ListParagraph"/>
        <w:numPr>
          <w:ilvl w:val="0"/>
          <w:numId w:val="12"/>
        </w:numPr>
        <w:jc w:val="both"/>
        <w:rPr>
          <w:rFonts w:ascii="Calibri" w:hAnsi="Calibri"/>
          <w:color w:val="000000" w:themeColor="text1"/>
          <w:sz w:val="24"/>
          <w:szCs w:val="24"/>
        </w:rPr>
      </w:pPr>
      <w:r w:rsidRPr="0071367D">
        <w:rPr>
          <w:rFonts w:ascii="Calibri" w:hAnsi="Calibri"/>
          <w:color w:val="000000" w:themeColor="text1"/>
          <w:sz w:val="24"/>
          <w:szCs w:val="24"/>
        </w:rPr>
        <w:t>new services provided by the landlord, like if the landlord installs a central air conditioner;</w:t>
      </w:r>
    </w:p>
    <w:p w:rsidR="00472520" w:rsidRPr="0071367D" w:rsidRDefault="00472520" w:rsidP="00B832B2">
      <w:pPr>
        <w:pStyle w:val="ListParagraph"/>
        <w:numPr>
          <w:ilvl w:val="0"/>
          <w:numId w:val="12"/>
        </w:numPr>
        <w:jc w:val="both"/>
        <w:rPr>
          <w:rFonts w:ascii="Calibri" w:hAnsi="Calibri"/>
          <w:color w:val="000000" w:themeColor="text1"/>
          <w:sz w:val="24"/>
          <w:szCs w:val="24"/>
        </w:rPr>
      </w:pPr>
      <w:r w:rsidRPr="0071367D">
        <w:rPr>
          <w:rFonts w:ascii="Calibri" w:hAnsi="Calibri"/>
          <w:color w:val="000000" w:themeColor="text1"/>
          <w:sz w:val="24"/>
          <w:szCs w:val="24"/>
        </w:rPr>
        <w:t xml:space="preserve">substantial improvements that were made to the unit, like new flooring or new windows; or </w:t>
      </w:r>
    </w:p>
    <w:p w:rsidR="00472520" w:rsidRPr="0071367D" w:rsidRDefault="00472520" w:rsidP="00B832B2">
      <w:pPr>
        <w:pStyle w:val="ListParagraph"/>
        <w:numPr>
          <w:ilvl w:val="0"/>
          <w:numId w:val="12"/>
        </w:numPr>
        <w:jc w:val="both"/>
        <w:rPr>
          <w:rFonts w:ascii="Calibri" w:hAnsi="Calibri"/>
          <w:color w:val="000000" w:themeColor="text1"/>
          <w:sz w:val="24"/>
          <w:szCs w:val="24"/>
        </w:rPr>
      </w:pPr>
      <w:r w:rsidRPr="0071367D">
        <w:rPr>
          <w:rFonts w:ascii="Calibri" w:hAnsi="Calibri"/>
          <w:color w:val="000000" w:themeColor="text1"/>
          <w:sz w:val="24"/>
          <w:szCs w:val="24"/>
        </w:rPr>
        <w:t>new furniture or furnishings, like a new refrigerator or kitchen cabinets.</w:t>
      </w:r>
    </w:p>
    <w:p w:rsidR="00472520" w:rsidRPr="0071367D" w:rsidRDefault="00472520"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When these types of improvements are made to the unit, the landlord is entitled to an increase in the legal allowable rent. If the IAI is made while there is a tenant occupying the unit, the landlord </w:t>
      </w:r>
      <w:r w:rsidRPr="0071367D">
        <w:rPr>
          <w:rFonts w:ascii="Calibri" w:hAnsi="Calibri"/>
          <w:b/>
          <w:i/>
          <w:color w:val="000000" w:themeColor="text1"/>
          <w:sz w:val="24"/>
          <w:szCs w:val="24"/>
        </w:rPr>
        <w:t>must have</w:t>
      </w:r>
      <w:r w:rsidRPr="0071367D">
        <w:rPr>
          <w:rFonts w:ascii="Calibri" w:hAnsi="Calibri"/>
          <w:color w:val="000000" w:themeColor="text1"/>
          <w:sz w:val="24"/>
          <w:szCs w:val="24"/>
        </w:rPr>
        <w:t xml:space="preserve"> the written permission of the tenant before they make and improvements. If the unit is not occupied, the landlord does not need any written permission. </w:t>
      </w:r>
    </w:p>
    <w:p w:rsidR="00472520" w:rsidRPr="0071367D" w:rsidRDefault="00472520" w:rsidP="00B832B2">
      <w:pPr>
        <w:jc w:val="both"/>
        <w:rPr>
          <w:rFonts w:ascii="Calibri" w:hAnsi="Calibri"/>
          <w:color w:val="000000" w:themeColor="text1"/>
          <w:sz w:val="24"/>
          <w:szCs w:val="24"/>
        </w:rPr>
      </w:pPr>
    </w:p>
    <w:p w:rsidR="00472520" w:rsidRPr="0071367D" w:rsidRDefault="00472520" w:rsidP="00B832B2">
      <w:pPr>
        <w:jc w:val="both"/>
        <w:rPr>
          <w:rFonts w:ascii="Calibri" w:hAnsi="Calibri"/>
          <w:color w:val="000000" w:themeColor="text1"/>
          <w:sz w:val="24"/>
          <w:szCs w:val="24"/>
        </w:rPr>
      </w:pPr>
      <w:r w:rsidRPr="0071367D">
        <w:rPr>
          <w:rFonts w:ascii="Calibri" w:hAnsi="Calibri"/>
          <w:b/>
          <w:color w:val="000000" w:themeColor="text1"/>
          <w:sz w:val="24"/>
          <w:szCs w:val="24"/>
        </w:rPr>
        <w:t xml:space="preserve">Common Examples of an IAI. </w:t>
      </w:r>
      <w:r w:rsidRPr="0071367D">
        <w:rPr>
          <w:rFonts w:ascii="Calibri" w:hAnsi="Calibri"/>
          <w:color w:val="000000" w:themeColor="text1"/>
          <w:sz w:val="24"/>
          <w:szCs w:val="24"/>
        </w:rPr>
        <w:t xml:space="preserve">Some common examples of an IAI include new kitchen appliances, kitchen cabinets, bathroom fixtures, new closets, new washing machines, and new flooring. IAIs </w:t>
      </w:r>
      <w:r w:rsidRPr="0071367D">
        <w:rPr>
          <w:rFonts w:ascii="Calibri" w:hAnsi="Calibri"/>
          <w:b/>
          <w:i/>
          <w:color w:val="000000" w:themeColor="text1"/>
          <w:sz w:val="24"/>
          <w:szCs w:val="24"/>
        </w:rPr>
        <w:t>are not</w:t>
      </w:r>
      <w:r w:rsidRPr="0071367D">
        <w:rPr>
          <w:rFonts w:ascii="Calibri" w:hAnsi="Calibri"/>
          <w:color w:val="000000" w:themeColor="text1"/>
          <w:sz w:val="24"/>
          <w:szCs w:val="24"/>
        </w:rPr>
        <w:t xml:space="preserve"> granted for routine maintenance like painting, skim-coating, scraping, or plastering. See </w:t>
      </w:r>
      <w:r w:rsidRPr="0071367D">
        <w:rPr>
          <w:rFonts w:ascii="Calibri" w:hAnsi="Calibri"/>
          <w:b/>
          <w:color w:val="4F81BD" w:themeColor="accent1"/>
          <w:sz w:val="24"/>
          <w:szCs w:val="24"/>
        </w:rPr>
        <w:t>page 4 of this Operational Bulletin for</w:t>
      </w:r>
      <w:r w:rsidRPr="0071367D">
        <w:rPr>
          <w:rFonts w:ascii="Calibri" w:hAnsi="Calibri"/>
          <w:color w:val="000000" w:themeColor="text1"/>
          <w:sz w:val="24"/>
          <w:szCs w:val="24"/>
        </w:rPr>
        <w:t xml:space="preserve"> more examples</w:t>
      </w:r>
    </w:p>
    <w:p w:rsidR="00472520" w:rsidRPr="0071367D" w:rsidRDefault="00472520" w:rsidP="00B832B2">
      <w:pPr>
        <w:jc w:val="both"/>
        <w:rPr>
          <w:rFonts w:ascii="Calibri" w:hAnsi="Calibri"/>
          <w:color w:val="000000" w:themeColor="text1"/>
          <w:sz w:val="24"/>
          <w:szCs w:val="24"/>
        </w:rPr>
      </w:pPr>
    </w:p>
    <w:p w:rsidR="00472520" w:rsidRPr="0071367D" w:rsidRDefault="00472520" w:rsidP="00B832B2">
      <w:pPr>
        <w:jc w:val="both"/>
        <w:rPr>
          <w:rFonts w:ascii="Calibri" w:hAnsi="Calibri"/>
          <w:color w:val="000000" w:themeColor="text1"/>
          <w:sz w:val="24"/>
          <w:szCs w:val="24"/>
        </w:rPr>
      </w:pPr>
      <w:r w:rsidRPr="0071367D">
        <w:rPr>
          <w:rFonts w:ascii="Calibri" w:hAnsi="Calibri"/>
          <w:b/>
          <w:color w:val="000000" w:themeColor="text1"/>
          <w:sz w:val="24"/>
          <w:szCs w:val="24"/>
        </w:rPr>
        <w:t>Rent Increases.</w:t>
      </w:r>
      <w:r w:rsidRPr="0071367D">
        <w:rPr>
          <w:rFonts w:ascii="Calibri" w:hAnsi="Calibri"/>
          <w:color w:val="000000" w:themeColor="text1"/>
          <w:sz w:val="24"/>
          <w:szCs w:val="24"/>
        </w:rPr>
        <w:t xml:space="preserve"> Landlords of buildings that have more than 35 units may </w:t>
      </w:r>
      <w:r w:rsidRPr="0071367D">
        <w:rPr>
          <w:rFonts w:ascii="Calibri" w:hAnsi="Calibri"/>
          <w:b/>
          <w:i/>
          <w:color w:val="000000" w:themeColor="text1"/>
          <w:sz w:val="24"/>
          <w:szCs w:val="24"/>
        </w:rPr>
        <w:t>charge</w:t>
      </w:r>
      <w:r w:rsidRPr="0071367D">
        <w:rPr>
          <w:rFonts w:ascii="Calibri" w:hAnsi="Calibri"/>
          <w:b/>
          <w:color w:val="000000" w:themeColor="text1"/>
          <w:sz w:val="24"/>
          <w:szCs w:val="24"/>
        </w:rPr>
        <w:t xml:space="preserve"> </w:t>
      </w:r>
      <w:r w:rsidRPr="0071367D">
        <w:rPr>
          <w:rFonts w:ascii="Calibri" w:hAnsi="Calibri"/>
          <w:color w:val="000000" w:themeColor="text1"/>
          <w:sz w:val="24"/>
          <w:szCs w:val="24"/>
        </w:rPr>
        <w:t>tenants 1/60</w:t>
      </w:r>
      <w:r w:rsidRPr="0071367D">
        <w:rPr>
          <w:rFonts w:ascii="Calibri" w:hAnsi="Calibri"/>
          <w:color w:val="000000" w:themeColor="text1"/>
          <w:sz w:val="24"/>
          <w:szCs w:val="24"/>
          <w:vertAlign w:val="superscript"/>
        </w:rPr>
        <w:t>th</w:t>
      </w:r>
      <w:r w:rsidRPr="0071367D">
        <w:rPr>
          <w:rFonts w:ascii="Calibri" w:hAnsi="Calibri"/>
          <w:color w:val="000000" w:themeColor="text1"/>
          <w:sz w:val="24"/>
          <w:szCs w:val="24"/>
        </w:rPr>
        <w:t xml:space="preserve">  of the cost of the improvement, while landlords of units with less than 35 units may only charge 1/40</w:t>
      </w:r>
      <w:r w:rsidRPr="0071367D">
        <w:rPr>
          <w:rFonts w:ascii="Calibri" w:hAnsi="Calibri"/>
          <w:color w:val="000000" w:themeColor="text1"/>
          <w:sz w:val="24"/>
          <w:szCs w:val="24"/>
          <w:vertAlign w:val="superscript"/>
        </w:rPr>
        <w:t>th</w:t>
      </w:r>
      <w:r w:rsidRPr="0071367D">
        <w:rPr>
          <w:rFonts w:ascii="Calibri" w:hAnsi="Calibri"/>
          <w:color w:val="000000" w:themeColor="text1"/>
          <w:sz w:val="24"/>
          <w:szCs w:val="24"/>
        </w:rPr>
        <w:t xml:space="preserve">  of the cost of the improvement. </w:t>
      </w:r>
    </w:p>
    <w:p w:rsidR="00472520" w:rsidRPr="0071367D" w:rsidRDefault="00472520" w:rsidP="00B832B2">
      <w:pPr>
        <w:jc w:val="both"/>
        <w:rPr>
          <w:rFonts w:ascii="Calibri" w:hAnsi="Calibri"/>
          <w:b/>
          <w:color w:val="000000" w:themeColor="text1"/>
          <w:sz w:val="24"/>
          <w:szCs w:val="24"/>
        </w:rPr>
      </w:pPr>
    </w:p>
    <w:p w:rsidR="00472520" w:rsidRPr="0071367D" w:rsidRDefault="00472520"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How IAIs differ from MCIs.</w:t>
      </w:r>
    </w:p>
    <w:p w:rsidR="00472520" w:rsidRPr="0071367D" w:rsidRDefault="00472520"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An Individual Apartment Improvement (IAI) differs from a Major Capital Improvement (MCI) in a few ways. </w:t>
      </w:r>
      <w:r w:rsidRPr="0071367D">
        <w:rPr>
          <w:rFonts w:ascii="Calibri" w:hAnsi="Calibri"/>
          <w:b/>
          <w:color w:val="000000" w:themeColor="text1"/>
          <w:sz w:val="24"/>
          <w:szCs w:val="24"/>
        </w:rPr>
        <w:t>First</w:t>
      </w:r>
      <w:r w:rsidRPr="0071367D">
        <w:rPr>
          <w:rFonts w:ascii="Calibri" w:hAnsi="Calibri"/>
          <w:color w:val="000000" w:themeColor="text1"/>
          <w:sz w:val="24"/>
          <w:szCs w:val="24"/>
        </w:rPr>
        <w:t xml:space="preserve">, IAIs are only made to an individual apartment, while MCI are benefits to all the residents of the building. One exception, however, is that a landlord may be able to get an MCI if they replace they (for example) replace the sinks in each of the units in the building. </w:t>
      </w:r>
      <w:r w:rsidRPr="0071367D">
        <w:rPr>
          <w:rFonts w:ascii="Calibri" w:hAnsi="Calibri"/>
          <w:b/>
          <w:color w:val="000000" w:themeColor="text1"/>
          <w:sz w:val="24"/>
          <w:szCs w:val="24"/>
        </w:rPr>
        <w:t>Second</w:t>
      </w:r>
      <w:r w:rsidRPr="0071367D">
        <w:rPr>
          <w:rFonts w:ascii="Calibri" w:hAnsi="Calibri"/>
          <w:color w:val="000000" w:themeColor="text1"/>
          <w:sz w:val="24"/>
          <w:szCs w:val="24"/>
        </w:rPr>
        <w:t xml:space="preserve">, IAIs require written permission from the tenant if the unit is occupied, while MCIs require approval from the </w:t>
      </w:r>
      <w:r w:rsidRPr="0071367D">
        <w:rPr>
          <w:rFonts w:ascii="Calibri" w:hAnsi="Calibri"/>
          <w:color w:val="FF0000"/>
          <w:sz w:val="24"/>
          <w:szCs w:val="24"/>
        </w:rPr>
        <w:t xml:space="preserve">New York State </w:t>
      </w:r>
      <w:r w:rsidR="0050111D" w:rsidRPr="0071367D">
        <w:rPr>
          <w:rFonts w:ascii="Calibri" w:hAnsi="Calibri"/>
          <w:color w:val="FF0000"/>
          <w:sz w:val="24"/>
          <w:szCs w:val="24"/>
        </w:rPr>
        <w:t xml:space="preserve">Division of </w:t>
      </w:r>
      <w:r w:rsidR="004343DD" w:rsidRPr="0071367D">
        <w:rPr>
          <w:rFonts w:ascii="Calibri" w:hAnsi="Calibri"/>
          <w:color w:val="FF0000"/>
          <w:sz w:val="24"/>
          <w:szCs w:val="24"/>
        </w:rPr>
        <w:t>Housing</w:t>
      </w:r>
      <w:r w:rsidRPr="0071367D">
        <w:rPr>
          <w:rFonts w:ascii="Calibri" w:hAnsi="Calibri"/>
          <w:color w:val="FF0000"/>
          <w:sz w:val="24"/>
          <w:szCs w:val="24"/>
        </w:rPr>
        <w:t xml:space="preserve"> and Community Renewal (</w:t>
      </w:r>
      <w:r w:rsidR="004343DD" w:rsidRPr="0071367D">
        <w:rPr>
          <w:rFonts w:ascii="Calibri" w:hAnsi="Calibri"/>
          <w:color w:val="FF0000"/>
          <w:sz w:val="24"/>
          <w:szCs w:val="24"/>
        </w:rPr>
        <w:t>D</w:t>
      </w:r>
      <w:r w:rsidRPr="0071367D">
        <w:rPr>
          <w:rFonts w:ascii="Calibri" w:hAnsi="Calibri"/>
          <w:color w:val="FF0000"/>
          <w:sz w:val="24"/>
          <w:szCs w:val="24"/>
        </w:rPr>
        <w:t xml:space="preserve">HCR).  </w:t>
      </w:r>
      <w:r w:rsidRPr="0071367D">
        <w:rPr>
          <w:rFonts w:ascii="Calibri" w:hAnsi="Calibri"/>
          <w:color w:val="000000" w:themeColor="text1"/>
          <w:sz w:val="24"/>
          <w:szCs w:val="24"/>
        </w:rPr>
        <w:t xml:space="preserve">Most IAIs are made to units when they are vacant, because no permission is needed. </w:t>
      </w:r>
      <w:r w:rsidRPr="0071367D">
        <w:rPr>
          <w:rFonts w:ascii="Calibri" w:hAnsi="Calibri"/>
          <w:b/>
          <w:color w:val="000000" w:themeColor="text1"/>
          <w:sz w:val="24"/>
          <w:szCs w:val="24"/>
        </w:rPr>
        <w:t>Third</w:t>
      </w:r>
      <w:r w:rsidRPr="0071367D">
        <w:rPr>
          <w:rFonts w:ascii="Calibri" w:hAnsi="Calibri"/>
          <w:color w:val="000000" w:themeColor="text1"/>
          <w:sz w:val="24"/>
          <w:szCs w:val="24"/>
        </w:rPr>
        <w:t>, the rent increases are calculated differently. For IAIs, they are either 1/40</w:t>
      </w:r>
      <w:r w:rsidRPr="0071367D">
        <w:rPr>
          <w:rFonts w:ascii="Calibri" w:hAnsi="Calibri"/>
          <w:color w:val="000000" w:themeColor="text1"/>
          <w:sz w:val="24"/>
          <w:szCs w:val="24"/>
          <w:vertAlign w:val="superscript"/>
        </w:rPr>
        <w:t>th</w:t>
      </w:r>
      <w:r w:rsidRPr="0071367D">
        <w:rPr>
          <w:rFonts w:ascii="Calibri" w:hAnsi="Calibri"/>
          <w:color w:val="000000" w:themeColor="text1"/>
          <w:sz w:val="24"/>
          <w:szCs w:val="24"/>
        </w:rPr>
        <w:t xml:space="preserve"> or 1/60</w:t>
      </w:r>
      <w:r w:rsidRPr="0071367D">
        <w:rPr>
          <w:rFonts w:ascii="Calibri" w:hAnsi="Calibri"/>
          <w:color w:val="000000" w:themeColor="text1"/>
          <w:sz w:val="24"/>
          <w:szCs w:val="24"/>
          <w:vertAlign w:val="superscript"/>
        </w:rPr>
        <w:t>th</w:t>
      </w:r>
      <w:r w:rsidRPr="0071367D">
        <w:rPr>
          <w:rFonts w:ascii="Calibri" w:hAnsi="Calibri"/>
          <w:color w:val="000000" w:themeColor="text1"/>
          <w:sz w:val="24"/>
          <w:szCs w:val="24"/>
        </w:rPr>
        <w:t xml:space="preserve"> of the cost of the improvement depending the number of units in the building, while rent increases for MCIs are determined by </w:t>
      </w:r>
      <w:r w:rsidR="004343DD" w:rsidRPr="0071367D">
        <w:rPr>
          <w:rFonts w:ascii="Calibri" w:hAnsi="Calibri"/>
          <w:color w:val="FF0000"/>
          <w:sz w:val="24"/>
          <w:szCs w:val="24"/>
        </w:rPr>
        <w:t>D</w:t>
      </w:r>
      <w:r w:rsidRPr="0071367D">
        <w:rPr>
          <w:rFonts w:ascii="Calibri" w:hAnsi="Calibri"/>
          <w:color w:val="FF0000"/>
          <w:sz w:val="24"/>
          <w:szCs w:val="24"/>
        </w:rPr>
        <w:t>HCR</w:t>
      </w:r>
      <w:r w:rsidRPr="0071367D">
        <w:rPr>
          <w:rFonts w:ascii="Calibri" w:hAnsi="Calibri"/>
          <w:color w:val="000000" w:themeColor="text1"/>
          <w:sz w:val="24"/>
          <w:szCs w:val="24"/>
        </w:rPr>
        <w:t xml:space="preserve">. </w:t>
      </w:r>
    </w:p>
    <w:p w:rsidR="00472520" w:rsidRPr="0071367D" w:rsidRDefault="00472520" w:rsidP="00B832B2">
      <w:pPr>
        <w:jc w:val="both"/>
        <w:rPr>
          <w:rFonts w:ascii="Calibri" w:hAnsi="Calibri"/>
          <w:color w:val="FF0000"/>
          <w:sz w:val="24"/>
          <w:szCs w:val="24"/>
        </w:rPr>
      </w:pPr>
    </w:p>
    <w:p w:rsidR="00472520" w:rsidRPr="0071367D" w:rsidRDefault="00472520" w:rsidP="00B832B2">
      <w:pPr>
        <w:jc w:val="both"/>
        <w:rPr>
          <w:rFonts w:ascii="Calibri" w:hAnsi="Calibri"/>
          <w:color w:val="000000" w:themeColor="text1"/>
          <w:sz w:val="24"/>
          <w:szCs w:val="24"/>
        </w:rPr>
      </w:pPr>
      <w:r w:rsidRPr="0071367D">
        <w:rPr>
          <w:rFonts w:ascii="Calibri" w:hAnsi="Calibri"/>
          <w:b/>
          <w:color w:val="000000" w:themeColor="text1"/>
          <w:sz w:val="24"/>
          <w:szCs w:val="24"/>
        </w:rPr>
        <w:t>Complaints</w:t>
      </w:r>
      <w:r w:rsidRPr="0071367D">
        <w:rPr>
          <w:rFonts w:ascii="Calibri" w:hAnsi="Calibri"/>
          <w:color w:val="000000" w:themeColor="text1"/>
          <w:sz w:val="24"/>
          <w:szCs w:val="24"/>
        </w:rPr>
        <w:t xml:space="preserve">. If you did not receive a rider in your lease explaining the IAI increases, you should ask the landlord for it or file a </w:t>
      </w:r>
      <w:r w:rsidRPr="0071367D">
        <w:rPr>
          <w:rFonts w:ascii="Calibri" w:hAnsi="Calibri"/>
          <w:b/>
          <w:color w:val="4F81BD" w:themeColor="accent1"/>
          <w:sz w:val="24"/>
          <w:szCs w:val="24"/>
        </w:rPr>
        <w:t xml:space="preserve">complaint with </w:t>
      </w:r>
      <w:r w:rsidR="00DA7BB0" w:rsidRPr="0071367D">
        <w:rPr>
          <w:rFonts w:ascii="Calibri" w:hAnsi="Calibri"/>
          <w:color w:val="FF0000"/>
          <w:sz w:val="24"/>
          <w:szCs w:val="24"/>
        </w:rPr>
        <w:t>DHCR</w:t>
      </w:r>
      <w:r w:rsidRPr="0071367D">
        <w:rPr>
          <w:rFonts w:ascii="Calibri" w:hAnsi="Calibri"/>
          <w:b/>
          <w:color w:val="4F81BD" w:themeColor="accent1"/>
          <w:sz w:val="24"/>
          <w:szCs w:val="24"/>
        </w:rPr>
        <w:t>.</w:t>
      </w:r>
      <w:r w:rsidRPr="0071367D">
        <w:rPr>
          <w:rFonts w:ascii="Calibri" w:hAnsi="Calibri"/>
          <w:color w:val="000000" w:themeColor="text1"/>
          <w:sz w:val="24"/>
          <w:szCs w:val="24"/>
        </w:rPr>
        <w:t xml:space="preserve"> If the you have already signed a lease, but think that the charges are exaggerated or false, you can file a rent overcharge claim. In defending their case, the landlord would have to provide receipts or proof of some sort. You can file a </w:t>
      </w:r>
      <w:r w:rsidRPr="0071367D">
        <w:rPr>
          <w:rFonts w:ascii="Calibri" w:hAnsi="Calibri"/>
          <w:b/>
          <w:color w:val="4F81BD" w:themeColor="accent1"/>
          <w:sz w:val="24"/>
          <w:szCs w:val="24"/>
        </w:rPr>
        <w:t>rent overcharge claim.</w:t>
      </w:r>
      <w:r w:rsidRPr="0071367D">
        <w:rPr>
          <w:rFonts w:ascii="Calibri" w:hAnsi="Calibri"/>
          <w:color w:val="000000" w:themeColor="text1"/>
          <w:sz w:val="24"/>
          <w:szCs w:val="24"/>
        </w:rPr>
        <w:t xml:space="preserve"> </w:t>
      </w:r>
    </w:p>
    <w:p w:rsidR="00472520" w:rsidRPr="0071367D" w:rsidRDefault="00472520" w:rsidP="00B832B2">
      <w:pPr>
        <w:jc w:val="both"/>
        <w:rPr>
          <w:rFonts w:ascii="Calibri" w:hAnsi="Calibri"/>
          <w:color w:val="FF0000"/>
          <w:sz w:val="24"/>
          <w:szCs w:val="24"/>
        </w:rPr>
      </w:pPr>
    </w:p>
    <w:p w:rsidR="00472520" w:rsidRPr="0071367D" w:rsidRDefault="00472520"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For more information on IAIs can be found on </w:t>
      </w:r>
      <w:r w:rsidRPr="0071367D">
        <w:rPr>
          <w:rFonts w:ascii="Calibri" w:hAnsi="Calibri"/>
          <w:b/>
          <w:color w:val="4F81BD" w:themeColor="accent1"/>
          <w:sz w:val="24"/>
          <w:szCs w:val="24"/>
        </w:rPr>
        <w:t>Fact Sheet #26</w:t>
      </w:r>
      <w:r w:rsidRPr="0071367D">
        <w:rPr>
          <w:rFonts w:ascii="Calibri" w:hAnsi="Calibri"/>
          <w:color w:val="000000" w:themeColor="text1"/>
          <w:sz w:val="24"/>
          <w:szCs w:val="24"/>
        </w:rPr>
        <w:t xml:space="preserve"> or the </w:t>
      </w:r>
      <w:r w:rsidRPr="0071367D">
        <w:rPr>
          <w:rFonts w:ascii="Calibri" w:hAnsi="Calibri"/>
          <w:b/>
          <w:color w:val="4F81BD" w:themeColor="accent1"/>
          <w:sz w:val="24"/>
          <w:szCs w:val="24"/>
        </w:rPr>
        <w:t>Operational Bulletin</w:t>
      </w:r>
      <w:r w:rsidRPr="0071367D">
        <w:rPr>
          <w:rFonts w:ascii="Calibri" w:hAnsi="Calibri"/>
          <w:b/>
          <w:color w:val="000000" w:themeColor="text1"/>
          <w:sz w:val="24"/>
          <w:szCs w:val="24"/>
        </w:rPr>
        <w:t xml:space="preserve"> </w:t>
      </w:r>
      <w:r w:rsidRPr="0071367D">
        <w:rPr>
          <w:rFonts w:ascii="Calibri" w:hAnsi="Calibri"/>
          <w:color w:val="000000" w:themeColor="text1"/>
          <w:sz w:val="24"/>
          <w:szCs w:val="24"/>
        </w:rPr>
        <w:t xml:space="preserve">that supersedes Fact Sheet #12: </w:t>
      </w:r>
    </w:p>
    <w:p w:rsidR="00472520" w:rsidRPr="0071367D" w:rsidRDefault="00472520" w:rsidP="00B832B2">
      <w:pPr>
        <w:jc w:val="both"/>
        <w:rPr>
          <w:rStyle w:val="Hyperlink"/>
          <w:rFonts w:ascii="Calibri" w:hAnsi="Calibri"/>
          <w:color w:val="FF0000"/>
          <w:sz w:val="24"/>
          <w:szCs w:val="24"/>
        </w:rPr>
      </w:pPr>
    </w:p>
    <w:p w:rsidR="00472520" w:rsidRPr="0071367D" w:rsidRDefault="00472520" w:rsidP="00B832B2">
      <w:pPr>
        <w:jc w:val="both"/>
        <w:rPr>
          <w:rStyle w:val="Hyperlink"/>
          <w:rFonts w:ascii="Calibri" w:hAnsi="Calibri"/>
          <w:color w:val="FF0000"/>
          <w:sz w:val="24"/>
          <w:szCs w:val="24"/>
        </w:rPr>
      </w:pPr>
    </w:p>
    <w:p w:rsidR="00472520" w:rsidRPr="0071367D" w:rsidRDefault="00472520"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rsidR="00472520" w:rsidRPr="0071367D" w:rsidRDefault="00472520" w:rsidP="00B832B2">
      <w:pPr>
        <w:jc w:val="both"/>
        <w:rPr>
          <w:rStyle w:val="Hyperlink"/>
          <w:rFonts w:ascii="Calibri" w:hAnsi="Calibri"/>
          <w:color w:val="FF0000"/>
          <w:sz w:val="24"/>
          <w:szCs w:val="24"/>
        </w:rPr>
      </w:pPr>
    </w:p>
    <w:p w:rsidR="00472520" w:rsidRPr="0071367D" w:rsidRDefault="00472520" w:rsidP="00B832B2">
      <w:pPr>
        <w:jc w:val="both"/>
        <w:rPr>
          <w:rFonts w:ascii="Calibri" w:hAnsi="Calibri"/>
          <w:color w:val="000000" w:themeColor="text1"/>
          <w:sz w:val="24"/>
          <w:szCs w:val="24"/>
        </w:rPr>
      </w:pPr>
      <w:r w:rsidRPr="0071367D">
        <w:rPr>
          <w:rFonts w:ascii="Calibri" w:hAnsi="Calibri"/>
          <w:b/>
          <w:color w:val="000000" w:themeColor="text1"/>
          <w:sz w:val="24"/>
          <w:szCs w:val="24"/>
        </w:rPr>
        <w:t>page 4 of this Operational Bulletin</w:t>
      </w:r>
      <w:r w:rsidRPr="0071367D">
        <w:rPr>
          <w:rFonts w:ascii="Calibri" w:hAnsi="Calibri"/>
          <w:color w:val="000000" w:themeColor="text1"/>
          <w:sz w:val="24"/>
          <w:szCs w:val="24"/>
        </w:rPr>
        <w:t xml:space="preserve"> </w:t>
      </w:r>
    </w:p>
    <w:p w:rsidR="00472520" w:rsidRPr="0071367D" w:rsidRDefault="004A19B5" w:rsidP="00B832B2">
      <w:pPr>
        <w:jc w:val="both"/>
        <w:rPr>
          <w:rStyle w:val="Hyperlink"/>
          <w:rFonts w:ascii="Calibri" w:hAnsi="Calibri"/>
          <w:sz w:val="24"/>
          <w:szCs w:val="24"/>
        </w:rPr>
      </w:pPr>
      <w:hyperlink r:id="rId75" w:history="1">
        <w:r w:rsidR="00472520" w:rsidRPr="0071367D">
          <w:rPr>
            <w:rStyle w:val="Hyperlink"/>
            <w:rFonts w:ascii="Calibri" w:hAnsi="Calibri"/>
            <w:sz w:val="24"/>
            <w:szCs w:val="24"/>
          </w:rPr>
          <w:t>http://www.nyshcr.org/Rent/OperationalBulletins/orao20161.pdf</w:t>
        </w:r>
      </w:hyperlink>
    </w:p>
    <w:p w:rsidR="00472520" w:rsidRPr="0071367D" w:rsidRDefault="00472520" w:rsidP="00B832B2">
      <w:pPr>
        <w:jc w:val="both"/>
        <w:rPr>
          <w:rStyle w:val="Hyperlink"/>
          <w:rFonts w:ascii="Calibri" w:hAnsi="Calibri"/>
          <w:sz w:val="24"/>
          <w:szCs w:val="24"/>
        </w:rPr>
      </w:pPr>
    </w:p>
    <w:p w:rsidR="00472520" w:rsidRPr="0071367D" w:rsidRDefault="00472520" w:rsidP="00B832B2">
      <w:pPr>
        <w:jc w:val="both"/>
        <w:rPr>
          <w:rStyle w:val="Hyperlink"/>
          <w:rFonts w:ascii="Calibri" w:hAnsi="Calibri"/>
          <w:color w:val="000000" w:themeColor="text1"/>
          <w:sz w:val="24"/>
          <w:szCs w:val="24"/>
        </w:rPr>
      </w:pPr>
      <w:r w:rsidRPr="0071367D">
        <w:rPr>
          <w:rFonts w:ascii="Calibri" w:hAnsi="Calibri"/>
          <w:b/>
          <w:color w:val="000000" w:themeColor="text1"/>
          <w:sz w:val="24"/>
          <w:szCs w:val="24"/>
        </w:rPr>
        <w:t xml:space="preserve">complaint with </w:t>
      </w:r>
      <w:r w:rsidR="00DA7BB0" w:rsidRPr="0071367D">
        <w:rPr>
          <w:rFonts w:ascii="Calibri" w:hAnsi="Calibri"/>
          <w:b/>
          <w:color w:val="000000" w:themeColor="text1"/>
          <w:sz w:val="24"/>
          <w:szCs w:val="24"/>
        </w:rPr>
        <w:t>D</w:t>
      </w:r>
      <w:r w:rsidRPr="0071367D">
        <w:rPr>
          <w:rFonts w:ascii="Calibri" w:hAnsi="Calibri"/>
          <w:b/>
          <w:color w:val="000000" w:themeColor="text1"/>
          <w:sz w:val="24"/>
          <w:szCs w:val="24"/>
        </w:rPr>
        <w:t>HCR</w:t>
      </w:r>
    </w:p>
    <w:p w:rsidR="00472520" w:rsidRPr="0071367D" w:rsidRDefault="004A19B5" w:rsidP="00B832B2">
      <w:pPr>
        <w:jc w:val="both"/>
        <w:rPr>
          <w:rFonts w:ascii="Calibri" w:hAnsi="Calibri"/>
          <w:color w:val="FF0000"/>
          <w:sz w:val="24"/>
          <w:szCs w:val="24"/>
        </w:rPr>
      </w:pPr>
      <w:hyperlink r:id="rId76" w:anchor="rent-admin" w:history="1">
        <w:r w:rsidR="00472520" w:rsidRPr="0071367D">
          <w:rPr>
            <w:rStyle w:val="Hyperlink"/>
            <w:rFonts w:ascii="Calibri" w:hAnsi="Calibri"/>
            <w:sz w:val="24"/>
            <w:szCs w:val="24"/>
          </w:rPr>
          <w:t>http://www.nyshcr.org/AboutUs/ContactUs.htm#rent-admin</w:t>
        </w:r>
      </w:hyperlink>
    </w:p>
    <w:p w:rsidR="00472520" w:rsidRPr="0071367D" w:rsidRDefault="00472520" w:rsidP="00B832B2">
      <w:pPr>
        <w:jc w:val="both"/>
        <w:rPr>
          <w:rFonts w:ascii="Calibri" w:hAnsi="Calibri"/>
          <w:color w:val="FF0000"/>
          <w:sz w:val="24"/>
          <w:szCs w:val="24"/>
        </w:rPr>
      </w:pPr>
    </w:p>
    <w:p w:rsidR="00472520" w:rsidRPr="0071367D" w:rsidRDefault="00472520" w:rsidP="00B832B2">
      <w:pPr>
        <w:jc w:val="both"/>
        <w:rPr>
          <w:rFonts w:ascii="Calibri" w:hAnsi="Calibri"/>
          <w:color w:val="000000" w:themeColor="text1"/>
          <w:sz w:val="24"/>
          <w:szCs w:val="24"/>
        </w:rPr>
      </w:pPr>
      <w:r w:rsidRPr="0071367D">
        <w:rPr>
          <w:rFonts w:ascii="Calibri" w:hAnsi="Calibri"/>
          <w:b/>
          <w:color w:val="000000" w:themeColor="text1"/>
          <w:sz w:val="24"/>
          <w:szCs w:val="24"/>
        </w:rPr>
        <w:t>rent overcharge claim</w:t>
      </w:r>
      <w:r w:rsidRPr="0071367D">
        <w:rPr>
          <w:rFonts w:ascii="Calibri" w:hAnsi="Calibri"/>
          <w:color w:val="000000" w:themeColor="text1"/>
          <w:sz w:val="24"/>
          <w:szCs w:val="24"/>
        </w:rPr>
        <w:t xml:space="preserve"> </w:t>
      </w:r>
    </w:p>
    <w:p w:rsidR="00472520" w:rsidRPr="0071367D" w:rsidRDefault="004A19B5" w:rsidP="00B832B2">
      <w:pPr>
        <w:jc w:val="both"/>
        <w:rPr>
          <w:rFonts w:ascii="Calibri" w:hAnsi="Calibri"/>
          <w:color w:val="FF0000"/>
          <w:sz w:val="24"/>
          <w:szCs w:val="24"/>
        </w:rPr>
      </w:pPr>
      <w:hyperlink r:id="rId77" w:history="1">
        <w:r w:rsidR="00472520" w:rsidRPr="0071367D">
          <w:rPr>
            <w:rStyle w:val="Hyperlink"/>
            <w:rFonts w:ascii="Calibri" w:hAnsi="Calibri"/>
            <w:sz w:val="24"/>
            <w:szCs w:val="24"/>
          </w:rPr>
          <w:t>http://www.nyshcr.org/Forms/Rent/ra89.pdf</w:t>
        </w:r>
      </w:hyperlink>
    </w:p>
    <w:p w:rsidR="00472520" w:rsidRPr="0071367D" w:rsidRDefault="00472520" w:rsidP="00B832B2">
      <w:pPr>
        <w:jc w:val="both"/>
        <w:rPr>
          <w:rFonts w:ascii="Calibri" w:hAnsi="Calibri"/>
          <w:color w:val="FF0000"/>
          <w:sz w:val="24"/>
          <w:szCs w:val="24"/>
        </w:rPr>
      </w:pPr>
      <w:r w:rsidRPr="0071367D">
        <w:rPr>
          <w:rFonts w:ascii="Calibri" w:hAnsi="Calibri"/>
          <w:color w:val="FF0000"/>
          <w:sz w:val="24"/>
          <w:szCs w:val="24"/>
        </w:rPr>
        <w:t xml:space="preserve"> </w:t>
      </w:r>
    </w:p>
    <w:p w:rsidR="00472520" w:rsidRPr="0071367D" w:rsidRDefault="00472520"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Fact Sheet #26</w:t>
      </w:r>
    </w:p>
    <w:p w:rsidR="00472520" w:rsidRPr="0071367D" w:rsidRDefault="004A19B5" w:rsidP="00B832B2">
      <w:pPr>
        <w:jc w:val="both"/>
        <w:rPr>
          <w:rStyle w:val="Hyperlink"/>
          <w:rFonts w:ascii="Calibri" w:hAnsi="Calibri"/>
          <w:sz w:val="24"/>
          <w:szCs w:val="24"/>
        </w:rPr>
      </w:pPr>
      <w:hyperlink r:id="rId78" w:history="1">
        <w:r w:rsidR="00472520" w:rsidRPr="0071367D">
          <w:rPr>
            <w:rStyle w:val="Hyperlink"/>
            <w:rFonts w:ascii="Calibri" w:hAnsi="Calibri"/>
            <w:sz w:val="24"/>
            <w:szCs w:val="24"/>
          </w:rPr>
          <w:t>http://www.nyshcr.org/Rent/FactSheets/orafac26.pdf</w:t>
        </w:r>
      </w:hyperlink>
    </w:p>
    <w:p w:rsidR="00472520" w:rsidRPr="0071367D" w:rsidRDefault="00472520" w:rsidP="00B832B2">
      <w:pPr>
        <w:jc w:val="both"/>
        <w:rPr>
          <w:rFonts w:ascii="Calibri" w:hAnsi="Calibri"/>
          <w:color w:val="FF0000"/>
          <w:sz w:val="24"/>
          <w:szCs w:val="24"/>
        </w:rPr>
      </w:pPr>
    </w:p>
    <w:p w:rsidR="00472520" w:rsidRPr="0071367D" w:rsidRDefault="00472520"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Operational Bulletin</w:t>
      </w:r>
    </w:p>
    <w:p w:rsidR="00472520" w:rsidRPr="0071367D" w:rsidRDefault="004A19B5" w:rsidP="00B832B2">
      <w:pPr>
        <w:jc w:val="both"/>
        <w:rPr>
          <w:rStyle w:val="Hyperlink"/>
          <w:rFonts w:ascii="Calibri" w:hAnsi="Calibri"/>
          <w:sz w:val="24"/>
          <w:szCs w:val="24"/>
        </w:rPr>
      </w:pPr>
      <w:hyperlink r:id="rId79" w:history="1">
        <w:r w:rsidR="00472520" w:rsidRPr="0071367D">
          <w:rPr>
            <w:rStyle w:val="Hyperlink"/>
            <w:rFonts w:ascii="Calibri" w:hAnsi="Calibri"/>
            <w:sz w:val="24"/>
            <w:szCs w:val="24"/>
          </w:rPr>
          <w:t>http://www.nyshcr.org/Rent/OperationalBulletins/orao20161.pdf</w:t>
        </w:r>
      </w:hyperlink>
    </w:p>
    <w:p w:rsidR="00472520" w:rsidRPr="0071367D" w:rsidRDefault="00472520" w:rsidP="00B832B2">
      <w:pPr>
        <w:jc w:val="both"/>
        <w:rPr>
          <w:rFonts w:ascii="Calibri" w:hAnsi="Calibri"/>
          <w:b/>
          <w:color w:val="FF0000"/>
          <w:sz w:val="24"/>
          <w:szCs w:val="24"/>
        </w:rPr>
      </w:pPr>
    </w:p>
    <w:p w:rsidR="00472520" w:rsidRPr="0071367D" w:rsidRDefault="00472520" w:rsidP="00B832B2">
      <w:pPr>
        <w:jc w:val="both"/>
        <w:rPr>
          <w:rFonts w:ascii="Calibri" w:hAnsi="Calibri"/>
          <w:color w:val="FF0000"/>
          <w:sz w:val="24"/>
          <w:szCs w:val="24"/>
        </w:rPr>
      </w:pPr>
    </w:p>
    <w:p w:rsidR="009A0FC2" w:rsidRPr="0071367D" w:rsidRDefault="009A0FC2" w:rsidP="00B832B2">
      <w:pPr>
        <w:jc w:val="both"/>
        <w:rPr>
          <w:rFonts w:ascii="Calibri" w:hAnsi="Calibri"/>
          <w:color w:val="0077CD"/>
          <w:sz w:val="24"/>
          <w:szCs w:val="24"/>
          <w:u w:val="single"/>
        </w:rPr>
      </w:pPr>
      <w:r w:rsidRPr="0071367D">
        <w:rPr>
          <w:rFonts w:ascii="Calibri" w:hAnsi="Calibri"/>
          <w:color w:val="0077CD"/>
          <w:sz w:val="24"/>
          <w:szCs w:val="24"/>
          <w:u w:val="single"/>
        </w:rPr>
        <w:br w:type="page"/>
      </w:r>
    </w:p>
    <w:p w:rsidR="009A0FC2" w:rsidRPr="0071367D" w:rsidRDefault="009A0FC2" w:rsidP="00B832B2">
      <w:pPr>
        <w:spacing w:line="240" w:lineRule="auto"/>
        <w:jc w:val="both"/>
        <w:outlineLvl w:val="0"/>
        <w:rPr>
          <w:rFonts w:ascii="Calibri" w:eastAsia="Times New Roman" w:hAnsi="Calibri"/>
          <w:b/>
          <w:bCs/>
          <w:sz w:val="24"/>
          <w:szCs w:val="24"/>
          <w:u w:val="single"/>
        </w:rPr>
      </w:pPr>
      <w:r w:rsidRPr="0071367D">
        <w:rPr>
          <w:rFonts w:ascii="Calibri" w:eastAsia="Times New Roman" w:hAnsi="Calibri"/>
          <w:b/>
          <w:bCs/>
          <w:sz w:val="24"/>
          <w:szCs w:val="24"/>
          <w:u w:val="single"/>
        </w:rPr>
        <w:t>25 SUCCESSION RIGHTS</w:t>
      </w:r>
    </w:p>
    <w:p w:rsidR="009A0FC2" w:rsidRPr="0071367D" w:rsidRDefault="009A0FC2" w:rsidP="00B832B2">
      <w:pPr>
        <w:spacing w:line="240" w:lineRule="auto"/>
        <w:jc w:val="both"/>
        <w:outlineLvl w:val="0"/>
        <w:rPr>
          <w:rFonts w:ascii="Calibri" w:eastAsia="Times New Roman" w:hAnsi="Calibri"/>
          <w:i/>
          <w:sz w:val="24"/>
          <w:szCs w:val="24"/>
        </w:rPr>
      </w:pPr>
      <w:r w:rsidRPr="0071367D">
        <w:rPr>
          <w:rFonts w:ascii="Calibri" w:eastAsia="Times New Roman" w:hAnsi="Calibri"/>
          <w:bCs/>
          <w:i/>
          <w:sz w:val="24"/>
          <w:szCs w:val="24"/>
        </w:rPr>
        <w:t xml:space="preserve">Item 32 discusses how rent-regulated units may be passed to family members under certain conditions. </w:t>
      </w:r>
    </w:p>
    <w:p w:rsidR="009A0FC2" w:rsidRPr="0071367D" w:rsidRDefault="009A0FC2" w:rsidP="00B832B2">
      <w:pPr>
        <w:spacing w:line="240" w:lineRule="auto"/>
        <w:jc w:val="both"/>
        <w:rPr>
          <w:rFonts w:ascii="Calibri" w:eastAsia="Times New Roman" w:hAnsi="Calibri"/>
          <w:color w:val="FF0000"/>
          <w:sz w:val="24"/>
          <w:szCs w:val="24"/>
        </w:rPr>
      </w:pPr>
    </w:p>
    <w:p w:rsidR="009A0FC2" w:rsidRPr="0071367D" w:rsidRDefault="009A0FC2" w:rsidP="00B832B2">
      <w:pPr>
        <w:spacing w:line="240" w:lineRule="auto"/>
        <w:jc w:val="both"/>
        <w:rPr>
          <w:rFonts w:ascii="Calibri" w:eastAsia="Times New Roman" w:hAnsi="Calibri"/>
          <w:color w:val="000000" w:themeColor="text1"/>
          <w:sz w:val="24"/>
          <w:szCs w:val="24"/>
        </w:rPr>
      </w:pPr>
      <w:r w:rsidRPr="0071367D">
        <w:rPr>
          <w:rFonts w:ascii="Calibri" w:eastAsia="Times New Roman" w:hAnsi="Calibri"/>
          <w:color w:val="000000" w:themeColor="text1"/>
          <w:sz w:val="24"/>
          <w:szCs w:val="24"/>
        </w:rPr>
        <w:t xml:space="preserve">Generally, for rent-regulated units (rent-stabilized, rent-controlled, and Mitchel-Lama), family members living with the primary resident (the tenant that is named on the lease) have a legal right to succeed the primary resident on the lease if that tenant dies or vacates the unit. </w:t>
      </w:r>
    </w:p>
    <w:p w:rsidR="009A0FC2" w:rsidRPr="0071367D" w:rsidRDefault="009A0FC2" w:rsidP="00B832B2">
      <w:pPr>
        <w:spacing w:line="240" w:lineRule="auto"/>
        <w:jc w:val="both"/>
        <w:rPr>
          <w:rFonts w:ascii="Calibri" w:eastAsia="Times New Roman" w:hAnsi="Calibri"/>
          <w:sz w:val="24"/>
          <w:szCs w:val="24"/>
        </w:rPr>
      </w:pPr>
    </w:p>
    <w:p w:rsidR="009A0FC2" w:rsidRPr="0071367D" w:rsidRDefault="009A0FC2" w:rsidP="00B832B2">
      <w:pPr>
        <w:jc w:val="both"/>
        <w:rPr>
          <w:rFonts w:ascii="Calibri" w:eastAsia="Times New Roman" w:hAnsi="Calibri"/>
          <w:sz w:val="24"/>
          <w:szCs w:val="24"/>
        </w:rPr>
      </w:pPr>
      <w:r w:rsidRPr="0071367D">
        <w:rPr>
          <w:rFonts w:ascii="Calibri" w:eastAsia="Times New Roman" w:hAnsi="Calibri"/>
          <w:sz w:val="24"/>
          <w:szCs w:val="24"/>
        </w:rPr>
        <w:t xml:space="preserve">A </w:t>
      </w:r>
      <w:r w:rsidRPr="0071367D">
        <w:rPr>
          <w:rFonts w:ascii="Calibri" w:eastAsia="Times New Roman" w:hAnsi="Calibri"/>
          <w:b/>
          <w:bCs/>
          <w:sz w:val="24"/>
          <w:szCs w:val="24"/>
        </w:rPr>
        <w:t>family member</w:t>
      </w:r>
      <w:r w:rsidRPr="0071367D">
        <w:rPr>
          <w:rFonts w:ascii="Calibri" w:eastAsia="Times New Roman" w:hAnsi="Calibri"/>
          <w:sz w:val="24"/>
          <w:szCs w:val="24"/>
        </w:rPr>
        <w:t xml:space="preserve"> is defined as a spouse, children or stepchildren, brothers and sisters, parents and step-parents, grandparents and grandchildren, as well as in-laws. </w:t>
      </w:r>
      <w:commentRangeStart w:id="57"/>
      <w:commentRangeStart w:id="58"/>
      <w:r w:rsidRPr="0071367D">
        <w:rPr>
          <w:rFonts w:ascii="Calibri" w:eastAsia="Times New Roman" w:hAnsi="Calibri"/>
          <w:color w:val="FF0000"/>
          <w:sz w:val="24"/>
          <w:szCs w:val="24"/>
        </w:rPr>
        <w:t xml:space="preserve">Family member status can also be extended to someone </w:t>
      </w:r>
      <w:r w:rsidR="00961AD1" w:rsidRPr="0071367D">
        <w:rPr>
          <w:rFonts w:ascii="Calibri" w:eastAsia="Times New Roman" w:hAnsi="Calibri"/>
          <w:color w:val="FF0000"/>
          <w:sz w:val="24"/>
          <w:szCs w:val="24"/>
        </w:rPr>
        <w:t xml:space="preserve">who is not one of these named relationships, but whose relationship is comparable to one of the named relationships. Think about a niece who moves into to take care of an aunt and their relationship can be described as parent child. </w:t>
      </w:r>
      <w:commentRangeEnd w:id="57"/>
      <w:r w:rsidR="00961AD1" w:rsidRPr="0071367D">
        <w:rPr>
          <w:rStyle w:val="CommentReference"/>
          <w:rFonts w:ascii="Calibri" w:hAnsi="Calibri"/>
          <w:sz w:val="24"/>
          <w:szCs w:val="24"/>
        </w:rPr>
        <w:commentReference w:id="57"/>
      </w:r>
      <w:commentRangeEnd w:id="58"/>
      <w:r w:rsidR="00961AD1" w:rsidRPr="0071367D">
        <w:rPr>
          <w:rStyle w:val="CommentReference"/>
          <w:rFonts w:ascii="Calibri" w:hAnsi="Calibri"/>
          <w:sz w:val="24"/>
          <w:szCs w:val="24"/>
        </w:rPr>
        <w:commentReference w:id="58"/>
      </w:r>
      <w:r w:rsidR="00961AD1" w:rsidRPr="0071367D">
        <w:rPr>
          <w:rFonts w:ascii="Calibri" w:eastAsia="Times New Roman" w:hAnsi="Calibri"/>
          <w:color w:val="FF0000"/>
          <w:sz w:val="24"/>
          <w:szCs w:val="24"/>
        </w:rPr>
        <w:t xml:space="preserve">Courts look at whether the successor can prove they provided emotional and </w:t>
      </w:r>
      <w:r w:rsidRPr="0071367D">
        <w:rPr>
          <w:rFonts w:ascii="Calibri" w:eastAsia="Times New Roman" w:hAnsi="Calibri"/>
          <w:color w:val="FF0000"/>
          <w:sz w:val="24"/>
          <w:szCs w:val="24"/>
        </w:rPr>
        <w:t xml:space="preserve">financial support to the tenant and establish interdependence (that they and the tenant depend on each other). </w:t>
      </w:r>
      <w:r w:rsidRPr="0071367D">
        <w:rPr>
          <w:rFonts w:ascii="Calibri" w:eastAsia="Times New Roman" w:hAnsi="Calibri"/>
          <w:color w:val="000000" w:themeColor="text1"/>
          <w:sz w:val="24"/>
          <w:szCs w:val="24"/>
        </w:rPr>
        <w:t>Some examples of interdependence are:</w:t>
      </w:r>
    </w:p>
    <w:p w:rsidR="009A0FC2" w:rsidRPr="0071367D" w:rsidRDefault="009A0FC2" w:rsidP="00B832B2">
      <w:pPr>
        <w:pStyle w:val="NormalWeb"/>
        <w:numPr>
          <w:ilvl w:val="0"/>
          <w:numId w:val="13"/>
        </w:numPr>
        <w:jc w:val="both"/>
        <w:rPr>
          <w:rFonts w:ascii="Calibri" w:eastAsia="Times New Roman" w:hAnsi="Calibri" w:cs="Arial"/>
          <w:color w:val="000000" w:themeColor="text1"/>
        </w:rPr>
      </w:pPr>
      <w:r w:rsidRPr="0071367D">
        <w:rPr>
          <w:rFonts w:ascii="Calibri" w:eastAsia="Times New Roman" w:hAnsi="Calibri" w:cs="Arial"/>
          <w:color w:val="000000" w:themeColor="text1"/>
        </w:rPr>
        <w:t xml:space="preserve">being in a long relationship </w:t>
      </w:r>
    </w:p>
    <w:p w:rsidR="009A0FC2" w:rsidRPr="0071367D" w:rsidRDefault="009A0FC2" w:rsidP="00B832B2">
      <w:pPr>
        <w:pStyle w:val="NormalWeb"/>
        <w:numPr>
          <w:ilvl w:val="0"/>
          <w:numId w:val="13"/>
        </w:numPr>
        <w:jc w:val="both"/>
        <w:rPr>
          <w:rFonts w:ascii="Calibri" w:eastAsia="Times New Roman" w:hAnsi="Calibri" w:cs="Arial"/>
          <w:color w:val="000000" w:themeColor="text1"/>
        </w:rPr>
      </w:pPr>
      <w:r w:rsidRPr="0071367D">
        <w:rPr>
          <w:rFonts w:ascii="Calibri" w:eastAsia="Times New Roman" w:hAnsi="Calibri" w:cs="Arial"/>
          <w:color w:val="000000" w:themeColor="text1"/>
        </w:rPr>
        <w:t>sharing of or relying upon each other for housing costs, family expenses, and/or other common necessities of life</w:t>
      </w:r>
    </w:p>
    <w:p w:rsidR="009A0FC2" w:rsidRPr="0071367D" w:rsidRDefault="009A0FC2" w:rsidP="00B832B2">
      <w:pPr>
        <w:pStyle w:val="NormalWeb"/>
        <w:numPr>
          <w:ilvl w:val="0"/>
          <w:numId w:val="13"/>
        </w:numPr>
        <w:jc w:val="both"/>
        <w:rPr>
          <w:rFonts w:ascii="Calibri" w:eastAsia="Times New Roman" w:hAnsi="Calibri" w:cs="Arial"/>
          <w:color w:val="000000" w:themeColor="text1"/>
        </w:rPr>
      </w:pPr>
      <w:r w:rsidRPr="0071367D">
        <w:rPr>
          <w:rFonts w:ascii="Calibri" w:eastAsia="Times New Roman" w:hAnsi="Calibri" w:cs="Arial"/>
          <w:color w:val="000000" w:themeColor="text1"/>
        </w:rPr>
        <w:t>intermingling of finances like having a joint bank account or owning property together, sharing credit cards or loan obligations, or receiving government benefit</w:t>
      </w:r>
    </w:p>
    <w:p w:rsidR="009A0FC2" w:rsidRPr="0071367D" w:rsidRDefault="009A0FC2" w:rsidP="00B832B2">
      <w:pPr>
        <w:pStyle w:val="NormalWeb"/>
        <w:numPr>
          <w:ilvl w:val="0"/>
          <w:numId w:val="13"/>
        </w:numPr>
        <w:jc w:val="both"/>
        <w:rPr>
          <w:rFonts w:ascii="Calibri" w:eastAsia="Times New Roman" w:hAnsi="Calibri" w:cs="Arial"/>
          <w:color w:val="000000" w:themeColor="text1"/>
        </w:rPr>
      </w:pPr>
      <w:r w:rsidRPr="0071367D">
        <w:rPr>
          <w:rFonts w:ascii="Calibri" w:eastAsia="Times New Roman" w:hAnsi="Calibri" w:cs="Arial"/>
          <w:color w:val="000000" w:themeColor="text1"/>
        </w:rPr>
        <w:t xml:space="preserve">engaging in family-type activities by jointly attending family functions, holidays and celebrations, social and recreational activities </w:t>
      </w:r>
    </w:p>
    <w:p w:rsidR="009A0FC2" w:rsidRPr="0071367D" w:rsidRDefault="009A0FC2" w:rsidP="00B832B2">
      <w:pPr>
        <w:spacing w:line="240" w:lineRule="auto"/>
        <w:jc w:val="both"/>
        <w:rPr>
          <w:rFonts w:ascii="Calibri" w:eastAsia="Times New Roman" w:hAnsi="Calibri"/>
          <w:sz w:val="24"/>
          <w:szCs w:val="24"/>
        </w:rPr>
      </w:pPr>
      <w:r w:rsidRPr="0071367D">
        <w:rPr>
          <w:rFonts w:ascii="Calibri" w:eastAsia="Times New Roman" w:hAnsi="Calibri"/>
          <w:sz w:val="24"/>
          <w:szCs w:val="24"/>
        </w:rPr>
        <w:t xml:space="preserve">There are some minimum residency requirements, however. The rights of succession will not be granted to the family member if they have not continually lived with the primary resident continually for at least two years (one year in the case of disabled persons or senior citizens). Exceptions are made if the family member's tenure is broken by military service, they are enrolled as a full-time student, or if they are hospitalized, for example. </w:t>
      </w:r>
    </w:p>
    <w:p w:rsidR="009A0FC2" w:rsidRPr="0071367D" w:rsidRDefault="009A0FC2" w:rsidP="00B832B2">
      <w:pPr>
        <w:spacing w:line="240" w:lineRule="auto"/>
        <w:jc w:val="both"/>
        <w:rPr>
          <w:rFonts w:ascii="Calibri" w:eastAsia="Times New Roman" w:hAnsi="Calibri"/>
          <w:sz w:val="24"/>
          <w:szCs w:val="24"/>
        </w:rPr>
      </w:pPr>
    </w:p>
    <w:p w:rsidR="009A0FC2" w:rsidRPr="0071367D" w:rsidRDefault="009A0FC2" w:rsidP="00B832B2">
      <w:pPr>
        <w:spacing w:line="240" w:lineRule="auto"/>
        <w:jc w:val="both"/>
        <w:rPr>
          <w:rFonts w:ascii="Calibri" w:eastAsia="Times New Roman" w:hAnsi="Calibri"/>
          <w:b/>
          <w:color w:val="5B9BD5"/>
          <w:sz w:val="24"/>
          <w:szCs w:val="24"/>
        </w:rPr>
      </w:pPr>
      <w:r w:rsidRPr="0071367D">
        <w:rPr>
          <w:rFonts w:ascii="Calibri" w:eastAsia="Times New Roman" w:hAnsi="Calibri"/>
          <w:sz w:val="24"/>
          <w:szCs w:val="24"/>
        </w:rPr>
        <w:t xml:space="preserve">For more information, see </w:t>
      </w:r>
      <w:r w:rsidRPr="0071367D">
        <w:rPr>
          <w:rFonts w:ascii="Calibri" w:eastAsia="Times New Roman" w:hAnsi="Calibri"/>
          <w:b/>
          <w:color w:val="5B9BD5"/>
          <w:sz w:val="24"/>
          <w:szCs w:val="24"/>
        </w:rPr>
        <w:t>pages 12 and 13 of the Tenants’ Rights Guide.</w:t>
      </w:r>
    </w:p>
    <w:p w:rsidR="009A0FC2" w:rsidRPr="0071367D" w:rsidRDefault="009A0FC2" w:rsidP="00B832B2">
      <w:pPr>
        <w:spacing w:line="240" w:lineRule="auto"/>
        <w:jc w:val="both"/>
        <w:rPr>
          <w:rFonts w:ascii="Calibri" w:eastAsia="Times New Roman" w:hAnsi="Calibri"/>
          <w:b/>
          <w:color w:val="5B9BD5"/>
          <w:sz w:val="24"/>
          <w:szCs w:val="24"/>
        </w:rPr>
      </w:pPr>
    </w:p>
    <w:p w:rsidR="009A0FC2" w:rsidRPr="0071367D" w:rsidRDefault="009A0FC2" w:rsidP="00B832B2">
      <w:pPr>
        <w:spacing w:line="240" w:lineRule="auto"/>
        <w:jc w:val="both"/>
        <w:rPr>
          <w:rFonts w:ascii="Calibri" w:eastAsia="Times New Roman" w:hAnsi="Calibri"/>
          <w:b/>
          <w:color w:val="5B9BD5"/>
          <w:sz w:val="24"/>
          <w:szCs w:val="24"/>
        </w:rPr>
      </w:pPr>
    </w:p>
    <w:p w:rsidR="009A0FC2" w:rsidRPr="0071367D" w:rsidRDefault="009A0FC2" w:rsidP="00B832B2">
      <w:pPr>
        <w:spacing w:line="240" w:lineRule="auto"/>
        <w:jc w:val="both"/>
        <w:rPr>
          <w:rFonts w:ascii="Calibri" w:eastAsia="Times New Roman" w:hAnsi="Calibri"/>
          <w:b/>
          <w:color w:val="5B9BD5"/>
          <w:sz w:val="24"/>
          <w:szCs w:val="24"/>
          <w:u w:val="single"/>
        </w:rPr>
      </w:pPr>
      <w:r w:rsidRPr="0071367D">
        <w:rPr>
          <w:rFonts w:ascii="Calibri" w:eastAsia="Times New Roman" w:hAnsi="Calibri"/>
          <w:b/>
          <w:color w:val="5B9BD5"/>
          <w:sz w:val="24"/>
          <w:szCs w:val="24"/>
          <w:u w:val="single"/>
        </w:rPr>
        <w:t>Links to Include</w:t>
      </w:r>
    </w:p>
    <w:p w:rsidR="009A0FC2" w:rsidRPr="0071367D" w:rsidRDefault="009A0FC2" w:rsidP="00B832B2">
      <w:pPr>
        <w:spacing w:line="240" w:lineRule="auto"/>
        <w:jc w:val="both"/>
        <w:rPr>
          <w:rFonts w:ascii="Calibri" w:eastAsia="Times New Roman" w:hAnsi="Calibri"/>
          <w:b/>
          <w:color w:val="5B9BD5"/>
          <w:sz w:val="24"/>
          <w:szCs w:val="24"/>
          <w:u w:val="single"/>
        </w:rPr>
      </w:pPr>
    </w:p>
    <w:p w:rsidR="009A0FC2" w:rsidRPr="0071367D" w:rsidRDefault="009A0FC2" w:rsidP="00B832B2">
      <w:pPr>
        <w:spacing w:line="240" w:lineRule="auto"/>
        <w:jc w:val="both"/>
        <w:rPr>
          <w:rFonts w:ascii="Calibri" w:eastAsia="Times New Roman" w:hAnsi="Calibri"/>
          <w:color w:val="0078CD"/>
          <w:sz w:val="24"/>
          <w:szCs w:val="24"/>
          <w:u w:val="single"/>
        </w:rPr>
      </w:pPr>
      <w:r w:rsidRPr="0071367D">
        <w:rPr>
          <w:rFonts w:ascii="Calibri" w:eastAsia="Times New Roman" w:hAnsi="Calibri"/>
          <w:b/>
          <w:color w:val="5B9BD5"/>
          <w:sz w:val="24"/>
          <w:szCs w:val="24"/>
        </w:rPr>
        <w:t>pages 12 and 13 of the Tenants’ Rights Guide</w:t>
      </w:r>
    </w:p>
    <w:p w:rsidR="009A0FC2" w:rsidRPr="0071367D" w:rsidRDefault="004A19B5" w:rsidP="00B832B2">
      <w:pPr>
        <w:spacing w:line="240" w:lineRule="auto"/>
        <w:jc w:val="both"/>
        <w:rPr>
          <w:rFonts w:ascii="Calibri" w:eastAsia="Times New Roman" w:hAnsi="Calibri"/>
          <w:color w:val="0078CD"/>
          <w:sz w:val="24"/>
          <w:szCs w:val="24"/>
          <w:u w:val="single"/>
        </w:rPr>
      </w:pPr>
      <w:hyperlink r:id="rId80" w:history="1">
        <w:r w:rsidR="009A0FC2" w:rsidRPr="0071367D">
          <w:rPr>
            <w:rStyle w:val="Hyperlink"/>
            <w:rFonts w:ascii="Calibri" w:eastAsia="Times New Roman" w:hAnsi="Calibri"/>
            <w:sz w:val="24"/>
            <w:szCs w:val="24"/>
          </w:rPr>
          <w:t>https://ag.ny.gov/sites/default/files/tenants_rights.pdf</w:t>
        </w:r>
      </w:hyperlink>
    </w:p>
    <w:p w:rsidR="009A0FC2" w:rsidRPr="0071367D" w:rsidRDefault="009A0FC2" w:rsidP="00B832B2">
      <w:pPr>
        <w:spacing w:line="240" w:lineRule="auto"/>
        <w:jc w:val="both"/>
        <w:rPr>
          <w:rFonts w:ascii="Calibri" w:eastAsia="Times New Roman" w:hAnsi="Calibri"/>
          <w:sz w:val="24"/>
          <w:szCs w:val="24"/>
        </w:rPr>
      </w:pPr>
    </w:p>
    <w:p w:rsidR="009A0FC2" w:rsidRPr="0071367D" w:rsidRDefault="009A0FC2" w:rsidP="00B832B2">
      <w:pPr>
        <w:jc w:val="both"/>
        <w:rPr>
          <w:rFonts w:ascii="Calibri" w:hAnsi="Calibri"/>
          <w:sz w:val="24"/>
          <w:szCs w:val="24"/>
        </w:rPr>
      </w:pPr>
    </w:p>
    <w:p w:rsidR="008A6BBF" w:rsidRPr="0071367D" w:rsidRDefault="008A6BBF" w:rsidP="00B832B2">
      <w:pPr>
        <w:jc w:val="both"/>
        <w:rPr>
          <w:rFonts w:ascii="Calibri" w:hAnsi="Calibri"/>
          <w:color w:val="0077CD"/>
          <w:sz w:val="24"/>
          <w:szCs w:val="24"/>
          <w:u w:val="single"/>
        </w:rPr>
      </w:pPr>
    </w:p>
    <w:p w:rsidR="008A6BBF" w:rsidRPr="0071367D" w:rsidRDefault="008A6BBF" w:rsidP="00B832B2">
      <w:pPr>
        <w:jc w:val="both"/>
        <w:rPr>
          <w:rFonts w:ascii="Calibri" w:hAnsi="Calibri"/>
          <w:sz w:val="24"/>
          <w:szCs w:val="24"/>
        </w:rPr>
      </w:pPr>
    </w:p>
    <w:p w:rsidR="008A6BBF" w:rsidRPr="0071367D" w:rsidRDefault="008A6BBF" w:rsidP="00B832B2">
      <w:pPr>
        <w:jc w:val="both"/>
        <w:rPr>
          <w:rFonts w:ascii="Calibri" w:hAnsi="Calibri"/>
          <w:sz w:val="24"/>
          <w:szCs w:val="24"/>
        </w:rPr>
      </w:pPr>
    </w:p>
    <w:p w:rsidR="0015076C" w:rsidRPr="0071367D" w:rsidRDefault="0015076C" w:rsidP="00B832B2">
      <w:pPr>
        <w:jc w:val="both"/>
        <w:rPr>
          <w:rFonts w:ascii="Calibri" w:hAnsi="Calibri"/>
          <w:color w:val="0078CD"/>
          <w:sz w:val="24"/>
          <w:szCs w:val="24"/>
          <w:u w:val="single"/>
        </w:rPr>
      </w:pPr>
    </w:p>
    <w:p w:rsidR="00D01746" w:rsidRPr="0071367D" w:rsidRDefault="00D01746" w:rsidP="00B832B2">
      <w:pPr>
        <w:jc w:val="both"/>
        <w:outlineLvl w:val="0"/>
        <w:rPr>
          <w:rFonts w:ascii="Calibri" w:hAnsi="Calibri"/>
          <w:b/>
          <w:sz w:val="24"/>
          <w:szCs w:val="24"/>
          <w:u w:val="single"/>
        </w:rPr>
      </w:pPr>
      <w:r w:rsidRPr="0071367D">
        <w:rPr>
          <w:rFonts w:ascii="Calibri" w:hAnsi="Calibri"/>
          <w:b/>
          <w:sz w:val="24"/>
          <w:szCs w:val="24"/>
          <w:u w:val="single"/>
        </w:rPr>
        <w:t>26 GUARANTOR</w:t>
      </w:r>
    </w:p>
    <w:p w:rsidR="00D01746" w:rsidRPr="0071367D" w:rsidRDefault="00D01746" w:rsidP="00B832B2">
      <w:pPr>
        <w:jc w:val="both"/>
        <w:rPr>
          <w:rFonts w:ascii="Calibri" w:hAnsi="Calibri"/>
          <w:i/>
          <w:sz w:val="24"/>
          <w:szCs w:val="24"/>
        </w:rPr>
      </w:pPr>
      <w:r w:rsidRPr="0071367D">
        <w:rPr>
          <w:rFonts w:ascii="Calibri" w:hAnsi="Calibri"/>
          <w:i/>
          <w:sz w:val="24"/>
          <w:szCs w:val="24"/>
        </w:rPr>
        <w:t xml:space="preserve">This section describes a guarantor and when landlords might require them. </w:t>
      </w:r>
    </w:p>
    <w:p w:rsidR="00D01746" w:rsidRPr="0071367D" w:rsidRDefault="00D01746" w:rsidP="00B832B2">
      <w:pPr>
        <w:jc w:val="both"/>
        <w:rPr>
          <w:rFonts w:ascii="Calibri" w:hAnsi="Calibri"/>
          <w:i/>
          <w:sz w:val="24"/>
          <w:szCs w:val="24"/>
        </w:rPr>
      </w:pPr>
    </w:p>
    <w:p w:rsidR="00D01746" w:rsidRPr="0071367D" w:rsidRDefault="00D01746" w:rsidP="00B832B2">
      <w:pPr>
        <w:jc w:val="both"/>
        <w:rPr>
          <w:rFonts w:ascii="Calibri" w:hAnsi="Calibri"/>
          <w:sz w:val="24"/>
          <w:szCs w:val="24"/>
        </w:rPr>
      </w:pPr>
      <w:r w:rsidRPr="0071367D">
        <w:rPr>
          <w:rFonts w:ascii="Calibri" w:hAnsi="Calibri"/>
          <w:sz w:val="24"/>
          <w:szCs w:val="24"/>
        </w:rPr>
        <w:t xml:space="preserve">A </w:t>
      </w:r>
      <w:r w:rsidRPr="0071367D">
        <w:rPr>
          <w:rFonts w:ascii="Calibri" w:hAnsi="Calibri"/>
          <w:b/>
          <w:sz w:val="24"/>
          <w:szCs w:val="24"/>
        </w:rPr>
        <w:t>guarantor</w:t>
      </w:r>
      <w:r w:rsidRPr="0071367D">
        <w:rPr>
          <w:rFonts w:ascii="Calibri" w:hAnsi="Calibri"/>
          <w:sz w:val="24"/>
          <w:szCs w:val="24"/>
        </w:rPr>
        <w:t xml:space="preserve"> is someone who pledges their assets or services if the original lease signer defaults on a rent payment. In other words, they serve as a co-signer on the lease. This is done as an added layer of security for the landlord, and is a fairly common practice. If the original renter misses a payment, the landlord has the legal right to pursue payment from the guarantor instead. </w:t>
      </w:r>
    </w:p>
    <w:p w:rsidR="00D01746" w:rsidRPr="0071367D" w:rsidRDefault="00D01746" w:rsidP="00B832B2">
      <w:pPr>
        <w:jc w:val="both"/>
        <w:rPr>
          <w:rFonts w:ascii="Calibri" w:hAnsi="Calibri"/>
          <w:sz w:val="24"/>
          <w:szCs w:val="24"/>
        </w:rPr>
      </w:pPr>
    </w:p>
    <w:p w:rsidR="00D01746" w:rsidRPr="0071367D" w:rsidRDefault="00D01746" w:rsidP="00B832B2">
      <w:pPr>
        <w:jc w:val="both"/>
        <w:rPr>
          <w:rFonts w:ascii="Calibri" w:hAnsi="Calibri"/>
          <w:sz w:val="24"/>
          <w:szCs w:val="24"/>
        </w:rPr>
      </w:pPr>
      <w:r w:rsidRPr="0071367D">
        <w:rPr>
          <w:rFonts w:ascii="Calibri" w:hAnsi="Calibri"/>
          <w:sz w:val="24"/>
          <w:szCs w:val="24"/>
        </w:rPr>
        <w:t xml:space="preserve">A guarantor is usually requested by a landlord when the income (or combined income in the case of multiple people on the lease) is less than 40-45 times the monthly rent. </w:t>
      </w:r>
    </w:p>
    <w:p w:rsidR="00D01746" w:rsidRPr="0071367D" w:rsidRDefault="00D01746" w:rsidP="00B832B2">
      <w:pPr>
        <w:jc w:val="both"/>
        <w:rPr>
          <w:rFonts w:ascii="Calibri" w:hAnsi="Calibri"/>
          <w:sz w:val="24"/>
          <w:szCs w:val="24"/>
        </w:rPr>
      </w:pPr>
    </w:p>
    <w:p w:rsidR="00D01746" w:rsidRPr="0071367D" w:rsidRDefault="00D01746" w:rsidP="00B832B2">
      <w:pPr>
        <w:jc w:val="both"/>
        <w:rPr>
          <w:rFonts w:ascii="Calibri" w:hAnsi="Calibri"/>
          <w:b/>
          <w:sz w:val="24"/>
          <w:szCs w:val="24"/>
        </w:rPr>
      </w:pPr>
      <w:r w:rsidRPr="0071367D">
        <w:rPr>
          <w:rFonts w:ascii="Calibri" w:hAnsi="Calibri"/>
          <w:b/>
          <w:sz w:val="24"/>
          <w:szCs w:val="24"/>
        </w:rPr>
        <w:t>Example</w:t>
      </w:r>
    </w:p>
    <w:p w:rsidR="00D01746" w:rsidRPr="0071367D" w:rsidRDefault="00D01746" w:rsidP="00B832B2">
      <w:pPr>
        <w:jc w:val="both"/>
        <w:rPr>
          <w:rFonts w:ascii="Calibri" w:hAnsi="Calibri"/>
          <w:sz w:val="24"/>
          <w:szCs w:val="24"/>
        </w:rPr>
      </w:pPr>
      <w:r w:rsidRPr="0071367D">
        <w:rPr>
          <w:rFonts w:ascii="Calibri" w:hAnsi="Calibri"/>
          <w:sz w:val="24"/>
          <w:szCs w:val="24"/>
        </w:rPr>
        <w:t xml:space="preserve">If the monthly rent for a two-bedroom unit is $1,500, then the combined income or the two tenants appearing on the lease must be between $60,000 and $67,500, depending on which multiplier is used. If there is only one tenant on the lease, the tenant's income would need to be between $60,000 and $67,500. </w:t>
      </w:r>
    </w:p>
    <w:p w:rsidR="00D01746" w:rsidRPr="0071367D" w:rsidRDefault="00D01746" w:rsidP="00B832B2">
      <w:pPr>
        <w:jc w:val="both"/>
        <w:rPr>
          <w:rFonts w:ascii="Calibri" w:hAnsi="Calibri"/>
          <w:sz w:val="24"/>
          <w:szCs w:val="24"/>
        </w:rPr>
      </w:pPr>
      <w:r w:rsidRPr="0071367D">
        <w:rPr>
          <w:rFonts w:ascii="Calibri" w:hAnsi="Calibri"/>
          <w:sz w:val="24"/>
          <w:szCs w:val="24"/>
        </w:rPr>
        <w:t xml:space="preserve"> </w:t>
      </w:r>
    </w:p>
    <w:p w:rsidR="00D01746" w:rsidRPr="0071367D" w:rsidRDefault="00D01746" w:rsidP="00B832B2">
      <w:pPr>
        <w:jc w:val="both"/>
        <w:rPr>
          <w:rFonts w:ascii="Calibri" w:hAnsi="Calibri"/>
          <w:sz w:val="24"/>
          <w:szCs w:val="24"/>
        </w:rPr>
      </w:pPr>
      <w:r w:rsidRPr="0071367D">
        <w:rPr>
          <w:rFonts w:ascii="Calibri" w:hAnsi="Calibri"/>
          <w:sz w:val="24"/>
          <w:szCs w:val="24"/>
        </w:rPr>
        <w:t xml:space="preserve">This </w:t>
      </w:r>
      <w:r w:rsidRPr="0071367D">
        <w:rPr>
          <w:rFonts w:ascii="Calibri" w:hAnsi="Calibri"/>
          <w:b/>
          <w:color w:val="4F81BD" w:themeColor="accent1"/>
          <w:sz w:val="24"/>
          <w:szCs w:val="24"/>
        </w:rPr>
        <w:t>article provides a good overview</w:t>
      </w:r>
      <w:r w:rsidRPr="0071367D">
        <w:rPr>
          <w:rFonts w:ascii="Calibri" w:hAnsi="Calibri"/>
          <w:color w:val="4F81BD" w:themeColor="accent1"/>
          <w:sz w:val="24"/>
          <w:szCs w:val="24"/>
        </w:rPr>
        <w:t xml:space="preserve"> </w:t>
      </w:r>
      <w:r w:rsidRPr="0071367D">
        <w:rPr>
          <w:rFonts w:ascii="Calibri" w:hAnsi="Calibri"/>
          <w:sz w:val="24"/>
          <w:szCs w:val="24"/>
        </w:rPr>
        <w:t>of issues related to signing a lease with a guarantor.</w:t>
      </w:r>
    </w:p>
    <w:p w:rsidR="00D01746" w:rsidRPr="0071367D" w:rsidRDefault="00D01746" w:rsidP="00B832B2">
      <w:pPr>
        <w:jc w:val="both"/>
        <w:rPr>
          <w:rFonts w:ascii="Calibri" w:hAnsi="Calibri"/>
          <w:sz w:val="24"/>
          <w:szCs w:val="24"/>
        </w:rPr>
      </w:pPr>
    </w:p>
    <w:p w:rsidR="00D01746" w:rsidRPr="0071367D" w:rsidRDefault="00D01746"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rsidR="00D01746" w:rsidRPr="0071367D" w:rsidRDefault="00D01746" w:rsidP="00B832B2">
      <w:pPr>
        <w:jc w:val="both"/>
        <w:rPr>
          <w:rFonts w:ascii="Calibri" w:hAnsi="Calibri"/>
          <w:b/>
          <w:color w:val="4F81BD" w:themeColor="accent1"/>
          <w:sz w:val="24"/>
          <w:szCs w:val="24"/>
          <w:u w:val="single"/>
        </w:rPr>
      </w:pPr>
    </w:p>
    <w:p w:rsidR="00D01746" w:rsidRPr="0071367D" w:rsidRDefault="00D01746" w:rsidP="00B832B2">
      <w:pPr>
        <w:jc w:val="both"/>
        <w:rPr>
          <w:rFonts w:ascii="Calibri" w:hAnsi="Calibri"/>
          <w:sz w:val="24"/>
          <w:szCs w:val="24"/>
        </w:rPr>
      </w:pPr>
      <w:r w:rsidRPr="0071367D">
        <w:rPr>
          <w:rFonts w:ascii="Calibri" w:hAnsi="Calibri"/>
          <w:b/>
          <w:sz w:val="24"/>
          <w:szCs w:val="24"/>
        </w:rPr>
        <w:t>article provides a good overview</w:t>
      </w:r>
    </w:p>
    <w:p w:rsidR="00D01746" w:rsidRPr="0071367D" w:rsidRDefault="00D01746" w:rsidP="00B832B2">
      <w:pPr>
        <w:jc w:val="both"/>
        <w:rPr>
          <w:rFonts w:ascii="Calibri" w:hAnsi="Calibri"/>
          <w:color w:val="0078CD"/>
          <w:sz w:val="24"/>
          <w:szCs w:val="24"/>
          <w:u w:val="single"/>
        </w:rPr>
      </w:pPr>
      <w:r w:rsidRPr="0071367D">
        <w:rPr>
          <w:rFonts w:ascii="Calibri" w:hAnsi="Calibri"/>
          <w:color w:val="0078CD"/>
          <w:sz w:val="24"/>
          <w:szCs w:val="24"/>
          <w:u w:val="single"/>
        </w:rPr>
        <w:t>https://www.6sqft.com/everything-you-need-to-know-about-using-a-guarantor-in-nyc/</w:t>
      </w:r>
    </w:p>
    <w:p w:rsidR="00D01746" w:rsidRPr="0071367D" w:rsidRDefault="00D01746" w:rsidP="00B832B2">
      <w:pPr>
        <w:jc w:val="both"/>
        <w:rPr>
          <w:rFonts w:ascii="Calibri" w:hAnsi="Calibri"/>
          <w:sz w:val="24"/>
          <w:szCs w:val="24"/>
        </w:rPr>
      </w:pPr>
    </w:p>
    <w:p w:rsidR="00D01746" w:rsidRPr="0071367D" w:rsidRDefault="00D01746" w:rsidP="00B832B2">
      <w:pPr>
        <w:jc w:val="both"/>
        <w:rPr>
          <w:rFonts w:ascii="Calibri" w:hAnsi="Calibri"/>
          <w:sz w:val="24"/>
          <w:szCs w:val="24"/>
        </w:rPr>
      </w:pPr>
      <w:r w:rsidRPr="0071367D">
        <w:rPr>
          <w:rFonts w:ascii="Calibri" w:hAnsi="Calibri"/>
          <w:sz w:val="24"/>
          <w:szCs w:val="24"/>
        </w:rPr>
        <w:br w:type="page"/>
      </w:r>
    </w:p>
    <w:p w:rsidR="00D01746" w:rsidRPr="0071367D" w:rsidRDefault="00D01746" w:rsidP="00B832B2">
      <w:pPr>
        <w:jc w:val="both"/>
        <w:outlineLvl w:val="0"/>
        <w:rPr>
          <w:rFonts w:ascii="Calibri" w:hAnsi="Calibri"/>
          <w:b/>
          <w:sz w:val="24"/>
          <w:szCs w:val="24"/>
          <w:u w:val="single"/>
        </w:rPr>
      </w:pPr>
      <w:r w:rsidRPr="0071367D">
        <w:rPr>
          <w:rFonts w:ascii="Calibri" w:hAnsi="Calibri"/>
          <w:b/>
          <w:sz w:val="24"/>
          <w:szCs w:val="24"/>
          <w:u w:val="single"/>
        </w:rPr>
        <w:t>27 THE PETS CLAUSE</w:t>
      </w:r>
    </w:p>
    <w:p w:rsidR="00D01746" w:rsidRPr="0071367D" w:rsidRDefault="00D01746" w:rsidP="00B832B2">
      <w:pPr>
        <w:jc w:val="both"/>
        <w:rPr>
          <w:rFonts w:ascii="Calibri" w:hAnsi="Calibri"/>
          <w:i/>
          <w:sz w:val="24"/>
          <w:szCs w:val="24"/>
        </w:rPr>
      </w:pPr>
      <w:r w:rsidRPr="0071367D">
        <w:rPr>
          <w:rFonts w:ascii="Calibri" w:hAnsi="Calibri"/>
          <w:i/>
          <w:sz w:val="24"/>
          <w:szCs w:val="24"/>
        </w:rPr>
        <w:t>This section discusses the “pet clause” and the conditions in which it can be waived.</w:t>
      </w:r>
    </w:p>
    <w:p w:rsidR="00D01746" w:rsidRPr="0071367D" w:rsidRDefault="00D01746" w:rsidP="00B832B2">
      <w:pPr>
        <w:jc w:val="both"/>
        <w:rPr>
          <w:rFonts w:ascii="Calibri" w:hAnsi="Calibri"/>
          <w:i/>
          <w:sz w:val="24"/>
          <w:szCs w:val="24"/>
        </w:rPr>
      </w:pPr>
    </w:p>
    <w:p w:rsidR="00D01746" w:rsidRPr="0071367D" w:rsidRDefault="00D01746" w:rsidP="00B832B2">
      <w:pPr>
        <w:jc w:val="both"/>
        <w:rPr>
          <w:rFonts w:ascii="Calibri" w:hAnsi="Calibri"/>
          <w:sz w:val="24"/>
          <w:szCs w:val="24"/>
        </w:rPr>
      </w:pPr>
      <w:r w:rsidRPr="0071367D">
        <w:rPr>
          <w:rFonts w:ascii="Calibri" w:hAnsi="Calibri"/>
          <w:sz w:val="24"/>
          <w:szCs w:val="24"/>
        </w:rPr>
        <w:t>Tenants may keep pets in their unit unless other specified against doing so in their lease. Landlords can evict tenants who violate their lease by having a pet if the lease specifies that they cannot.</w:t>
      </w:r>
    </w:p>
    <w:p w:rsidR="00D01746" w:rsidRPr="0071367D" w:rsidRDefault="00D01746" w:rsidP="00B832B2">
      <w:pPr>
        <w:jc w:val="both"/>
        <w:rPr>
          <w:rFonts w:ascii="Calibri" w:hAnsi="Calibri"/>
          <w:sz w:val="24"/>
          <w:szCs w:val="24"/>
        </w:rPr>
      </w:pPr>
    </w:p>
    <w:p w:rsidR="00D01746" w:rsidRPr="0071367D" w:rsidRDefault="00D01746" w:rsidP="00B832B2">
      <w:pPr>
        <w:jc w:val="both"/>
        <w:rPr>
          <w:rFonts w:ascii="Calibri" w:hAnsi="Calibri"/>
          <w:color w:val="FF0000"/>
          <w:sz w:val="24"/>
          <w:szCs w:val="24"/>
        </w:rPr>
      </w:pPr>
      <w:commentRangeStart w:id="59"/>
      <w:commentRangeStart w:id="60"/>
      <w:r w:rsidRPr="0071367D">
        <w:rPr>
          <w:rFonts w:ascii="Calibri" w:hAnsi="Calibri"/>
          <w:color w:val="FF0000"/>
          <w:sz w:val="24"/>
          <w:szCs w:val="24"/>
        </w:rPr>
        <w:t xml:space="preserve">However, in New York City and Westchester County, the no-pet clause is waived if it can be demonstrated that the tenant accused of violating their lease has "openly and notoriously" kept a pet and the landlord or their agent's </w:t>
      </w:r>
      <w:r w:rsidR="00EB5BF0" w:rsidRPr="0071367D">
        <w:rPr>
          <w:rFonts w:ascii="Calibri" w:hAnsi="Calibri"/>
          <w:color w:val="FF0000"/>
          <w:sz w:val="24"/>
          <w:szCs w:val="24"/>
        </w:rPr>
        <w:t xml:space="preserve">(like a super or someone from a management company) </w:t>
      </w:r>
      <w:r w:rsidRPr="0071367D">
        <w:rPr>
          <w:rFonts w:ascii="Calibri" w:hAnsi="Calibri"/>
          <w:color w:val="FF0000"/>
          <w:sz w:val="24"/>
          <w:szCs w:val="24"/>
        </w:rPr>
        <w:t xml:space="preserve">knew about it for more than three months. </w:t>
      </w:r>
      <w:commentRangeEnd w:id="59"/>
      <w:r w:rsidRPr="0071367D">
        <w:rPr>
          <w:rStyle w:val="CommentReference"/>
          <w:rFonts w:ascii="Calibri" w:hAnsi="Calibri"/>
          <w:sz w:val="24"/>
          <w:szCs w:val="24"/>
        </w:rPr>
        <w:commentReference w:id="59"/>
      </w:r>
      <w:commentRangeEnd w:id="60"/>
      <w:r w:rsidRPr="0071367D">
        <w:rPr>
          <w:rStyle w:val="CommentReference"/>
          <w:rFonts w:ascii="Calibri" w:hAnsi="Calibri"/>
          <w:sz w:val="24"/>
          <w:szCs w:val="24"/>
        </w:rPr>
        <w:commentReference w:id="60"/>
      </w:r>
    </w:p>
    <w:p w:rsidR="00D01746" w:rsidRPr="0071367D" w:rsidRDefault="00D01746" w:rsidP="00B832B2">
      <w:pPr>
        <w:jc w:val="both"/>
        <w:rPr>
          <w:rFonts w:ascii="Calibri" w:hAnsi="Calibri"/>
          <w:color w:val="FF0000"/>
          <w:sz w:val="24"/>
          <w:szCs w:val="24"/>
        </w:rPr>
      </w:pPr>
    </w:p>
    <w:p w:rsidR="00D01746" w:rsidRPr="0071367D" w:rsidRDefault="00D01746" w:rsidP="00B832B2">
      <w:pPr>
        <w:jc w:val="both"/>
        <w:rPr>
          <w:rFonts w:ascii="Calibri" w:hAnsi="Calibri"/>
          <w:color w:val="FF0000"/>
          <w:sz w:val="24"/>
          <w:szCs w:val="24"/>
        </w:rPr>
      </w:pPr>
      <w:r w:rsidRPr="0071367D">
        <w:rPr>
          <w:rFonts w:ascii="Calibri" w:hAnsi="Calibri"/>
          <w:color w:val="FF0000"/>
          <w:sz w:val="24"/>
          <w:szCs w:val="24"/>
        </w:rPr>
        <w:t>Some examples of "openly and notoriously":</w:t>
      </w:r>
    </w:p>
    <w:p w:rsidR="00D01746" w:rsidRPr="0071367D" w:rsidRDefault="00D01746" w:rsidP="00B832B2">
      <w:pPr>
        <w:pStyle w:val="ListParagraph"/>
        <w:numPr>
          <w:ilvl w:val="0"/>
          <w:numId w:val="14"/>
        </w:numPr>
        <w:jc w:val="both"/>
        <w:rPr>
          <w:rFonts w:ascii="Calibri" w:hAnsi="Calibri"/>
          <w:color w:val="FF0000"/>
          <w:sz w:val="24"/>
          <w:szCs w:val="24"/>
        </w:rPr>
      </w:pPr>
      <w:r w:rsidRPr="0071367D">
        <w:rPr>
          <w:rFonts w:ascii="Calibri" w:hAnsi="Calibri"/>
          <w:color w:val="FF0000"/>
          <w:sz w:val="24"/>
          <w:szCs w:val="24"/>
        </w:rPr>
        <w:t>the tenant taking their dog for a walk</w:t>
      </w:r>
    </w:p>
    <w:p w:rsidR="00D01746" w:rsidRPr="0071367D" w:rsidRDefault="00D01746" w:rsidP="00B832B2">
      <w:pPr>
        <w:pStyle w:val="ListParagraph"/>
        <w:numPr>
          <w:ilvl w:val="0"/>
          <w:numId w:val="14"/>
        </w:numPr>
        <w:jc w:val="both"/>
        <w:rPr>
          <w:rFonts w:ascii="Calibri" w:hAnsi="Calibri"/>
          <w:color w:val="FF0000"/>
          <w:sz w:val="24"/>
          <w:szCs w:val="24"/>
        </w:rPr>
      </w:pPr>
      <w:r w:rsidRPr="0071367D">
        <w:rPr>
          <w:rFonts w:ascii="Calibri" w:hAnsi="Calibri"/>
          <w:color w:val="FF0000"/>
          <w:sz w:val="24"/>
          <w:szCs w:val="24"/>
        </w:rPr>
        <w:t xml:space="preserve">the super entered the apartment for repair and saw the pet or evidence of a pet like a lease or a litter box. </w:t>
      </w:r>
    </w:p>
    <w:p w:rsidR="00D01746" w:rsidRPr="0071367D" w:rsidRDefault="00D01746" w:rsidP="00B832B2">
      <w:pPr>
        <w:jc w:val="both"/>
        <w:rPr>
          <w:rFonts w:ascii="Calibri" w:hAnsi="Calibri"/>
          <w:color w:val="FF0000"/>
          <w:sz w:val="24"/>
          <w:szCs w:val="24"/>
        </w:rPr>
      </w:pPr>
    </w:p>
    <w:p w:rsidR="00D01746" w:rsidRPr="0071367D" w:rsidRDefault="00D01746" w:rsidP="00B832B2">
      <w:pPr>
        <w:jc w:val="both"/>
        <w:rPr>
          <w:rFonts w:ascii="Calibri" w:hAnsi="Calibri"/>
          <w:color w:val="FF0000"/>
          <w:sz w:val="24"/>
          <w:szCs w:val="24"/>
        </w:rPr>
      </w:pPr>
      <w:r w:rsidRPr="0071367D">
        <w:rPr>
          <w:rFonts w:ascii="Calibri" w:hAnsi="Calibri"/>
          <w:color w:val="FF0000"/>
          <w:sz w:val="24"/>
          <w:szCs w:val="24"/>
        </w:rPr>
        <w:t xml:space="preserve">Additionally, tenants who may have disabilities may also ask for service animals or emotional support animals. </w:t>
      </w:r>
    </w:p>
    <w:p w:rsidR="00D01746" w:rsidRPr="0071367D" w:rsidRDefault="00D01746" w:rsidP="00B832B2">
      <w:pPr>
        <w:jc w:val="both"/>
        <w:rPr>
          <w:rFonts w:ascii="Calibri" w:hAnsi="Calibri"/>
          <w:sz w:val="24"/>
          <w:szCs w:val="24"/>
        </w:rPr>
      </w:pPr>
    </w:p>
    <w:p w:rsidR="00D01746" w:rsidRPr="0071367D" w:rsidRDefault="00D01746"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 27 of the Tenants’ Rights Guide</w:t>
      </w:r>
      <w:r w:rsidRPr="0071367D">
        <w:rPr>
          <w:rFonts w:ascii="Calibri" w:hAnsi="Calibri"/>
          <w:sz w:val="24"/>
          <w:szCs w:val="24"/>
        </w:rPr>
        <w:t xml:space="preserve">. </w:t>
      </w:r>
    </w:p>
    <w:p w:rsidR="00D01746" w:rsidRPr="0071367D" w:rsidRDefault="00D01746" w:rsidP="00B832B2">
      <w:pPr>
        <w:jc w:val="both"/>
        <w:rPr>
          <w:rFonts w:ascii="Calibri" w:hAnsi="Calibri"/>
          <w:sz w:val="24"/>
          <w:szCs w:val="24"/>
        </w:rPr>
      </w:pPr>
    </w:p>
    <w:p w:rsidR="00D01746" w:rsidRPr="0071367D" w:rsidRDefault="00D01746"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Links to Include</w:t>
      </w:r>
    </w:p>
    <w:p w:rsidR="00D01746" w:rsidRPr="0071367D" w:rsidRDefault="00D01746" w:rsidP="00B832B2">
      <w:pPr>
        <w:jc w:val="both"/>
        <w:rPr>
          <w:rFonts w:ascii="Calibri" w:hAnsi="Calibri"/>
          <w:b/>
          <w:sz w:val="24"/>
          <w:szCs w:val="24"/>
        </w:rPr>
      </w:pPr>
    </w:p>
    <w:p w:rsidR="00D01746" w:rsidRPr="0071367D" w:rsidRDefault="00D01746" w:rsidP="00B832B2">
      <w:pPr>
        <w:jc w:val="both"/>
        <w:rPr>
          <w:rFonts w:ascii="Calibri" w:hAnsi="Calibri"/>
          <w:color w:val="0077CD"/>
          <w:sz w:val="24"/>
          <w:szCs w:val="24"/>
          <w:u w:val="single"/>
        </w:rPr>
      </w:pPr>
      <w:r w:rsidRPr="0071367D">
        <w:rPr>
          <w:rFonts w:ascii="Calibri" w:hAnsi="Calibri"/>
          <w:b/>
          <w:sz w:val="24"/>
          <w:szCs w:val="24"/>
        </w:rPr>
        <w:t>page 27 of the Tenants’ Rights Guide</w:t>
      </w:r>
      <w:r w:rsidRPr="0071367D">
        <w:rPr>
          <w:rFonts w:ascii="Calibri" w:hAnsi="Calibri"/>
          <w:color w:val="0077CD"/>
          <w:sz w:val="24"/>
          <w:szCs w:val="24"/>
          <w:u w:val="single"/>
        </w:rPr>
        <w:t xml:space="preserve"> </w:t>
      </w:r>
    </w:p>
    <w:p w:rsidR="00D01746" w:rsidRPr="0071367D" w:rsidRDefault="00D01746" w:rsidP="00B832B2">
      <w:pPr>
        <w:jc w:val="both"/>
        <w:rPr>
          <w:rFonts w:ascii="Calibri" w:hAnsi="Calibri"/>
          <w:color w:val="0077CD"/>
          <w:sz w:val="24"/>
          <w:szCs w:val="24"/>
          <w:u w:val="single"/>
        </w:rPr>
      </w:pPr>
      <w:r w:rsidRPr="0071367D">
        <w:rPr>
          <w:rFonts w:ascii="Calibri" w:hAnsi="Calibri"/>
          <w:color w:val="0077CD"/>
          <w:sz w:val="24"/>
          <w:szCs w:val="24"/>
          <w:u w:val="single"/>
        </w:rPr>
        <w:t>https://ag.ny.gov/sites/default/files/tenants_rights.pdf</w:t>
      </w:r>
    </w:p>
    <w:p w:rsidR="0024588E" w:rsidRPr="0071367D" w:rsidRDefault="0024588E" w:rsidP="00B832B2">
      <w:pPr>
        <w:jc w:val="both"/>
        <w:rPr>
          <w:rFonts w:ascii="Calibri" w:hAnsi="Calibri"/>
          <w:sz w:val="24"/>
          <w:szCs w:val="24"/>
        </w:rPr>
      </w:pPr>
      <w:r w:rsidRPr="0071367D">
        <w:rPr>
          <w:rFonts w:ascii="Calibri" w:hAnsi="Calibri"/>
          <w:sz w:val="24"/>
          <w:szCs w:val="24"/>
        </w:rPr>
        <w:br w:type="page"/>
      </w:r>
    </w:p>
    <w:p w:rsidR="00FC1784" w:rsidRPr="0071367D" w:rsidRDefault="00FC1784" w:rsidP="00B832B2">
      <w:pPr>
        <w:jc w:val="both"/>
        <w:outlineLvl w:val="0"/>
        <w:rPr>
          <w:rFonts w:ascii="Calibri" w:hAnsi="Calibri"/>
          <w:b/>
          <w:sz w:val="24"/>
          <w:szCs w:val="24"/>
          <w:u w:val="single"/>
        </w:rPr>
      </w:pPr>
      <w:r w:rsidRPr="0071367D">
        <w:rPr>
          <w:rFonts w:ascii="Calibri" w:hAnsi="Calibri"/>
          <w:b/>
          <w:sz w:val="24"/>
          <w:szCs w:val="24"/>
          <w:u w:val="single"/>
        </w:rPr>
        <w:t>28 WINDOW GUARDS</w:t>
      </w:r>
    </w:p>
    <w:p w:rsidR="00FC1784" w:rsidRPr="0071367D" w:rsidRDefault="00FC1784" w:rsidP="00B832B2">
      <w:pPr>
        <w:jc w:val="both"/>
        <w:rPr>
          <w:rFonts w:ascii="Calibri" w:hAnsi="Calibri"/>
          <w:i/>
          <w:color w:val="000000" w:themeColor="text1"/>
          <w:sz w:val="24"/>
          <w:szCs w:val="24"/>
        </w:rPr>
      </w:pPr>
      <w:r w:rsidRPr="0071367D">
        <w:rPr>
          <w:rFonts w:ascii="Calibri" w:hAnsi="Calibri"/>
          <w:i/>
          <w:color w:val="000000" w:themeColor="text1"/>
          <w:sz w:val="24"/>
          <w:szCs w:val="24"/>
        </w:rPr>
        <w:t xml:space="preserve">This section describes widow guards.  </w:t>
      </w:r>
    </w:p>
    <w:p w:rsidR="00FC1784" w:rsidRPr="0071367D" w:rsidRDefault="00FC1784" w:rsidP="00B832B2">
      <w:pPr>
        <w:jc w:val="both"/>
        <w:rPr>
          <w:rFonts w:ascii="Calibri" w:hAnsi="Calibri"/>
          <w:color w:val="FF0000"/>
          <w:sz w:val="24"/>
          <w:szCs w:val="24"/>
        </w:rPr>
      </w:pPr>
    </w:p>
    <w:p w:rsidR="00FC1784" w:rsidRPr="0071367D" w:rsidRDefault="00FC1784" w:rsidP="00B832B2">
      <w:pPr>
        <w:jc w:val="both"/>
        <w:rPr>
          <w:rFonts w:ascii="Calibri" w:hAnsi="Calibri"/>
          <w:color w:val="000000" w:themeColor="text1"/>
          <w:sz w:val="24"/>
          <w:szCs w:val="24"/>
        </w:rPr>
      </w:pPr>
      <w:r w:rsidRPr="0071367D">
        <w:rPr>
          <w:rFonts w:ascii="Calibri" w:hAnsi="Calibri"/>
          <w:color w:val="000000" w:themeColor="text1"/>
          <w:sz w:val="24"/>
          <w:szCs w:val="24"/>
        </w:rPr>
        <w:t>A</w:t>
      </w:r>
      <w:r w:rsidRPr="0071367D">
        <w:rPr>
          <w:rFonts w:ascii="Calibri" w:hAnsi="Calibri"/>
          <w:b/>
          <w:color w:val="000000" w:themeColor="text1"/>
          <w:sz w:val="24"/>
          <w:szCs w:val="24"/>
        </w:rPr>
        <w:t xml:space="preserve"> window guard</w:t>
      </w:r>
      <w:r w:rsidRPr="0071367D">
        <w:rPr>
          <w:rFonts w:ascii="Calibri" w:hAnsi="Calibri"/>
          <w:color w:val="000000" w:themeColor="text1"/>
          <w:sz w:val="24"/>
          <w:szCs w:val="24"/>
        </w:rPr>
        <w:t xml:space="preserve"> is a device that can be attached to a window to prevent young children from falling. Often a window guards prevents the window from fully opening in some way. </w:t>
      </w:r>
    </w:p>
    <w:p w:rsidR="00FC1784" w:rsidRPr="0071367D" w:rsidRDefault="00FC1784" w:rsidP="00B832B2">
      <w:pPr>
        <w:jc w:val="both"/>
        <w:rPr>
          <w:rFonts w:ascii="Calibri" w:hAnsi="Calibri"/>
          <w:sz w:val="24"/>
          <w:szCs w:val="24"/>
        </w:rPr>
      </w:pPr>
    </w:p>
    <w:p w:rsidR="00FC1784" w:rsidRPr="0071367D" w:rsidRDefault="00FC1784" w:rsidP="00B832B2">
      <w:pPr>
        <w:jc w:val="both"/>
        <w:rPr>
          <w:rFonts w:ascii="Calibri" w:hAnsi="Calibri"/>
          <w:sz w:val="24"/>
          <w:szCs w:val="24"/>
        </w:rPr>
      </w:pPr>
      <w:r w:rsidRPr="0071367D">
        <w:rPr>
          <w:rFonts w:ascii="Calibri" w:hAnsi="Calibri"/>
          <w:sz w:val="24"/>
          <w:szCs w:val="24"/>
        </w:rPr>
        <w:t xml:space="preserve">Landlords in New York City have an obligation to install window guards on all windows except those giving access to fire escapes </w:t>
      </w:r>
      <w:r w:rsidRPr="0071367D">
        <w:rPr>
          <w:rFonts w:ascii="Calibri" w:hAnsi="Calibri"/>
          <w:color w:val="000000" w:themeColor="text1"/>
          <w:sz w:val="24"/>
          <w:szCs w:val="24"/>
        </w:rPr>
        <w:t xml:space="preserve">when children under 10 years of age are present in the household (meaning they live there). Tenants </w:t>
      </w:r>
      <w:r w:rsidRPr="0071367D">
        <w:rPr>
          <w:rFonts w:ascii="Calibri" w:hAnsi="Calibri"/>
          <w:sz w:val="24"/>
          <w:szCs w:val="24"/>
        </w:rPr>
        <w:t xml:space="preserve">have to notify the landlord if a child under 10 is present and landlords must provide tenants with a form to request installation. Once installed, the tenant must not tamper with or remove.  </w:t>
      </w:r>
    </w:p>
    <w:p w:rsidR="00FC1784" w:rsidRPr="0071367D" w:rsidRDefault="00FC1784" w:rsidP="00B832B2">
      <w:pPr>
        <w:jc w:val="both"/>
        <w:rPr>
          <w:rFonts w:ascii="Calibri" w:hAnsi="Calibri"/>
          <w:sz w:val="24"/>
          <w:szCs w:val="24"/>
        </w:rPr>
      </w:pPr>
    </w:p>
    <w:p w:rsidR="00FC1784" w:rsidRPr="0071367D" w:rsidRDefault="00FC1784"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pages 22 and 23 of the Tenants’ Rights Guide</w:t>
      </w:r>
      <w:r w:rsidRPr="0071367D">
        <w:rPr>
          <w:rFonts w:ascii="Calibri" w:hAnsi="Calibri"/>
          <w:sz w:val="24"/>
          <w:szCs w:val="24"/>
        </w:rPr>
        <w:t xml:space="preserve">. </w:t>
      </w:r>
    </w:p>
    <w:p w:rsidR="00FC1784" w:rsidRPr="0071367D" w:rsidRDefault="00FC1784" w:rsidP="00B832B2">
      <w:pPr>
        <w:jc w:val="both"/>
        <w:rPr>
          <w:rFonts w:ascii="Calibri" w:hAnsi="Calibri"/>
          <w:sz w:val="24"/>
          <w:szCs w:val="24"/>
        </w:rPr>
      </w:pPr>
    </w:p>
    <w:p w:rsidR="00FC1784" w:rsidRPr="0071367D" w:rsidRDefault="00FC1784" w:rsidP="00B832B2">
      <w:pPr>
        <w:jc w:val="both"/>
        <w:rPr>
          <w:rFonts w:ascii="Calibri" w:hAnsi="Calibri"/>
          <w:sz w:val="24"/>
          <w:szCs w:val="24"/>
        </w:rPr>
      </w:pPr>
    </w:p>
    <w:p w:rsidR="00FC1784" w:rsidRPr="0071367D" w:rsidRDefault="00FC1784"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Links to Include</w:t>
      </w:r>
    </w:p>
    <w:p w:rsidR="00FC1784" w:rsidRPr="0071367D" w:rsidRDefault="00FC1784" w:rsidP="00B832B2">
      <w:pPr>
        <w:jc w:val="both"/>
        <w:rPr>
          <w:rFonts w:ascii="Calibri" w:hAnsi="Calibri"/>
          <w:b/>
          <w:color w:val="4F81BD" w:themeColor="accent1"/>
          <w:sz w:val="24"/>
          <w:szCs w:val="24"/>
        </w:rPr>
      </w:pPr>
    </w:p>
    <w:p w:rsidR="00FC1784" w:rsidRPr="0071367D" w:rsidRDefault="00FC1784" w:rsidP="00B832B2">
      <w:pPr>
        <w:jc w:val="both"/>
        <w:rPr>
          <w:rFonts w:ascii="Calibri" w:hAnsi="Calibri"/>
          <w:color w:val="000000" w:themeColor="text1"/>
          <w:sz w:val="24"/>
          <w:szCs w:val="24"/>
          <w:u w:val="single"/>
        </w:rPr>
      </w:pPr>
      <w:r w:rsidRPr="0071367D">
        <w:rPr>
          <w:rFonts w:ascii="Calibri" w:hAnsi="Calibri"/>
          <w:b/>
          <w:color w:val="000000" w:themeColor="text1"/>
          <w:sz w:val="24"/>
          <w:szCs w:val="24"/>
        </w:rPr>
        <w:t>pages 22 and 23 of the Tenants’ Rights Guide</w:t>
      </w:r>
      <w:r w:rsidRPr="0071367D">
        <w:rPr>
          <w:rFonts w:ascii="Calibri" w:hAnsi="Calibri"/>
          <w:color w:val="000000" w:themeColor="text1"/>
          <w:sz w:val="24"/>
          <w:szCs w:val="24"/>
          <w:u w:val="single"/>
        </w:rPr>
        <w:t xml:space="preserve"> </w:t>
      </w:r>
    </w:p>
    <w:p w:rsidR="00FC1784" w:rsidRPr="0071367D" w:rsidRDefault="00FC1784" w:rsidP="00B832B2">
      <w:pPr>
        <w:jc w:val="both"/>
        <w:rPr>
          <w:rFonts w:ascii="Calibri" w:hAnsi="Calibri"/>
          <w:color w:val="0078CD"/>
          <w:sz w:val="24"/>
          <w:szCs w:val="24"/>
          <w:u w:val="single"/>
        </w:rPr>
      </w:pPr>
      <w:r w:rsidRPr="0071367D">
        <w:rPr>
          <w:rFonts w:ascii="Calibri" w:hAnsi="Calibri"/>
          <w:color w:val="0078CD"/>
          <w:sz w:val="24"/>
          <w:szCs w:val="24"/>
          <w:u w:val="single"/>
        </w:rPr>
        <w:t>https://ag.ny.gov/sites/default/files/tenants_rights.pdf</w:t>
      </w:r>
    </w:p>
    <w:p w:rsidR="00FC1784" w:rsidRPr="0071367D" w:rsidRDefault="00FC1784" w:rsidP="00B832B2">
      <w:pPr>
        <w:jc w:val="both"/>
        <w:rPr>
          <w:rFonts w:ascii="Calibri" w:hAnsi="Calibri"/>
          <w:sz w:val="24"/>
          <w:szCs w:val="24"/>
        </w:rPr>
      </w:pPr>
    </w:p>
    <w:p w:rsidR="00FC1784" w:rsidRPr="0071367D" w:rsidRDefault="00FC1784" w:rsidP="00B832B2">
      <w:pPr>
        <w:jc w:val="both"/>
        <w:rPr>
          <w:rFonts w:ascii="Calibri" w:hAnsi="Calibri"/>
          <w:sz w:val="24"/>
          <w:szCs w:val="24"/>
        </w:rPr>
      </w:pPr>
    </w:p>
    <w:p w:rsidR="00D01746" w:rsidRPr="0071367D" w:rsidRDefault="00D01746" w:rsidP="00B832B2">
      <w:pPr>
        <w:jc w:val="both"/>
        <w:rPr>
          <w:rFonts w:ascii="Calibri" w:hAnsi="Calibri"/>
          <w:sz w:val="24"/>
          <w:szCs w:val="24"/>
        </w:rPr>
      </w:pPr>
    </w:p>
    <w:p w:rsidR="0015076C" w:rsidRPr="0071367D" w:rsidRDefault="0015076C" w:rsidP="00B832B2">
      <w:pPr>
        <w:jc w:val="both"/>
        <w:rPr>
          <w:rFonts w:ascii="Calibri" w:hAnsi="Calibri"/>
          <w:sz w:val="24"/>
          <w:szCs w:val="24"/>
        </w:rPr>
      </w:pPr>
    </w:p>
    <w:p w:rsidR="0015076C" w:rsidRPr="0071367D" w:rsidRDefault="0015076C" w:rsidP="00B832B2">
      <w:pPr>
        <w:jc w:val="both"/>
        <w:rPr>
          <w:rFonts w:ascii="Calibri" w:hAnsi="Calibri"/>
          <w:color w:val="0076CD"/>
          <w:sz w:val="24"/>
          <w:szCs w:val="24"/>
          <w:u w:val="single"/>
        </w:rPr>
      </w:pPr>
    </w:p>
    <w:p w:rsidR="0015076C" w:rsidRPr="0071367D" w:rsidRDefault="0015076C" w:rsidP="00B832B2">
      <w:pPr>
        <w:jc w:val="both"/>
        <w:rPr>
          <w:rFonts w:ascii="Calibri" w:hAnsi="Calibri"/>
          <w:color w:val="0076CD"/>
          <w:sz w:val="24"/>
          <w:szCs w:val="24"/>
          <w:u w:val="single"/>
        </w:rPr>
      </w:pPr>
    </w:p>
    <w:p w:rsidR="0015076C" w:rsidRPr="0071367D" w:rsidRDefault="0015076C" w:rsidP="00B832B2">
      <w:pPr>
        <w:jc w:val="both"/>
        <w:rPr>
          <w:rFonts w:ascii="Calibri" w:hAnsi="Calibri"/>
          <w:sz w:val="24"/>
          <w:szCs w:val="24"/>
        </w:rPr>
      </w:pPr>
    </w:p>
    <w:p w:rsidR="00E17ED2" w:rsidRPr="0071367D" w:rsidRDefault="00E17ED2" w:rsidP="00B832B2">
      <w:pPr>
        <w:jc w:val="both"/>
        <w:rPr>
          <w:rStyle w:val="Hyperlink"/>
          <w:rFonts w:ascii="Calibri" w:hAnsi="Calibri"/>
          <w:sz w:val="24"/>
          <w:szCs w:val="24"/>
        </w:rPr>
      </w:pPr>
    </w:p>
    <w:p w:rsidR="00AC49A8" w:rsidRPr="0071367D" w:rsidRDefault="00AC49A8" w:rsidP="00B832B2">
      <w:pPr>
        <w:jc w:val="both"/>
        <w:rPr>
          <w:rFonts w:ascii="Calibri" w:hAnsi="Calibri"/>
          <w:color w:val="0331FF"/>
          <w:sz w:val="24"/>
          <w:szCs w:val="24"/>
          <w:u w:val="single"/>
        </w:rPr>
      </w:pPr>
    </w:p>
    <w:p w:rsidR="00AC49A8" w:rsidRPr="0071367D" w:rsidRDefault="00AC49A8" w:rsidP="00B832B2">
      <w:pPr>
        <w:jc w:val="both"/>
        <w:rPr>
          <w:rFonts w:ascii="Calibri" w:hAnsi="Calibri"/>
          <w:color w:val="0331FF"/>
          <w:sz w:val="24"/>
          <w:szCs w:val="24"/>
          <w:u w:val="single"/>
        </w:rPr>
      </w:pPr>
    </w:p>
    <w:p w:rsidR="00AC49A8" w:rsidRPr="0071367D" w:rsidRDefault="00AC49A8" w:rsidP="00B832B2">
      <w:pPr>
        <w:jc w:val="both"/>
        <w:rPr>
          <w:rFonts w:ascii="Calibri" w:hAnsi="Calibri"/>
          <w:sz w:val="24"/>
          <w:szCs w:val="24"/>
        </w:rPr>
      </w:pPr>
    </w:p>
    <w:p w:rsidR="00AC49A8" w:rsidRPr="0071367D" w:rsidRDefault="00AC49A8" w:rsidP="00B832B2">
      <w:pPr>
        <w:jc w:val="both"/>
        <w:rPr>
          <w:rFonts w:ascii="Calibri" w:hAnsi="Calibri"/>
          <w:sz w:val="24"/>
          <w:szCs w:val="24"/>
        </w:rPr>
      </w:pPr>
    </w:p>
    <w:p w:rsidR="00B16F0D" w:rsidRPr="0071367D" w:rsidRDefault="00B16F0D" w:rsidP="00B832B2">
      <w:pPr>
        <w:jc w:val="both"/>
        <w:rPr>
          <w:rFonts w:ascii="Calibri" w:hAnsi="Calibri"/>
          <w:sz w:val="24"/>
          <w:szCs w:val="24"/>
        </w:rPr>
      </w:pPr>
    </w:p>
    <w:p w:rsidR="00B16F0D" w:rsidRPr="0071367D" w:rsidRDefault="00B16F0D" w:rsidP="00B832B2">
      <w:pPr>
        <w:jc w:val="both"/>
        <w:rPr>
          <w:rFonts w:ascii="Calibri" w:hAnsi="Calibri"/>
          <w:sz w:val="24"/>
          <w:szCs w:val="24"/>
        </w:rPr>
      </w:pPr>
    </w:p>
    <w:p w:rsidR="00B16F0D" w:rsidRPr="0071367D" w:rsidRDefault="00B16F0D" w:rsidP="00B832B2">
      <w:pPr>
        <w:jc w:val="both"/>
        <w:rPr>
          <w:rFonts w:ascii="Calibri" w:hAnsi="Calibri"/>
          <w:sz w:val="24"/>
          <w:szCs w:val="24"/>
        </w:rPr>
      </w:pPr>
    </w:p>
    <w:p w:rsidR="005C3478" w:rsidRPr="0071367D" w:rsidRDefault="005C3478" w:rsidP="00B832B2">
      <w:pPr>
        <w:jc w:val="both"/>
        <w:rPr>
          <w:rFonts w:ascii="Calibri" w:hAnsi="Calibri"/>
          <w:sz w:val="24"/>
          <w:szCs w:val="24"/>
        </w:rPr>
      </w:pPr>
    </w:p>
    <w:p w:rsidR="00642F88" w:rsidRPr="0071367D" w:rsidRDefault="00642F88" w:rsidP="00B832B2">
      <w:pPr>
        <w:jc w:val="both"/>
        <w:rPr>
          <w:rFonts w:ascii="Calibri" w:hAnsi="Calibri"/>
          <w:sz w:val="24"/>
          <w:szCs w:val="24"/>
        </w:rPr>
      </w:pPr>
    </w:p>
    <w:p w:rsidR="00701362" w:rsidRPr="0071367D" w:rsidRDefault="00701362" w:rsidP="00B832B2">
      <w:pPr>
        <w:jc w:val="both"/>
        <w:rPr>
          <w:rFonts w:ascii="Calibri" w:hAnsi="Calibri"/>
          <w:color w:val="0000FF" w:themeColor="hyperlink"/>
          <w:sz w:val="24"/>
          <w:szCs w:val="24"/>
          <w:u w:val="single"/>
        </w:rPr>
      </w:pPr>
    </w:p>
    <w:p w:rsidR="00BA6B14" w:rsidRPr="0071367D" w:rsidRDefault="00BA6B14" w:rsidP="00B832B2">
      <w:pPr>
        <w:jc w:val="both"/>
        <w:rPr>
          <w:rFonts w:ascii="Calibri" w:hAnsi="Calibri"/>
          <w:sz w:val="24"/>
          <w:szCs w:val="24"/>
        </w:rPr>
      </w:pPr>
    </w:p>
    <w:sectPr w:rsidR="00BA6B14" w:rsidRPr="0071367D">
      <w:footerReference w:type="even" r:id="rId81"/>
      <w:footerReference w:type="default" r:id="rId8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sey  Zapatka" w:date="2018-11-15T12:50:00Z" w:initials="KZ">
    <w:p w:rsidR="006D69E8" w:rsidRPr="007E7EA2" w:rsidRDefault="006D69E8" w:rsidP="00B663FE">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7E7EA2">
        <w:rPr>
          <w:rFonts w:ascii="Helvetica" w:eastAsia="Times New Roman" w:hAnsi="Helvetica" w:cs="Times New Roman"/>
          <w:color w:val="637282"/>
          <w:sz w:val="18"/>
          <w:szCs w:val="18"/>
          <w:shd w:val="clear" w:color="auto" w:fill="FFFFFF"/>
          <w:lang w:val="en-US"/>
        </w:rPr>
        <w:t>The signature of the tenant and owner. Actually it could be the owner's agent. It is not unusual to see the managing agent sign the lease.</w:t>
      </w:r>
    </w:p>
  </w:comment>
  <w:comment w:id="1" w:author="Kasey  Zapatka" w:date="2018-11-15T17:34:00Z" w:initials="KZ">
    <w:p w:rsidR="006D69E8" w:rsidRDefault="006D69E8" w:rsidP="00B663FE">
      <w:pPr>
        <w:pStyle w:val="CommentText"/>
      </w:pPr>
      <w:r>
        <w:rPr>
          <w:rStyle w:val="CommentReference"/>
        </w:rPr>
        <w:annotationRef/>
      </w:r>
      <w:r>
        <w:t>Added “or someone working for the landlord” to mean  the landlord and their agent…wanted something less legalese</w:t>
      </w:r>
    </w:p>
  </w:comment>
  <w:comment w:id="2" w:author="Kasey  Zapatka" w:date="2018-11-16T16:10:00Z" w:initials="KZ">
    <w:p w:rsidR="006D69E8" w:rsidRPr="000D5EB1" w:rsidRDefault="006D69E8" w:rsidP="00B663FE">
      <w:pPr>
        <w:rPr>
          <w:rFonts w:eastAsia="Times New Roman"/>
        </w:rPr>
      </w:pPr>
      <w:r>
        <w:rPr>
          <w:rStyle w:val="CommentReference"/>
        </w:rPr>
        <w:annotationRef/>
      </w:r>
      <w:r>
        <w:t xml:space="preserve">Your comment: </w:t>
      </w:r>
      <w:r w:rsidRPr="000D5EB1">
        <w:rPr>
          <w:rFonts w:ascii="Helvetica" w:eastAsia="Times New Roman" w:hAnsi="Helvetica"/>
          <w:color w:val="637282"/>
          <w:sz w:val="18"/>
          <w:szCs w:val="18"/>
          <w:shd w:val="clear" w:color="auto" w:fill="FFFFFF"/>
        </w:rPr>
        <w:t>As I read the rider, this information is only necessary at the initial lease.</w:t>
      </w:r>
    </w:p>
  </w:comment>
  <w:comment w:id="3" w:author="Kasey  Zapatka" w:date="2018-11-16T16:14:00Z" w:initials="KZ">
    <w:p w:rsidR="006D69E8" w:rsidRDefault="006D69E8" w:rsidP="00B663FE">
      <w:pPr>
        <w:pStyle w:val="CommentText"/>
      </w:pPr>
      <w:r>
        <w:rPr>
          <w:rStyle w:val="CommentReference"/>
        </w:rPr>
        <w:annotationRef/>
      </w:r>
      <w:r>
        <w:t>Added the part in the red</w:t>
      </w:r>
    </w:p>
  </w:comment>
  <w:comment w:id="4" w:author="Kasey  Zapatka" w:date="2018-11-19T10:02:00Z" w:initials="KZ">
    <w:p w:rsidR="006D69E8" w:rsidRDefault="006D69E8">
      <w:pPr>
        <w:pStyle w:val="CommentText"/>
      </w:pPr>
      <w:r>
        <w:rPr>
          <w:rStyle w:val="CommentReference"/>
        </w:rPr>
        <w:annotationRef/>
      </w:r>
      <w:r>
        <w:t xml:space="preserve">I added these two sentences just so people know that the leases their landlords are using doesn’t have to look exactly like the one we are showing them. </w:t>
      </w:r>
      <w:r>
        <w:tab/>
      </w:r>
    </w:p>
  </w:comment>
  <w:comment w:id="5" w:author="Kasey  Zapatka" w:date="2018-11-15T12:59:00Z" w:initials="KZ">
    <w:p w:rsidR="006D69E8" w:rsidRPr="007E7EA2" w:rsidRDefault="006D69E8" w:rsidP="007E7EA2">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7E7EA2">
        <w:rPr>
          <w:rFonts w:ascii="Helvetica" w:eastAsia="Times New Roman" w:hAnsi="Helvetica" w:cs="Times New Roman"/>
          <w:color w:val="637282"/>
          <w:sz w:val="18"/>
          <w:szCs w:val="18"/>
          <w:shd w:val="clear" w:color="auto" w:fill="FFFFFF"/>
          <w:lang w:val="en-US"/>
        </w:rPr>
        <w:t>don't unde</w:t>
      </w:r>
      <w:r>
        <w:rPr>
          <w:rFonts w:ascii="Helvetica" w:eastAsia="Times New Roman" w:hAnsi="Helvetica" w:cs="Times New Roman"/>
          <w:color w:val="637282"/>
          <w:sz w:val="18"/>
          <w:szCs w:val="18"/>
          <w:shd w:val="clear" w:color="auto" w:fill="FFFFFF"/>
          <w:lang w:val="en-US"/>
        </w:rPr>
        <w:t>rstand what this sentence means</w:t>
      </w:r>
    </w:p>
  </w:comment>
  <w:comment w:id="6" w:author="Kasey  Zapatka" w:date="2018-11-15T17:35:00Z" w:initials="KZ">
    <w:p w:rsidR="006D69E8" w:rsidRDefault="006D69E8" w:rsidP="007E7EA2">
      <w:pPr>
        <w:pStyle w:val="CommentText"/>
      </w:pPr>
      <w:r>
        <w:rPr>
          <w:rStyle w:val="CommentReference"/>
        </w:rPr>
        <w:annotationRef/>
      </w:r>
      <w:r>
        <w:t xml:space="preserve">This was my original sentence that I adjusted: </w:t>
      </w:r>
    </w:p>
    <w:p w:rsidR="006D69E8" w:rsidRDefault="006D69E8" w:rsidP="007E7EA2">
      <w:pPr>
        <w:pStyle w:val="CommentText"/>
      </w:pPr>
    </w:p>
    <w:p w:rsidR="006D69E8" w:rsidRDefault="006D69E8" w:rsidP="007E7EA2">
      <w:pPr>
        <w:pStyle w:val="CommentText"/>
      </w:pPr>
      <w:r>
        <w:t xml:space="preserve"> “</w:t>
      </w:r>
      <w:r w:rsidRPr="007719BD">
        <w:rPr>
          <w:rFonts w:ascii="Calibri" w:hAnsi="Calibri"/>
          <w:sz w:val="24"/>
          <w:szCs w:val="24"/>
        </w:rPr>
        <w:t>Any language that waves a tenant's right to a jury trial in a lawsuit brought by either them or the landlord regarding personal injury or property damage.</w:t>
      </w:r>
      <w:r>
        <w:rPr>
          <w:rFonts w:ascii="Calibri" w:hAnsi="Calibri"/>
          <w:sz w:val="24"/>
          <w:szCs w:val="24"/>
        </w:rPr>
        <w:t>”</w:t>
      </w:r>
    </w:p>
  </w:comment>
  <w:comment w:id="7" w:author="Kasey  Zapatka" w:date="2018-11-15T13:06:00Z" w:initials="KZ">
    <w:p w:rsidR="006D69E8" w:rsidRPr="00416740" w:rsidRDefault="006D69E8" w:rsidP="00416740">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416740">
        <w:rPr>
          <w:rFonts w:ascii="Helvetica" w:eastAsia="Times New Roman" w:hAnsi="Helvetica" w:cs="Times New Roman"/>
          <w:color w:val="637282"/>
          <w:sz w:val="18"/>
          <w:szCs w:val="18"/>
          <w:shd w:val="clear" w:color="auto" w:fill="FFFFFF"/>
          <w:lang w:val="en-US"/>
        </w:rPr>
        <w:t>the test is not whether it is expensive for the landlord but whether it is unduly burdensome. Which sounds like it is expensive but takes into consideration that what might be expensive for one landlord might not for another. I'm assuming that you don't want to use unduly burdensome because its legalese. However, expensive doesn't totally cover it.</w:t>
      </w:r>
    </w:p>
  </w:comment>
  <w:comment w:id="8" w:author="Kasey  Zapatka" w:date="2018-11-15T17:36:00Z" w:initials="KZ">
    <w:p w:rsidR="006D69E8" w:rsidRDefault="006D69E8" w:rsidP="00416740">
      <w:pPr>
        <w:pStyle w:val="CommentText"/>
      </w:pPr>
      <w:r>
        <w:rPr>
          <w:rStyle w:val="CommentReference"/>
        </w:rPr>
        <w:annotationRef/>
      </w:r>
      <w:r>
        <w:t xml:space="preserve">Does this sound better? </w:t>
      </w:r>
    </w:p>
  </w:comment>
  <w:comment w:id="9" w:author="Davidson, Ellen" w:date="2018-11-19T12:28:00Z" w:initials="ED">
    <w:p w:rsidR="00132A5E" w:rsidRDefault="00132A5E">
      <w:pPr>
        <w:pStyle w:val="CommentText"/>
      </w:pPr>
      <w:r>
        <w:rPr>
          <w:rStyle w:val="CommentReference"/>
        </w:rPr>
        <w:annotationRef/>
      </w:r>
      <w:r>
        <w:t>yes</w:t>
      </w:r>
    </w:p>
  </w:comment>
  <w:comment w:id="10" w:author="Kasey  Zapatka" w:date="2018-11-15T13:16:00Z" w:initials="KZ">
    <w:p w:rsidR="006D69E8" w:rsidRDefault="006D69E8">
      <w:pPr>
        <w:pStyle w:val="CommentText"/>
      </w:pPr>
      <w:r>
        <w:rPr>
          <w:rStyle w:val="CommentReference"/>
        </w:rPr>
        <w:annotationRef/>
      </w:r>
      <w:r>
        <w:t>Your comment:</w:t>
      </w:r>
      <w:r w:rsidRPr="00CF3483">
        <w:rPr>
          <w:rFonts w:ascii="Helvetica" w:eastAsia="Times New Roman" w:hAnsi="Helvetica"/>
          <w:color w:val="637282"/>
          <w:sz w:val="18"/>
          <w:szCs w:val="18"/>
          <w:shd w:val="clear" w:color="auto" w:fill="FFFFFF"/>
        </w:rPr>
        <w:t xml:space="preserve"> </w:t>
      </w:r>
      <w:r w:rsidRPr="00CF3483">
        <w:rPr>
          <w:rFonts w:ascii="Helvetica" w:eastAsia="Times New Roman" w:hAnsi="Helvetica" w:cs="Times New Roman"/>
          <w:color w:val="637282"/>
          <w:sz w:val="18"/>
          <w:szCs w:val="18"/>
          <w:shd w:val="clear" w:color="auto" w:fill="FFFFFF"/>
          <w:lang w:val="en-US"/>
        </w:rPr>
        <w:t>I think that what you are trying to get at here is that preferential rent tenants may face rent increases higher than RGB increases. However, it reads funny. How about, if a tenant is paying less than the legal rent, that tenant may face a rent increase higher than the RGB increase. In fact, the landlord may raise the rent up to the legal rent. Even if this increase is higher than the RGB increase</w:t>
      </w:r>
    </w:p>
  </w:comment>
  <w:comment w:id="11" w:author="Kasey  Zapatka" w:date="2018-11-15T13:16:00Z" w:initials="KZ">
    <w:p w:rsidR="006D69E8" w:rsidRDefault="006D69E8">
      <w:pPr>
        <w:pStyle w:val="CommentText"/>
      </w:pPr>
      <w:r>
        <w:rPr>
          <w:rStyle w:val="CommentReference"/>
        </w:rPr>
        <w:annotationRef/>
      </w:r>
      <w:r>
        <w:t>I made the change you suggested</w:t>
      </w:r>
    </w:p>
  </w:comment>
  <w:comment w:id="12" w:author="Kasey  Zapatka" w:date="2018-11-15T13:36:00Z" w:initials="KZ">
    <w:p w:rsidR="006D69E8" w:rsidRPr="00606ADA" w:rsidRDefault="006D69E8" w:rsidP="00606ADA">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606ADA">
        <w:rPr>
          <w:rFonts w:ascii="Helvetica" w:eastAsia="Times New Roman" w:hAnsi="Helvetica" w:cs="Times New Roman"/>
          <w:color w:val="637282"/>
          <w:sz w:val="18"/>
          <w:szCs w:val="18"/>
          <w:shd w:val="clear" w:color="auto" w:fill="FFFFFF"/>
          <w:lang w:val="en-US"/>
        </w:rPr>
        <w:t xml:space="preserve">I think you mean less than 2733.75. Also, can you mention that certain units who have received government assistance through subsidies or tax credits, may have </w:t>
      </w:r>
      <w:r>
        <w:rPr>
          <w:rFonts w:ascii="Helvetica" w:eastAsia="Times New Roman" w:hAnsi="Helvetica" w:cs="Times New Roman"/>
          <w:color w:val="637282"/>
          <w:sz w:val="18"/>
          <w:szCs w:val="18"/>
          <w:shd w:val="clear" w:color="auto" w:fill="FFFFFF"/>
          <w:lang w:val="en-US"/>
        </w:rPr>
        <w:t>rent-stabilized</w:t>
      </w:r>
      <w:r w:rsidRPr="00606ADA">
        <w:rPr>
          <w:rFonts w:ascii="Helvetica" w:eastAsia="Times New Roman" w:hAnsi="Helvetica" w:cs="Times New Roman"/>
          <w:color w:val="637282"/>
          <w:sz w:val="18"/>
          <w:szCs w:val="18"/>
          <w:shd w:val="clear" w:color="auto" w:fill="FFFFFF"/>
          <w:lang w:val="en-US"/>
        </w:rPr>
        <w:t xml:space="preserve"> apartments that are more than 2733.75 and are still regulated. See for example the discussion of 421a tax credits below.</w:t>
      </w:r>
    </w:p>
  </w:comment>
  <w:comment w:id="13" w:author="Kasey  Zapatka" w:date="2018-11-15T13:36:00Z" w:initials="KZ">
    <w:p w:rsidR="006D69E8" w:rsidRDefault="006D69E8">
      <w:pPr>
        <w:pStyle w:val="CommentText"/>
      </w:pPr>
      <w:r>
        <w:rPr>
          <w:rStyle w:val="CommentReference"/>
        </w:rPr>
        <w:annotationRef/>
      </w:r>
      <w:r>
        <w:t>I added the suggestion and changed the language</w:t>
      </w:r>
    </w:p>
  </w:comment>
  <w:comment w:id="14" w:author="Kasey  Zapatka" w:date="2018-11-15T13:21:00Z" w:initials="KZ">
    <w:p w:rsidR="006D69E8" w:rsidRPr="00ED3A08" w:rsidRDefault="006D69E8" w:rsidP="00ED3A08">
      <w:pPr>
        <w:rPr>
          <w:rFonts w:ascii="Times New Roman" w:eastAsia="Times New Roman" w:hAnsi="Times New Roman" w:cs="Times New Roman"/>
          <w:color w:val="auto"/>
          <w:sz w:val="24"/>
          <w:szCs w:val="24"/>
          <w:lang w:val="en-US"/>
        </w:rPr>
      </w:pPr>
      <w:r>
        <w:rPr>
          <w:rStyle w:val="CommentReference"/>
        </w:rPr>
        <w:annotationRef/>
      </w:r>
      <w:r>
        <w:t>Your Comment:</w:t>
      </w:r>
      <w:r w:rsidRPr="00ED3A08">
        <w:rPr>
          <w:rFonts w:ascii="Helvetica" w:eastAsia="Times New Roman" w:hAnsi="Helvetica"/>
          <w:color w:val="637282"/>
          <w:sz w:val="18"/>
          <w:szCs w:val="18"/>
          <w:shd w:val="clear" w:color="auto" w:fill="FFFFFF"/>
        </w:rPr>
        <w:t xml:space="preserve"> </w:t>
      </w:r>
      <w:r w:rsidRPr="00ED3A08">
        <w:rPr>
          <w:rFonts w:ascii="Helvetica" w:eastAsia="Times New Roman" w:hAnsi="Helvetica" w:cs="Times New Roman"/>
          <w:color w:val="637282"/>
          <w:sz w:val="18"/>
          <w:szCs w:val="18"/>
          <w:shd w:val="clear" w:color="auto" w:fill="FFFFFF"/>
          <w:lang w:val="en-US"/>
        </w:rPr>
        <w:t>What is this an example of? How to calculate the DTR? If so, can you say Example: How to calculate the DTR.</w:t>
      </w:r>
    </w:p>
    <w:p w:rsidR="006D69E8" w:rsidRDefault="006D69E8">
      <w:pPr>
        <w:pStyle w:val="CommentText"/>
      </w:pPr>
    </w:p>
  </w:comment>
  <w:comment w:id="15" w:author="Kasey  Zapatka" w:date="2018-11-15T13:21:00Z" w:initials="KZ">
    <w:p w:rsidR="006D69E8" w:rsidRDefault="006D69E8">
      <w:pPr>
        <w:pStyle w:val="CommentText"/>
      </w:pPr>
      <w:r>
        <w:rPr>
          <w:rStyle w:val="CommentReference"/>
        </w:rPr>
        <w:annotationRef/>
      </w:r>
      <w:r>
        <w:t>I changed it to saying it was an example of how the DRT is usually calculated</w:t>
      </w:r>
    </w:p>
  </w:comment>
  <w:comment w:id="16" w:author="Kasey  Zapatka" w:date="2018-03-01T17:50:00Z" w:initials="KZ">
    <w:p w:rsidR="006D69E8" w:rsidRDefault="006D69E8" w:rsidP="004246CC">
      <w:pPr>
        <w:pStyle w:val="CommentText"/>
      </w:pPr>
      <w:r>
        <w:rPr>
          <w:rStyle w:val="CommentReference"/>
        </w:rPr>
        <w:annotationRef/>
      </w:r>
      <w:r>
        <w:t xml:space="preserve">See 10(1) </w:t>
      </w:r>
      <w:r w:rsidRPr="0030278A">
        <w:t>Expiration of</w:t>
      </w:r>
      <w:r>
        <w:t xml:space="preserve"> J-51 or 421-a Tax Abatements for the same issue</w:t>
      </w:r>
    </w:p>
    <w:p w:rsidR="006D69E8" w:rsidRDefault="006D69E8" w:rsidP="004246CC">
      <w:pPr>
        <w:pStyle w:val="CommentText"/>
      </w:pPr>
    </w:p>
    <w:p w:rsidR="006D69E8" w:rsidRDefault="006D69E8" w:rsidP="004246CC">
      <w:pPr>
        <w:pStyle w:val="CommentText"/>
      </w:pPr>
      <w:r>
        <w:t>Here is where I have some contrasting advice by the RGB and the DHCR facts sheets. RGB says July 1, 1984, while fact sheet says July 3, 1984. I went with the fact sheets, since they are DHCR.</w:t>
      </w:r>
    </w:p>
    <w:p w:rsidR="006D69E8" w:rsidRDefault="006D69E8" w:rsidP="004246CC">
      <w:pPr>
        <w:pStyle w:val="CommentText"/>
      </w:pPr>
    </w:p>
    <w:p w:rsidR="006D69E8" w:rsidRPr="00090534" w:rsidRDefault="006D69E8" w:rsidP="004246CC">
      <w:pPr>
        <w:pStyle w:val="CommentText"/>
        <w:rPr>
          <w:b/>
        </w:rPr>
      </w:pPr>
      <w:r w:rsidRPr="00090534">
        <w:rPr>
          <w:b/>
        </w:rPr>
        <w:t>RGB</w:t>
      </w:r>
    </w:p>
    <w:p w:rsidR="006D69E8" w:rsidRDefault="006D69E8" w:rsidP="004246CC">
      <w:pPr>
        <w:pStyle w:val="CommentText"/>
      </w:pPr>
      <w:r w:rsidRPr="00090534">
        <w:t>https://www1.nyc.gov/site/rentguidelinesboard/resources/tax-abatement-exemption-programs.page</w:t>
      </w:r>
    </w:p>
    <w:p w:rsidR="006D69E8" w:rsidRDefault="006D69E8" w:rsidP="004246CC">
      <w:pPr>
        <w:pStyle w:val="CommentText"/>
      </w:pPr>
    </w:p>
    <w:p w:rsidR="006D69E8" w:rsidRPr="00090534" w:rsidRDefault="006D69E8" w:rsidP="004246CC">
      <w:pPr>
        <w:pStyle w:val="CommentText"/>
        <w:rPr>
          <w:b/>
        </w:rPr>
      </w:pPr>
      <w:r w:rsidRPr="00090534">
        <w:rPr>
          <w:b/>
        </w:rPr>
        <w:t>Fact sheet</w:t>
      </w:r>
    </w:p>
    <w:p w:rsidR="006D69E8" w:rsidRDefault="004A19B5" w:rsidP="004246CC">
      <w:pPr>
        <w:pStyle w:val="CommentText"/>
      </w:pPr>
      <w:hyperlink r:id="rId1" w:history="1">
        <w:r w:rsidR="006D69E8" w:rsidRPr="00AE3FDC">
          <w:rPr>
            <w:rStyle w:val="Hyperlink"/>
          </w:rPr>
          <w:t>http://www.nyshcr.org/Rent/FactSheets/orafac41.pdf</w:t>
        </w:r>
      </w:hyperlink>
    </w:p>
    <w:p w:rsidR="006D69E8" w:rsidRDefault="006D69E8" w:rsidP="004246CC">
      <w:pPr>
        <w:pStyle w:val="CommentText"/>
      </w:pPr>
    </w:p>
    <w:p w:rsidR="006D69E8" w:rsidRDefault="006D69E8" w:rsidP="004246CC">
      <w:pPr>
        <w:pStyle w:val="CommentText"/>
      </w:pPr>
    </w:p>
    <w:p w:rsidR="006D69E8" w:rsidRDefault="006D69E8" w:rsidP="004246CC">
      <w:pPr>
        <w:pStyle w:val="CommentText"/>
      </w:pPr>
    </w:p>
  </w:comment>
  <w:comment w:id="17" w:author="Davidson, Ellen" w:date="2018-11-19T12:29:00Z" w:initials="ED">
    <w:p w:rsidR="00132A5E" w:rsidRDefault="00132A5E">
      <w:pPr>
        <w:pStyle w:val="CommentText"/>
      </w:pPr>
      <w:r>
        <w:rPr>
          <w:rStyle w:val="CommentReference"/>
        </w:rPr>
        <w:annotationRef/>
      </w:r>
      <w:r>
        <w:t>ok</w:t>
      </w:r>
    </w:p>
  </w:comment>
  <w:comment w:id="18" w:author="Kasey  Zapatka" w:date="2018-11-15T21:48:00Z" w:initials="KZ">
    <w:p w:rsidR="006D69E8" w:rsidRPr="00895F4A" w:rsidRDefault="006D69E8" w:rsidP="00976402">
      <w:pPr>
        <w:rPr>
          <w:rFonts w:ascii="Times New Roman" w:eastAsia="Times New Roman" w:hAnsi="Times New Roman" w:cs="Times New Roman"/>
        </w:rPr>
      </w:pPr>
      <w:r>
        <w:rPr>
          <w:rStyle w:val="CommentReference"/>
        </w:rPr>
        <w:annotationRef/>
      </w:r>
      <w:r>
        <w:t xml:space="preserve">Your comment: </w:t>
      </w:r>
      <w:r w:rsidRPr="00895F4A">
        <w:rPr>
          <w:rFonts w:ascii="Helvetica" w:eastAsia="Times New Roman" w:hAnsi="Helvetica" w:cs="Times New Roman"/>
          <w:color w:val="637282"/>
          <w:sz w:val="18"/>
          <w:szCs w:val="18"/>
          <w:shd w:val="clear" w:color="auto" w:fill="FFFFFF"/>
        </w:rPr>
        <w:t>both the lower rent and the higher rent HAS to be disclosed . . .</w:t>
      </w:r>
    </w:p>
  </w:comment>
  <w:comment w:id="19" w:author="Kasey  Zapatka" w:date="2018-11-15T21:49:00Z" w:initials="KZ">
    <w:p w:rsidR="006D69E8" w:rsidRPr="00895F4A" w:rsidRDefault="006D69E8" w:rsidP="00976402">
      <w:pPr>
        <w:pStyle w:val="CommentText"/>
        <w:rPr>
          <w:rFonts w:ascii="Calibri" w:hAnsi="Calibri"/>
        </w:rPr>
      </w:pPr>
      <w:r w:rsidRPr="00895F4A">
        <w:rPr>
          <w:rStyle w:val="CommentReference"/>
          <w:rFonts w:ascii="Calibri" w:hAnsi="Calibri"/>
        </w:rPr>
        <w:annotationRef/>
      </w:r>
      <w:r w:rsidRPr="00895F4A">
        <w:rPr>
          <w:rFonts w:ascii="Calibri" w:hAnsi="Calibri"/>
        </w:rPr>
        <w:t>Stated that both had to be disclosed</w:t>
      </w:r>
    </w:p>
  </w:comment>
  <w:comment w:id="20" w:author="Kasey  Zapatka" w:date="2018-11-15T13:52:00Z" w:initials="KZ">
    <w:p w:rsidR="006D69E8" w:rsidRPr="00D8514A" w:rsidRDefault="006D69E8" w:rsidP="00D8514A">
      <w:pPr>
        <w:textAlignment w:val="top"/>
        <w:rPr>
          <w:rFonts w:ascii="Helvetica" w:eastAsia="Times New Roman" w:hAnsi="Helvetica" w:cs="Times New Roman"/>
          <w:color w:val="637282"/>
          <w:sz w:val="18"/>
          <w:szCs w:val="18"/>
          <w:lang w:val="en-US"/>
        </w:rPr>
      </w:pPr>
      <w:r>
        <w:rPr>
          <w:rStyle w:val="CommentReference"/>
        </w:rPr>
        <w:annotationRef/>
      </w:r>
      <w:r>
        <w:rPr>
          <w:rStyle w:val="CommentReference"/>
        </w:rPr>
        <w:annotationRef/>
      </w:r>
      <w:r>
        <w:t xml:space="preserve">Your comment: </w:t>
      </w:r>
      <w:r w:rsidRPr="00D8514A">
        <w:rPr>
          <w:rFonts w:ascii="Helvetica" w:eastAsia="Times New Roman" w:hAnsi="Helvetica" w:cs="Times New Roman"/>
          <w:color w:val="637282"/>
          <w:sz w:val="18"/>
          <w:szCs w:val="18"/>
          <w:lang w:val="en-US"/>
        </w:rPr>
        <w:t>I think you mean legal rent here.</w:t>
      </w:r>
    </w:p>
  </w:comment>
  <w:comment w:id="21" w:author="Kasey  Zapatka" w:date="2018-11-15T13:52:00Z" w:initials="KZ">
    <w:p w:rsidR="006D69E8" w:rsidRDefault="006D69E8">
      <w:pPr>
        <w:pStyle w:val="CommentText"/>
      </w:pPr>
      <w:r>
        <w:rPr>
          <w:rStyle w:val="CommentReference"/>
        </w:rPr>
        <w:annotationRef/>
      </w:r>
      <w:r>
        <w:t>Changed from “preferential to legal” added the last sentence to clarify that both the legal and the preferential rents need to be disclosed</w:t>
      </w:r>
    </w:p>
  </w:comment>
  <w:comment w:id="22" w:author="Kasey  Zapatka" w:date="2018-02-08T11:27:00Z" w:initials="KZ">
    <w:p w:rsidR="006D69E8" w:rsidRDefault="006D69E8" w:rsidP="00AC49A8">
      <w:pPr>
        <w:pStyle w:val="CommentText"/>
      </w:pPr>
      <w:r>
        <w:rPr>
          <w:rStyle w:val="CommentReference"/>
        </w:rPr>
        <w:annotationRef/>
      </w:r>
      <w:r>
        <w:t xml:space="preserve">You did not have a comment, but I added some changes. </w:t>
      </w:r>
    </w:p>
    <w:p w:rsidR="006D69E8" w:rsidRDefault="006D69E8" w:rsidP="00AC49A8">
      <w:pPr>
        <w:pStyle w:val="CommentText"/>
      </w:pPr>
    </w:p>
    <w:p w:rsidR="006D69E8" w:rsidRDefault="006D69E8" w:rsidP="00AC49A8">
      <w:pPr>
        <w:pStyle w:val="CommentText"/>
      </w:pPr>
      <w:r>
        <w:t xml:space="preserve">I changed all abatement/exemptions language to benefits for clarity---I know the J-51 has both abatement and exemption language </w:t>
      </w:r>
    </w:p>
    <w:p w:rsidR="006D69E8" w:rsidRDefault="004A19B5" w:rsidP="00AC49A8">
      <w:pPr>
        <w:pStyle w:val="CommentText"/>
      </w:pPr>
      <w:hyperlink r:id="rId2" w:history="1">
        <w:r w:rsidR="006D69E8" w:rsidRPr="00C551F4">
          <w:rPr>
            <w:rStyle w:val="Hyperlink"/>
          </w:rPr>
          <w:t>http://www1.nyc.gov/site/hpd/developers/tax-incentives-j51.page</w:t>
        </w:r>
      </w:hyperlink>
    </w:p>
    <w:p w:rsidR="006D69E8" w:rsidRDefault="006D69E8" w:rsidP="00AC49A8">
      <w:pPr>
        <w:pStyle w:val="CommentText"/>
      </w:pPr>
    </w:p>
    <w:p w:rsidR="006D69E8" w:rsidRDefault="006D69E8" w:rsidP="00AC49A8">
      <w:pPr>
        <w:pStyle w:val="CommentText"/>
      </w:pPr>
      <w:r>
        <w:t>On the RGB page, it suggests that the expiration of benefits for the J-51 only affect stabilization status if the building was converted or fully rehabilitated. I wasn’t thinking of including this, but it seems evident since that is what you use J-51for…what other circumstances would you use a J-51? This is the text below that they have:</w:t>
      </w:r>
    </w:p>
    <w:p w:rsidR="006D69E8" w:rsidRDefault="006D69E8" w:rsidP="00AC49A8">
      <w:pPr>
        <w:pStyle w:val="CommentText"/>
      </w:pPr>
    </w:p>
    <w:p w:rsidR="006D69E8" w:rsidRDefault="006D69E8" w:rsidP="00AC49A8">
      <w:pPr>
        <w:ind w:left="1440" w:firstLine="720"/>
        <w:rPr>
          <w:rFonts w:ascii="Helvetica Neue" w:eastAsia="Times New Roman" w:hAnsi="Helvetica Neue"/>
          <w:color w:val="333333"/>
          <w:shd w:val="clear" w:color="auto" w:fill="FFFFFF"/>
        </w:rPr>
      </w:pPr>
      <w:r>
        <w:rPr>
          <w:rFonts w:ascii="Helvetica Neue" w:eastAsia="Times New Roman" w:hAnsi="Helvetica Neue"/>
          <w:color w:val="333333"/>
          <w:shd w:val="clear" w:color="auto" w:fill="FFFFFF"/>
        </w:rPr>
        <w:t>“</w:t>
      </w:r>
      <w:r w:rsidRPr="003F4DA7">
        <w:rPr>
          <w:rFonts w:ascii="Helvetica Neue" w:eastAsia="Times New Roman" w:hAnsi="Helvetica Neue"/>
          <w:color w:val="333333"/>
          <w:shd w:val="clear" w:color="auto" w:fill="FFFFFF"/>
        </w:rPr>
        <w:t>ONLY when a building was converted from nonresidential space to residences or was fully rehabilitated does the expiration of benefits mean the end of stabilization in the building. </w:t>
      </w:r>
      <w:r>
        <w:rPr>
          <w:rFonts w:ascii="Helvetica Neue" w:eastAsia="Times New Roman" w:hAnsi="Helvetica Neue"/>
          <w:color w:val="333333"/>
          <w:shd w:val="clear" w:color="auto" w:fill="FFFFFF"/>
        </w:rPr>
        <w:t>“</w:t>
      </w:r>
    </w:p>
    <w:p w:rsidR="006D69E8" w:rsidRDefault="006D69E8" w:rsidP="00AC49A8">
      <w:pPr>
        <w:ind w:left="1440" w:firstLine="720"/>
        <w:rPr>
          <w:rFonts w:eastAsia="Times New Roman"/>
        </w:rPr>
      </w:pPr>
    </w:p>
    <w:p w:rsidR="006D69E8" w:rsidRDefault="006D69E8" w:rsidP="00AC49A8">
      <w:pPr>
        <w:ind w:left="1440" w:firstLine="720"/>
        <w:rPr>
          <w:rFonts w:eastAsia="Times New Roman"/>
        </w:rPr>
      </w:pPr>
    </w:p>
    <w:p w:rsidR="006D69E8" w:rsidRDefault="004A19B5" w:rsidP="00AC49A8">
      <w:pPr>
        <w:ind w:left="1440" w:firstLine="720"/>
        <w:rPr>
          <w:rFonts w:eastAsia="Times New Roman"/>
        </w:rPr>
      </w:pPr>
      <w:hyperlink r:id="rId3" w:history="1">
        <w:r w:rsidR="006D69E8" w:rsidRPr="00AE3FDC">
          <w:rPr>
            <w:rStyle w:val="Hyperlink"/>
            <w:rFonts w:eastAsia="Times New Roman"/>
          </w:rPr>
          <w:t>https://www1.nyc.gov/site/rentguidelinesboard/resources/tax-abatement-exemption-programs.page</w:t>
        </w:r>
      </w:hyperlink>
    </w:p>
    <w:p w:rsidR="006D69E8" w:rsidRPr="003F4DA7" w:rsidRDefault="006D69E8" w:rsidP="00AC49A8">
      <w:pPr>
        <w:ind w:left="1440" w:firstLine="720"/>
        <w:rPr>
          <w:rFonts w:eastAsia="Times New Roman"/>
        </w:rPr>
      </w:pPr>
    </w:p>
    <w:p w:rsidR="006D69E8" w:rsidRDefault="006D69E8" w:rsidP="00AC49A8">
      <w:pPr>
        <w:pStyle w:val="CommentText"/>
      </w:pPr>
      <w:r>
        <w:t xml:space="preserve"> </w:t>
      </w:r>
    </w:p>
    <w:p w:rsidR="006D69E8" w:rsidRDefault="006D69E8" w:rsidP="00AC49A8">
      <w:pPr>
        <w:pStyle w:val="CommentText"/>
      </w:pPr>
    </w:p>
  </w:comment>
  <w:comment w:id="23" w:author="Kasey  Zapatka" w:date="2018-02-08T11:30:00Z" w:initials="KZ">
    <w:p w:rsidR="006D69E8" w:rsidRDefault="006D69E8" w:rsidP="00AC49A8">
      <w:pPr>
        <w:pStyle w:val="CommentText"/>
        <w:jc w:val="center"/>
      </w:pPr>
      <w:r>
        <w:rPr>
          <w:rStyle w:val="CommentReference"/>
        </w:rPr>
        <w:annotationRef/>
      </w:r>
      <w:r>
        <w:t>Here is where I have some contrasting advice by the RGB and the DHCR facts sheets. RGB says July 1, 1984, while fact sheet says July 3, 1984. I went with the fact sheets, since they are DHCR.</w:t>
      </w:r>
    </w:p>
    <w:p w:rsidR="006D69E8" w:rsidRDefault="006D69E8" w:rsidP="00AC49A8">
      <w:pPr>
        <w:pStyle w:val="CommentText"/>
      </w:pPr>
    </w:p>
    <w:p w:rsidR="006D69E8" w:rsidRPr="00090534" w:rsidRDefault="006D69E8" w:rsidP="00AC49A8">
      <w:pPr>
        <w:pStyle w:val="CommentText"/>
        <w:rPr>
          <w:b/>
        </w:rPr>
      </w:pPr>
      <w:r w:rsidRPr="00090534">
        <w:rPr>
          <w:b/>
        </w:rPr>
        <w:t>RGB</w:t>
      </w:r>
    </w:p>
    <w:p w:rsidR="006D69E8" w:rsidRDefault="006D69E8" w:rsidP="00AC49A8">
      <w:pPr>
        <w:pStyle w:val="CommentText"/>
      </w:pPr>
      <w:r w:rsidRPr="00090534">
        <w:t>https://www1.nyc.gov/site/rentguidelinesboard/resources/tax-abatement-exemption-programs.page</w:t>
      </w:r>
    </w:p>
    <w:p w:rsidR="006D69E8" w:rsidRDefault="006D69E8" w:rsidP="00AC49A8">
      <w:pPr>
        <w:pStyle w:val="CommentText"/>
      </w:pPr>
    </w:p>
    <w:p w:rsidR="006D69E8" w:rsidRPr="00090534" w:rsidRDefault="006D69E8" w:rsidP="00AC49A8">
      <w:pPr>
        <w:pStyle w:val="CommentText"/>
        <w:rPr>
          <w:b/>
        </w:rPr>
      </w:pPr>
      <w:r w:rsidRPr="00090534">
        <w:rPr>
          <w:b/>
        </w:rPr>
        <w:t>Fact sheet</w:t>
      </w:r>
    </w:p>
    <w:p w:rsidR="006D69E8" w:rsidRDefault="004A19B5" w:rsidP="00AC49A8">
      <w:pPr>
        <w:pStyle w:val="CommentText"/>
      </w:pPr>
      <w:hyperlink r:id="rId4" w:history="1">
        <w:r w:rsidR="006D69E8" w:rsidRPr="00AE3FDC">
          <w:rPr>
            <w:rStyle w:val="Hyperlink"/>
          </w:rPr>
          <w:t>http://www.nyshcr.org/Rent/FactSheets/orafac41.pdf</w:t>
        </w:r>
      </w:hyperlink>
    </w:p>
    <w:p w:rsidR="006D69E8" w:rsidRDefault="006D69E8" w:rsidP="00AC49A8">
      <w:pPr>
        <w:pStyle w:val="CommentText"/>
      </w:pPr>
    </w:p>
    <w:p w:rsidR="006D69E8" w:rsidRDefault="006D69E8" w:rsidP="00AC49A8">
      <w:pPr>
        <w:pStyle w:val="CommentText"/>
      </w:pPr>
    </w:p>
  </w:comment>
  <w:comment w:id="24" w:author="Kasey  Zapatka" w:date="2018-02-22T15:02:00Z" w:initials="KZ">
    <w:p w:rsidR="006D69E8" w:rsidRDefault="006D69E8" w:rsidP="00AC49A8">
      <w:pPr>
        <w:pStyle w:val="CommentText"/>
      </w:pPr>
      <w:r>
        <w:rPr>
          <w:rStyle w:val="CommentReference"/>
        </w:rPr>
        <w:annotationRef/>
      </w:r>
      <w:r>
        <w:t>Your comment: “I have no idea where this comes from and whether its accurate.  However I found this http://www.nyshcr.org/Rent/FactSheets/orafac41.pdf  which is interesting.”</w:t>
      </w:r>
    </w:p>
  </w:comment>
  <w:comment w:id="25" w:author="Kasey  Zapatka" w:date="2018-02-22T15:02:00Z" w:initials="KZ">
    <w:p w:rsidR="006D69E8" w:rsidRDefault="006D69E8" w:rsidP="00AC49A8">
      <w:pPr>
        <w:pStyle w:val="CommentText"/>
      </w:pPr>
      <w:r>
        <w:rPr>
          <w:rStyle w:val="CommentReference"/>
        </w:rPr>
        <w:annotationRef/>
      </w:r>
      <w:r>
        <w:t>I had something in here about 1984 because there was a discrepancy between RGB and DHCR, but I think what happened was that DHCR updated the wording/policy and RGB hasn’t. Here are the links. Let me know if I got it right, and I’ll let my contact at RGB know that he should have another look.</w:t>
      </w:r>
    </w:p>
    <w:p w:rsidR="006D69E8" w:rsidRDefault="006D69E8" w:rsidP="00AC49A8">
      <w:pPr>
        <w:pStyle w:val="CommentText"/>
      </w:pPr>
    </w:p>
    <w:p w:rsidR="006D69E8" w:rsidRPr="006B60F5" w:rsidRDefault="006D69E8" w:rsidP="00AC49A8">
      <w:pPr>
        <w:pStyle w:val="CommentText"/>
        <w:rPr>
          <w:b/>
        </w:rPr>
      </w:pPr>
      <w:r w:rsidRPr="006B60F5">
        <w:rPr>
          <w:b/>
        </w:rPr>
        <w:t>RGB</w:t>
      </w:r>
    </w:p>
    <w:p w:rsidR="006D69E8" w:rsidRDefault="004A19B5" w:rsidP="00AC49A8">
      <w:pPr>
        <w:pStyle w:val="CommentText"/>
      </w:pPr>
      <w:hyperlink r:id="rId5" w:history="1">
        <w:r w:rsidR="006D69E8" w:rsidRPr="00AE3FDC">
          <w:rPr>
            <w:rStyle w:val="Hyperlink"/>
          </w:rPr>
          <w:t>https://www1.nyc.gov/site/rentguidelinesboard/resources/tax</w:t>
        </w:r>
        <w:r w:rsidR="006D69E8" w:rsidRPr="00AE3FDC">
          <w:rPr>
            <w:rStyle w:val="Hyperlink"/>
          </w:rPr>
          <w:t>-</w:t>
        </w:r>
        <w:r w:rsidR="006D69E8" w:rsidRPr="00AE3FDC">
          <w:rPr>
            <w:rStyle w:val="Hyperlink"/>
          </w:rPr>
          <w:t>abatement-exemption-programs.page</w:t>
        </w:r>
      </w:hyperlink>
    </w:p>
    <w:p w:rsidR="006D69E8" w:rsidRDefault="006D69E8" w:rsidP="00AC49A8">
      <w:pPr>
        <w:pStyle w:val="CommentText"/>
      </w:pPr>
    </w:p>
    <w:p w:rsidR="006D69E8" w:rsidRPr="006B60F5" w:rsidRDefault="006D69E8" w:rsidP="00AC49A8">
      <w:pPr>
        <w:pStyle w:val="CommentText"/>
        <w:rPr>
          <w:b/>
        </w:rPr>
      </w:pPr>
      <w:r w:rsidRPr="006B60F5">
        <w:rPr>
          <w:b/>
        </w:rPr>
        <w:t>DHCR</w:t>
      </w:r>
    </w:p>
    <w:p w:rsidR="006D69E8" w:rsidRDefault="004A19B5" w:rsidP="00AC49A8">
      <w:pPr>
        <w:pStyle w:val="CommentText"/>
      </w:pPr>
      <w:hyperlink r:id="rId6" w:history="1">
        <w:r w:rsidR="006D69E8" w:rsidRPr="00AE3FDC">
          <w:rPr>
            <w:rStyle w:val="Hyperlink"/>
          </w:rPr>
          <w:t>http://www.ny</w:t>
        </w:r>
        <w:r w:rsidR="006D69E8" w:rsidRPr="00AE3FDC">
          <w:rPr>
            <w:rStyle w:val="Hyperlink"/>
          </w:rPr>
          <w:t>s</w:t>
        </w:r>
        <w:r w:rsidR="006D69E8" w:rsidRPr="00AE3FDC">
          <w:rPr>
            <w:rStyle w:val="Hyperlink"/>
          </w:rPr>
          <w:t>hcr.org/Rent/FactSheets/orafac41.pdf</w:t>
        </w:r>
      </w:hyperlink>
    </w:p>
    <w:p w:rsidR="006D69E8" w:rsidRDefault="006D69E8" w:rsidP="00AC49A8">
      <w:pPr>
        <w:pStyle w:val="CommentText"/>
      </w:pPr>
    </w:p>
    <w:p w:rsidR="006D69E8" w:rsidRDefault="006D69E8" w:rsidP="00AC49A8">
      <w:pPr>
        <w:pStyle w:val="CommentText"/>
      </w:pPr>
      <w:r>
        <w:t xml:space="preserve"> </w:t>
      </w:r>
    </w:p>
  </w:comment>
  <w:comment w:id="26" w:author="Davidson, Ellen" w:date="2018-11-19T12:32:00Z" w:initials="ED">
    <w:p w:rsidR="00132A5E" w:rsidRDefault="00132A5E">
      <w:pPr>
        <w:pStyle w:val="CommentText"/>
      </w:pPr>
      <w:r>
        <w:rPr>
          <w:rStyle w:val="CommentReference"/>
        </w:rPr>
        <w:annotationRef/>
      </w:r>
      <w:r>
        <w:t xml:space="preserve">I don’t see anything about 1984 in both notices but I think you are correct to go with DHCR’s take when there is a discrepancy. </w:t>
      </w:r>
    </w:p>
  </w:comment>
  <w:comment w:id="30" w:author="Kasey  Zapatka" w:date="2018-11-15T14:16:00Z" w:initials="KZ">
    <w:p w:rsidR="006D69E8" w:rsidRPr="003C1C3F" w:rsidRDefault="006D69E8" w:rsidP="003C1C3F">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3C1C3F">
        <w:rPr>
          <w:rFonts w:ascii="Helvetica" w:eastAsia="Times New Roman" w:hAnsi="Helvetica" w:cs="Times New Roman"/>
          <w:color w:val="637282"/>
          <w:sz w:val="18"/>
          <w:szCs w:val="18"/>
          <w:shd w:val="clear" w:color="auto" w:fill="FFFFFF"/>
          <w:lang w:val="en-US"/>
        </w:rPr>
        <w:t>This contradicts what is written below. I think the bullet points are correct. Where did you find this language that a purchaser can evict a tenant at any time?</w:t>
      </w:r>
    </w:p>
  </w:comment>
  <w:comment w:id="31" w:author="Kasey  Zapatka" w:date="2018-11-15T14:16:00Z" w:initials="KZ">
    <w:p w:rsidR="006D69E8" w:rsidRDefault="006D69E8">
      <w:pPr>
        <w:pStyle w:val="CommentText"/>
      </w:pPr>
      <w:r>
        <w:rPr>
          <w:rStyle w:val="CommentReference"/>
        </w:rPr>
        <w:annotationRef/>
      </w:r>
      <w:r>
        <w:t>I meant to say that the purchaser can either enact a non-eviction plan or an eviction plan. Under the non-eviction plan, the tenants will not be evicted, but under an eviction plan, they can be, three years after the plan goes into effect.</w:t>
      </w:r>
    </w:p>
    <w:p w:rsidR="006D69E8" w:rsidRDefault="006D69E8">
      <w:pPr>
        <w:pStyle w:val="CommentText"/>
      </w:pPr>
    </w:p>
    <w:p w:rsidR="006D69E8" w:rsidRDefault="006D69E8">
      <w:pPr>
        <w:pStyle w:val="CommentText"/>
      </w:pPr>
      <w:r>
        <w:t>I hope these changes clarify it a bit more</w:t>
      </w:r>
    </w:p>
  </w:comment>
  <w:comment w:id="32" w:author="Davidson, Ellen" w:date="2018-11-19T12:39:00Z" w:initials="ED">
    <w:p w:rsidR="00132A5E" w:rsidRDefault="00132A5E">
      <w:pPr>
        <w:pStyle w:val="CommentText"/>
      </w:pPr>
      <w:r>
        <w:rPr>
          <w:rStyle w:val="CommentReference"/>
        </w:rPr>
        <w:annotationRef/>
      </w:r>
      <w:r>
        <w:t>yes</w:t>
      </w:r>
    </w:p>
  </w:comment>
  <w:comment w:id="33" w:author="Kasey  Zapatka" w:date="2018-02-22T16:49:00Z" w:initials="KZ">
    <w:p w:rsidR="006D69E8" w:rsidRDefault="006D69E8" w:rsidP="00AC49A8">
      <w:pPr>
        <w:pStyle w:val="CommentText"/>
      </w:pPr>
      <w:r>
        <w:rPr>
          <w:rStyle w:val="CommentReference"/>
        </w:rPr>
        <w:annotationRef/>
      </w:r>
      <w:r>
        <w:t xml:space="preserve">The fact </w:t>
      </w:r>
      <w:r w:rsidRPr="00393780">
        <w:rPr>
          <w:color w:val="000000" w:themeColor="text1"/>
        </w:rPr>
        <w:t xml:space="preserve">sheet on </w:t>
      </w:r>
      <w:r w:rsidRPr="00393780">
        <w:rPr>
          <w:rFonts w:ascii="Calibri" w:hAnsi="Calibri"/>
          <w:color w:val="000000" w:themeColor="text1"/>
          <w:sz w:val="24"/>
          <w:szCs w:val="24"/>
        </w:rPr>
        <w:t>DHCR</w:t>
      </w:r>
      <w:r w:rsidRPr="00393780">
        <w:rPr>
          <w:rFonts w:ascii="Calibri" w:hAnsi="Calibri" w:cs="TimesNewRomanPSMT"/>
          <w:color w:val="000000" w:themeColor="text1"/>
          <w:sz w:val="24"/>
          <w:szCs w:val="24"/>
        </w:rPr>
        <w:t xml:space="preserve">’s </w:t>
      </w:r>
      <w:r w:rsidRPr="00393780">
        <w:rPr>
          <w:color w:val="000000" w:themeColor="text1"/>
        </w:rPr>
        <w:t xml:space="preserve">website </w:t>
      </w:r>
      <w:r>
        <w:t xml:space="preserve">is under revision. So, we might want to check back in on this later, just in case: </w:t>
      </w:r>
    </w:p>
    <w:p w:rsidR="006D69E8" w:rsidRDefault="006D69E8" w:rsidP="00AC49A8">
      <w:pPr>
        <w:pStyle w:val="CommentText"/>
      </w:pPr>
    </w:p>
    <w:p w:rsidR="006D69E8" w:rsidRDefault="004A19B5" w:rsidP="00AC49A8">
      <w:pPr>
        <w:pStyle w:val="CommentText"/>
      </w:pPr>
      <w:hyperlink r:id="rId7" w:history="1">
        <w:r w:rsidR="006D69E8" w:rsidRPr="00AE3FDC">
          <w:rPr>
            <w:rStyle w:val="Hyperlink"/>
          </w:rPr>
          <w:t>http://www.nyshcr.org/Rent/FactSheets/orafac36.pdf</w:t>
        </w:r>
      </w:hyperlink>
    </w:p>
    <w:p w:rsidR="006D69E8" w:rsidRDefault="006D69E8" w:rsidP="00AC49A8">
      <w:pPr>
        <w:pStyle w:val="CommentText"/>
      </w:pPr>
    </w:p>
    <w:p w:rsidR="006D69E8" w:rsidRDefault="006D69E8" w:rsidP="00AC49A8">
      <w:pPr>
        <w:pStyle w:val="CommentText"/>
      </w:pPr>
      <w:r>
        <w:t xml:space="preserve">In writing this page, I used this website as reference. It seems to be an archived fact sheet. Not sure how much different the new one will be: </w:t>
      </w:r>
    </w:p>
    <w:p w:rsidR="006D69E8" w:rsidRDefault="006D69E8" w:rsidP="00AC49A8">
      <w:pPr>
        <w:pStyle w:val="CommentText"/>
      </w:pPr>
    </w:p>
    <w:p w:rsidR="006D69E8" w:rsidRDefault="004A19B5" w:rsidP="00AC49A8">
      <w:pPr>
        <w:pStyle w:val="CommentText"/>
      </w:pPr>
      <w:hyperlink r:id="rId8" w:history="1">
        <w:r w:rsidR="006D69E8" w:rsidRPr="00AE3FDC">
          <w:rPr>
            <w:rStyle w:val="Hyperlink"/>
          </w:rPr>
          <w:t>http://www.nyshcr.org/Rent/FactSheets/orafac36.htm</w:t>
        </w:r>
      </w:hyperlink>
    </w:p>
    <w:p w:rsidR="006D69E8" w:rsidRDefault="006D69E8" w:rsidP="00AC49A8">
      <w:pPr>
        <w:pStyle w:val="CommentText"/>
      </w:pPr>
      <w:r>
        <w:t xml:space="preserve"> </w:t>
      </w:r>
    </w:p>
  </w:comment>
  <w:comment w:id="34" w:author="Kasey  Zapatka" w:date="2018-11-16T19:49:00Z" w:initials="KZ">
    <w:p w:rsidR="006D69E8" w:rsidRDefault="006D69E8" w:rsidP="00356249">
      <w:pPr>
        <w:rPr>
          <w:rFonts w:eastAsia="Times New Roman"/>
        </w:rPr>
      </w:pPr>
      <w:r>
        <w:rPr>
          <w:rStyle w:val="CommentReference"/>
        </w:rPr>
        <w:annotationRef/>
      </w:r>
      <w:r>
        <w:t xml:space="preserve">your comment: </w:t>
      </w:r>
      <w:r>
        <w:rPr>
          <w:rFonts w:ascii="Helvetica" w:eastAsia="Times New Roman" w:hAnsi="Helvetica"/>
          <w:color w:val="637282"/>
          <w:sz w:val="18"/>
          <w:szCs w:val="18"/>
          <w:shd w:val="clear" w:color="auto" w:fill="FFFFFF"/>
        </w:rPr>
        <w:t>This is a little complicated. When the 421a law was reauthorized June 15, 2015, the law changed and now while the units designated as affordable units cannot be deregulated, the market units can. As to which buildings are under the new law, it’s not clear. I guess the best thing is to flag that if the building was built from 2015 forward, the tenant should check if they are in an affordable unit and then whether the building received benefits under the old 421a or the new Affordable New York Housing Program.</w:t>
      </w:r>
    </w:p>
    <w:p w:rsidR="006D69E8" w:rsidRDefault="006D69E8" w:rsidP="00356249">
      <w:pPr>
        <w:pStyle w:val="CommentText"/>
      </w:pPr>
      <w:r>
        <w:t xml:space="preserve"> </w:t>
      </w:r>
    </w:p>
  </w:comment>
  <w:comment w:id="35" w:author="Kasey  Zapatka" w:date="2018-11-15T14:50:00Z" w:initials="KZ">
    <w:p w:rsidR="006D69E8" w:rsidRPr="006A148C" w:rsidRDefault="006D69E8" w:rsidP="006A148C">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6A148C">
        <w:rPr>
          <w:rFonts w:ascii="Helvetica" w:eastAsia="Times New Roman" w:hAnsi="Helvetica" w:cs="Times New Roman"/>
          <w:color w:val="637282"/>
          <w:sz w:val="18"/>
          <w:szCs w:val="18"/>
          <w:shd w:val="clear" w:color="auto" w:fill="FFFFFF"/>
          <w:lang w:val="en-US"/>
        </w:rPr>
        <w:t>Altman was decided last year and determined that the apartment could reach the deregulation threshold during vacancy. Could you say instead that the language in the most recent (2015) rent law amendments seems to require that the apartment must first reach the deregulation threshold and then upon vacancy can be deregulated. Then you can say previously the deregulation language has been understood to mean that the threshold can be reached during the vacancy adding in the Vacancy bonus and IAI's. There was a brief time when this interpretation was questioned by the courts, however, the Court of Appeals, NY State's highest Court, settled this question when looking at the language put into the law in 1993. And the Court found that the owner could increase the rent during vacancy through IAI's and the vacancy bonus and deregulate the apartment. That case did not look at the 2015 language which is different.</w:t>
      </w:r>
    </w:p>
  </w:comment>
  <w:comment w:id="36" w:author="Kasey  Zapatka" w:date="2018-11-15T14:50:00Z" w:initials="KZ">
    <w:p w:rsidR="006D69E8" w:rsidRDefault="006D69E8">
      <w:pPr>
        <w:pStyle w:val="CommentText"/>
      </w:pPr>
      <w:r>
        <w:rPr>
          <w:rStyle w:val="CommentReference"/>
        </w:rPr>
        <w:annotationRef/>
      </w:r>
      <w:r>
        <w:t xml:space="preserve">I reworded this section trying to make sense of what you said about the Altman Ruling. Does this make more sense? </w:t>
      </w:r>
    </w:p>
    <w:p w:rsidR="006D69E8" w:rsidRDefault="006D69E8">
      <w:pPr>
        <w:pStyle w:val="CommentText"/>
      </w:pPr>
    </w:p>
    <w:p w:rsidR="006D69E8" w:rsidRDefault="006D69E8">
      <w:pPr>
        <w:pStyle w:val="CommentText"/>
      </w:pPr>
      <w:r>
        <w:t>Does it make sense where I included the Altman Ruling language?</w:t>
      </w:r>
    </w:p>
  </w:comment>
  <w:comment w:id="37" w:author="Kasey  Zapatka" w:date="2018-11-15T14:48:00Z" w:initials="KZ">
    <w:p w:rsidR="006D69E8" w:rsidRPr="006A148C" w:rsidRDefault="006D69E8" w:rsidP="006A148C">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6A148C">
        <w:rPr>
          <w:rFonts w:ascii="Helvetica" w:eastAsia="Times New Roman" w:hAnsi="Helvetica" w:cs="Times New Roman"/>
          <w:color w:val="637282"/>
          <w:sz w:val="18"/>
          <w:szCs w:val="18"/>
          <w:shd w:val="clear" w:color="auto" w:fill="FFFFFF"/>
          <w:lang w:val="en-US"/>
        </w:rPr>
        <w:t>Actually its combining the IAI's and Vacancy increase that gets to the deregulation threshold. Could you put the IAI's in the first bullet point? It makes more sense conceptually because you see them during the vacancy.</w:t>
      </w:r>
    </w:p>
  </w:comment>
  <w:comment w:id="38" w:author="Kasey  Zapatka" w:date="2018-11-15T14:48:00Z" w:initials="KZ">
    <w:p w:rsidR="006D69E8" w:rsidRDefault="006D69E8">
      <w:pPr>
        <w:pStyle w:val="CommentText"/>
      </w:pPr>
      <w:r>
        <w:rPr>
          <w:rStyle w:val="CommentReference"/>
        </w:rPr>
        <w:annotationRef/>
      </w:r>
      <w:r>
        <w:t>I wanted to keep them separate, but tried to make your point…how does this sound?</w:t>
      </w:r>
    </w:p>
  </w:comment>
  <w:comment w:id="39" w:author="Davidson, Ellen" w:date="2018-11-19T12:40:00Z" w:initials="ED">
    <w:p w:rsidR="00132A5E" w:rsidRDefault="00132A5E">
      <w:pPr>
        <w:pStyle w:val="CommentText"/>
      </w:pPr>
      <w:r>
        <w:rPr>
          <w:rStyle w:val="CommentReference"/>
        </w:rPr>
        <w:annotationRef/>
      </w:r>
      <w:r>
        <w:t>Its fine</w:t>
      </w:r>
    </w:p>
  </w:comment>
  <w:comment w:id="40" w:author="Kasey  Zapatka" w:date="2018-02-22T17:22:00Z" w:initials="KZ">
    <w:p w:rsidR="006D69E8" w:rsidRDefault="006D69E8" w:rsidP="00AC49A8">
      <w:pPr>
        <w:pStyle w:val="CommentText"/>
      </w:pPr>
      <w:r>
        <w:rPr>
          <w:rStyle w:val="CommentReference"/>
        </w:rPr>
        <w:annotationRef/>
      </w:r>
      <w:r>
        <w:t>Has the $200,000 threshold  been adjusted as the DRT has? I couldn’t find anything on this because the current fact sheet is under revision, but I imagine it is adjusted with inflation at a specific rate increase?</w:t>
      </w:r>
    </w:p>
  </w:comment>
  <w:comment w:id="41" w:author="Kasey  Zapatka" w:date="2018-11-15T14:57:00Z" w:initials="KZ">
    <w:p w:rsidR="006D69E8" w:rsidRPr="00067369" w:rsidRDefault="006D69E8" w:rsidP="00067369">
      <w:pPr>
        <w:rPr>
          <w:rFonts w:ascii="Helvetica" w:eastAsia="Times New Roman" w:hAnsi="Helvetica" w:cs="Times New Roman"/>
          <w:color w:val="637282"/>
          <w:sz w:val="18"/>
          <w:szCs w:val="18"/>
          <w:shd w:val="clear" w:color="auto" w:fill="FFFFFF"/>
          <w:lang w:val="en-US"/>
        </w:rPr>
      </w:pPr>
      <w:r>
        <w:rPr>
          <w:rStyle w:val="CommentReference"/>
        </w:rPr>
        <w:annotationRef/>
      </w:r>
      <w:r>
        <w:rPr>
          <w:rStyle w:val="CommentReference"/>
        </w:rPr>
        <w:annotationRef/>
      </w:r>
      <w:r>
        <w:t xml:space="preserve">Your Comment: </w:t>
      </w:r>
      <w:r w:rsidRPr="00067369">
        <w:rPr>
          <w:rFonts w:ascii="Helvetica" w:eastAsia="Times New Roman" w:hAnsi="Helvetica" w:cs="Times New Roman"/>
          <w:color w:val="637282"/>
          <w:sz w:val="18"/>
          <w:szCs w:val="18"/>
          <w:shd w:val="clear" w:color="auto" w:fill="FFFFFF"/>
          <w:lang w:val="en-US"/>
        </w:rPr>
        <w:t>you might want to say that the populations may be exempt from rent increases if the tenants are paying 1/3 of their income toward their rent.</w:t>
      </w:r>
    </w:p>
  </w:comment>
  <w:comment w:id="42" w:author="Kasey  Zapatka" w:date="2018-11-15T14:57:00Z" w:initials="KZ">
    <w:p w:rsidR="006D69E8" w:rsidRDefault="006D69E8">
      <w:pPr>
        <w:pStyle w:val="CommentText"/>
      </w:pPr>
      <w:r>
        <w:rPr>
          <w:rStyle w:val="CommentReference"/>
        </w:rPr>
        <w:annotationRef/>
      </w:r>
      <w:r>
        <w:t xml:space="preserve">Added in your language </w:t>
      </w:r>
    </w:p>
  </w:comment>
  <w:comment w:id="43" w:author="Kasey  Zapatka" w:date="2018-11-18T11:37:00Z" w:initials="KZ">
    <w:p w:rsidR="006D69E8" w:rsidRDefault="006D69E8">
      <w:pPr>
        <w:pStyle w:val="CommentText"/>
      </w:pPr>
      <w:r>
        <w:rPr>
          <w:rStyle w:val="CommentReference"/>
        </w:rPr>
        <w:annotationRef/>
      </w:r>
      <w:r>
        <w:t>Edited slightly for clarity</w:t>
      </w:r>
    </w:p>
  </w:comment>
  <w:comment w:id="44" w:author="Kasey  Zapatka" w:date="2018-11-15T15:13:00Z" w:initials="KZ">
    <w:p w:rsidR="006D69E8" w:rsidRPr="00896808" w:rsidRDefault="006D69E8" w:rsidP="00896808">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896808">
        <w:rPr>
          <w:rFonts w:ascii="Helvetica" w:eastAsia="Times New Roman" w:hAnsi="Helvetica" w:cs="Times New Roman"/>
          <w:color w:val="637282"/>
          <w:sz w:val="18"/>
          <w:szCs w:val="18"/>
          <w:shd w:val="clear" w:color="auto" w:fill="FFFFFF"/>
          <w:lang w:val="en-US"/>
        </w:rPr>
        <w:t>I think the proportionate share is based on the number of people sharing the rent not the number of rooms in the apartment but let me check</w:t>
      </w:r>
    </w:p>
  </w:comment>
  <w:comment w:id="45" w:author="Kasey  Zapatka" w:date="2018-11-15T15:13:00Z" w:initials="KZ">
    <w:p w:rsidR="006D69E8" w:rsidRDefault="006D69E8">
      <w:pPr>
        <w:pStyle w:val="CommentText"/>
      </w:pPr>
      <w:r>
        <w:rPr>
          <w:rStyle w:val="CommentReference"/>
        </w:rPr>
        <w:annotationRef/>
      </w:r>
      <w:r>
        <w:t>What did you find?</w:t>
      </w:r>
    </w:p>
  </w:comment>
  <w:comment w:id="46" w:author="Davidson, Ellen" w:date="2018-11-19T12:44:00Z" w:initials="ED">
    <w:p w:rsidR="00132A5E" w:rsidRDefault="00132A5E">
      <w:pPr>
        <w:pStyle w:val="CommentText"/>
      </w:pPr>
      <w:r>
        <w:rPr>
          <w:rStyle w:val="CommentReference"/>
        </w:rPr>
        <w:annotationRef/>
      </w:r>
      <w:r>
        <w:t>Its people not rooms.</w:t>
      </w:r>
    </w:p>
  </w:comment>
  <w:comment w:id="47" w:author="Kasey  Zapatka" w:date="2018-11-15T15:21:00Z" w:initials="KZ">
    <w:p w:rsidR="006D69E8" w:rsidRDefault="006D69E8">
      <w:pPr>
        <w:pStyle w:val="CommentText"/>
      </w:pPr>
      <w:r>
        <w:rPr>
          <w:rStyle w:val="CommentReference"/>
        </w:rPr>
        <w:annotationRef/>
      </w:r>
      <w:r>
        <w:t>I tried to make the Airbnb case even more clear</w:t>
      </w:r>
    </w:p>
  </w:comment>
  <w:comment w:id="50" w:author="Kasey  Zapatka" w:date="2018-03-01T19:22:00Z" w:initials="KZ">
    <w:p w:rsidR="006D69E8" w:rsidRDefault="006D69E8" w:rsidP="007817A5">
      <w:pPr>
        <w:pStyle w:val="CommentText"/>
      </w:pPr>
      <w:r>
        <w:rPr>
          <w:rStyle w:val="CommentReference"/>
        </w:rPr>
        <w:annotationRef/>
      </w:r>
      <w:r>
        <w:rPr>
          <w:rStyle w:val="CommentReference"/>
        </w:rPr>
        <w:annotationRef/>
      </w:r>
      <w:r>
        <w:t xml:space="preserve">I remember from our discussion that this is only illegal if you are only renting out the entire apartment, that is, if one of the prime tenants remains in the apartment, but I couldn’t find anything in the amendments about that.  </w:t>
      </w:r>
    </w:p>
  </w:comment>
  <w:comment w:id="51" w:author="Davidson, Ellen" w:date="2018-11-19T12:45:00Z" w:initials="ED">
    <w:p w:rsidR="00132A5E" w:rsidRDefault="00132A5E">
      <w:pPr>
        <w:pStyle w:val="CommentText"/>
      </w:pPr>
      <w:r>
        <w:rPr>
          <w:rStyle w:val="CommentReference"/>
        </w:rPr>
        <w:annotationRef/>
      </w:r>
      <w:r>
        <w:t>That’s the case.  Not sure of the cite but I’ve been to a ton of City Council hearings on this and that’s what the law is.</w:t>
      </w:r>
    </w:p>
  </w:comment>
  <w:comment w:id="52" w:author="Davidson, Ellen" w:date="2018-11-19T12:46:00Z" w:initials="ED">
    <w:p w:rsidR="00132A5E" w:rsidRDefault="00132A5E">
      <w:pPr>
        <w:pStyle w:val="CommentText"/>
      </w:pPr>
      <w:r>
        <w:rPr>
          <w:rStyle w:val="CommentReference"/>
        </w:rPr>
        <w:annotationRef/>
      </w:r>
      <w:r>
        <w:t>This is a sentence fragment.  Not sure if you meant to delete it.</w:t>
      </w:r>
    </w:p>
  </w:comment>
  <w:comment w:id="53" w:author="Kasey  Zapatka" w:date="2018-11-16T19:15:00Z" w:initials="KZ">
    <w:p w:rsidR="006D69E8" w:rsidRPr="005942FF" w:rsidRDefault="006D69E8" w:rsidP="004108BF">
      <w:pPr>
        <w:rPr>
          <w:rFonts w:ascii="Helvetica" w:eastAsia="Times New Roman" w:hAnsi="Helvetica"/>
          <w:color w:val="637282"/>
          <w:sz w:val="18"/>
          <w:szCs w:val="18"/>
          <w:shd w:val="clear" w:color="auto" w:fill="FFFFFF"/>
        </w:rPr>
      </w:pPr>
      <w:r>
        <w:rPr>
          <w:rStyle w:val="CommentReference"/>
        </w:rPr>
        <w:annotationRef/>
      </w:r>
      <w:r>
        <w:t xml:space="preserve">Your comment: </w:t>
      </w:r>
      <w:r>
        <w:rPr>
          <w:rFonts w:ascii="Helvetica" w:eastAsia="Times New Roman" w:hAnsi="Helvetica"/>
          <w:color w:val="637282"/>
          <w:sz w:val="18"/>
          <w:szCs w:val="18"/>
          <w:shd w:val="clear" w:color="auto" w:fill="FFFFFF"/>
        </w:rPr>
        <w:t xml:space="preserve">This is wrong and is probably wrong on all of MCI sheets so please check all of the MCI documents. </w:t>
      </w:r>
      <w:r>
        <w:rPr>
          <w:rFonts w:ascii="Helvetica" w:eastAsia="Times New Roman" w:hAnsi="Helvetica"/>
          <w:color w:val="637282"/>
          <w:sz w:val="18"/>
          <w:szCs w:val="18"/>
        </w:rPr>
        <w:br/>
      </w:r>
      <w:r>
        <w:rPr>
          <w:rFonts w:ascii="Helvetica" w:eastAsia="Times New Roman" w:hAnsi="Helvetica"/>
          <w:color w:val="637282"/>
          <w:sz w:val="18"/>
          <w:szCs w:val="18"/>
        </w:rPr>
        <w:br/>
      </w:r>
      <w:r>
        <w:rPr>
          <w:rFonts w:ascii="Helvetica" w:eastAsia="Times New Roman" w:hAnsi="Helvetica"/>
          <w:color w:val="637282"/>
          <w:sz w:val="18"/>
          <w:szCs w:val="18"/>
          <w:shd w:val="clear" w:color="auto" w:fill="FFFFFF"/>
        </w:rPr>
        <w:t>So starting from the $800x 6% = $848). The paragraph should continue. The next year, $12 a month will be added to the rent permanently increasing the tenants rent to $860.</w:t>
      </w:r>
    </w:p>
  </w:comment>
  <w:comment w:id="54" w:author="Kasey  Zapatka" w:date="2018-11-16T19:19:00Z" w:initials="KZ">
    <w:p w:rsidR="006D69E8" w:rsidRDefault="006D69E8" w:rsidP="004108BF">
      <w:pPr>
        <w:pStyle w:val="CommentText"/>
      </w:pPr>
      <w:r>
        <w:rPr>
          <w:rStyle w:val="CommentReference"/>
        </w:rPr>
        <w:annotationRef/>
      </w:r>
      <w:r>
        <w:rPr>
          <w:rFonts w:ascii="Helvetica" w:eastAsia="Times New Roman" w:hAnsi="Helvetica"/>
          <w:color w:val="637282"/>
          <w:sz w:val="18"/>
          <w:szCs w:val="18"/>
          <w:shd w:val="clear" w:color="auto" w:fill="FFFFFF"/>
        </w:rPr>
        <w:t>Deleted: “</w:t>
      </w:r>
      <w:r w:rsidRPr="00724FC4">
        <w:rPr>
          <w:rFonts w:ascii="Calibri" w:hAnsi="Calibri" w:cs="TimesNewRomanPSMT"/>
          <w:color w:val="FF0000"/>
          <w:sz w:val="24"/>
          <w:szCs w:val="24"/>
        </w:rPr>
        <w:t>the remaining $12 a month will have to be added as a temporary increase to the following year’s allowable 6 percent increase.</w:t>
      </w:r>
      <w:r>
        <w:rPr>
          <w:rFonts w:ascii="Calibri" w:hAnsi="Calibri" w:cs="TimesNewRomanPSMT"/>
          <w:color w:val="FF0000"/>
        </w:rPr>
        <w:t>”</w:t>
      </w:r>
    </w:p>
  </w:comment>
  <w:comment w:id="55" w:author="Kasey  Zapatka" w:date="2018-02-08T13:44:00Z" w:initials="KZ">
    <w:p w:rsidR="006D69E8" w:rsidRDefault="006D69E8" w:rsidP="00DC375B">
      <w:pPr>
        <w:pStyle w:val="CommentText"/>
      </w:pPr>
      <w:r>
        <w:rPr>
          <w:rStyle w:val="CommentReference"/>
        </w:rPr>
        <w:annotationRef/>
      </w:r>
      <w:r>
        <w:rPr>
          <w:rStyle w:val="CommentReference"/>
        </w:rPr>
        <w:annotationRef/>
      </w:r>
      <w:r>
        <w:t xml:space="preserve">There is some contradiction between FACT SHEET #24  and the FAQ from DHCR. The fact sheet says that they do pay, but only until it exceeds 1/3 of their income, while the FAQ says that they can get the DOF to amend their exemption. I’m sure there are few that would have to pay, but if you could take another look, that’d be great. </w:t>
      </w:r>
    </w:p>
    <w:p w:rsidR="006D69E8" w:rsidRDefault="006D69E8" w:rsidP="00DC375B">
      <w:pPr>
        <w:pStyle w:val="CommentText"/>
      </w:pPr>
    </w:p>
    <w:p w:rsidR="006D69E8" w:rsidRPr="00742A0D" w:rsidRDefault="006D69E8" w:rsidP="00DC375B">
      <w:pPr>
        <w:pStyle w:val="CommentText"/>
        <w:rPr>
          <w:b/>
        </w:rPr>
      </w:pPr>
      <w:r>
        <w:rPr>
          <w:b/>
        </w:rPr>
        <w:t xml:space="preserve">HCR </w:t>
      </w:r>
      <w:r w:rsidRPr="00742A0D">
        <w:rPr>
          <w:b/>
        </w:rPr>
        <w:t>Fact Sheet</w:t>
      </w:r>
    </w:p>
    <w:p w:rsidR="006D69E8" w:rsidRDefault="004A19B5" w:rsidP="00DC375B">
      <w:pPr>
        <w:pStyle w:val="CommentText"/>
      </w:pPr>
      <w:hyperlink r:id="rId9" w:history="1">
        <w:r w:rsidR="006D69E8" w:rsidRPr="00E1350A">
          <w:rPr>
            <w:rStyle w:val="Hyperlink"/>
          </w:rPr>
          <w:t>http://www.nysh</w:t>
        </w:r>
        <w:r w:rsidR="006D69E8" w:rsidRPr="00E1350A">
          <w:rPr>
            <w:rStyle w:val="Hyperlink"/>
          </w:rPr>
          <w:t>c</w:t>
        </w:r>
        <w:r w:rsidR="006D69E8" w:rsidRPr="00E1350A">
          <w:rPr>
            <w:rStyle w:val="Hyperlink"/>
          </w:rPr>
          <w:t>r.org/Rent/FactSheets/orafac24.pdf</w:t>
        </w:r>
      </w:hyperlink>
    </w:p>
    <w:p w:rsidR="006D69E8" w:rsidRDefault="006D69E8" w:rsidP="00DC375B">
      <w:pPr>
        <w:pStyle w:val="CommentText"/>
      </w:pPr>
    </w:p>
    <w:p w:rsidR="006D69E8" w:rsidRDefault="006D69E8" w:rsidP="00DC375B">
      <w:pPr>
        <w:pStyle w:val="CommentText"/>
      </w:pPr>
    </w:p>
    <w:p w:rsidR="006D69E8" w:rsidRPr="00742A0D" w:rsidRDefault="006D69E8" w:rsidP="00DC375B">
      <w:pPr>
        <w:pStyle w:val="CommentText"/>
        <w:rPr>
          <w:b/>
        </w:rPr>
      </w:pPr>
      <w:r>
        <w:rPr>
          <w:b/>
        </w:rPr>
        <w:t xml:space="preserve">HCR </w:t>
      </w:r>
      <w:r w:rsidRPr="00742A0D">
        <w:rPr>
          <w:b/>
        </w:rPr>
        <w:t>FAQs</w:t>
      </w:r>
    </w:p>
    <w:p w:rsidR="006D69E8" w:rsidRDefault="004A19B5" w:rsidP="00DC375B">
      <w:pPr>
        <w:pStyle w:val="CommentText"/>
      </w:pPr>
      <w:hyperlink r:id="rId10" w:history="1">
        <w:r w:rsidR="006D69E8" w:rsidRPr="00E1350A">
          <w:rPr>
            <w:rStyle w:val="Hyperlink"/>
          </w:rPr>
          <w:t>http://www.nyshcr.org/R</w:t>
        </w:r>
        <w:r w:rsidR="006D69E8" w:rsidRPr="00E1350A">
          <w:rPr>
            <w:rStyle w:val="Hyperlink"/>
          </w:rPr>
          <w:t>e</w:t>
        </w:r>
        <w:r w:rsidR="006D69E8" w:rsidRPr="00E1350A">
          <w:rPr>
            <w:rStyle w:val="Hyperlink"/>
          </w:rPr>
          <w:t>nt/Faqs/MCI-FAQ-for-tenants.pdf</w:t>
        </w:r>
      </w:hyperlink>
    </w:p>
    <w:p w:rsidR="006D69E8" w:rsidRDefault="006D69E8" w:rsidP="00DC375B">
      <w:pPr>
        <w:pStyle w:val="CommentText"/>
      </w:pPr>
    </w:p>
    <w:p w:rsidR="006D69E8" w:rsidRDefault="006D69E8" w:rsidP="00DC375B">
      <w:pPr>
        <w:pStyle w:val="CommentText"/>
      </w:pPr>
    </w:p>
  </w:comment>
  <w:comment w:id="56" w:author="Davidson, Ellen" w:date="2018-11-19T12:49:00Z" w:initials="ED">
    <w:p w:rsidR="00132A5E" w:rsidRDefault="00132A5E">
      <w:pPr>
        <w:pStyle w:val="CommentText"/>
      </w:pPr>
      <w:r>
        <w:rPr>
          <w:rStyle w:val="CommentReference"/>
        </w:rPr>
        <w:annotationRef/>
      </w:r>
      <w:r>
        <w:t>The Fact sheet makes no sense to me.  A tenant only gets SCRIE if she is paying 1/3 of her income toward her rent so I can’t think of a case where the fact sheet situation would come into play.  Go with the FAQ.</w:t>
      </w:r>
    </w:p>
  </w:comment>
  <w:comment w:id="57" w:author="Kasey  Zapatka" w:date="2018-11-15T17:17:00Z" w:initials="KZ">
    <w:p w:rsidR="006D69E8" w:rsidRPr="00961AD1" w:rsidRDefault="006D69E8" w:rsidP="00961AD1">
      <w:pPr>
        <w:rPr>
          <w:rFonts w:ascii="Times New Roman" w:eastAsia="Times New Roman" w:hAnsi="Times New Roman" w:cs="Times New Roman"/>
          <w:color w:val="auto"/>
          <w:sz w:val="24"/>
          <w:szCs w:val="24"/>
          <w:lang w:val="en-US"/>
        </w:rPr>
      </w:pPr>
      <w:r>
        <w:rPr>
          <w:rStyle w:val="CommentReference"/>
        </w:rPr>
        <w:annotationRef/>
      </w:r>
      <w:r>
        <w:t xml:space="preserve">Your comment: </w:t>
      </w:r>
      <w:r w:rsidRPr="00961AD1">
        <w:rPr>
          <w:rFonts w:ascii="Helvetica" w:eastAsia="Times New Roman" w:hAnsi="Helvetica" w:cs="Times New Roman"/>
          <w:color w:val="637282"/>
          <w:sz w:val="18"/>
          <w:szCs w:val="18"/>
          <w:shd w:val="clear" w:color="auto" w:fill="FFFFFF"/>
          <w:lang w:val="en-US"/>
        </w:rPr>
        <w:t>someone who is not one of the named relationships but whose relationship is comparable to one of the named relationships. Think about a niece who moves into to take care of an aunt and their relationship can be described as parent child. Courts look at whether the successor can prove they provided emotional and . . .</w:t>
      </w:r>
    </w:p>
  </w:comment>
  <w:comment w:id="58" w:author="Kasey  Zapatka" w:date="2018-11-15T17:18:00Z" w:initials="KZ">
    <w:p w:rsidR="006D69E8" w:rsidRDefault="006D69E8">
      <w:pPr>
        <w:pStyle w:val="CommentText"/>
      </w:pPr>
      <w:r>
        <w:rPr>
          <w:rStyle w:val="CommentReference"/>
        </w:rPr>
        <w:annotationRef/>
      </w:r>
      <w:r>
        <w:t xml:space="preserve">I incorporated your suggestion </w:t>
      </w:r>
    </w:p>
  </w:comment>
  <w:comment w:id="59" w:author="Kasey  Zapatka" w:date="2018-11-15T17:24:00Z" w:initials="KZ">
    <w:p w:rsidR="006D69E8" w:rsidRPr="00D01746" w:rsidRDefault="006D69E8" w:rsidP="00D01746">
      <w:pPr>
        <w:rPr>
          <w:rFonts w:ascii="Times New Roman" w:eastAsia="Times New Roman" w:hAnsi="Times New Roman" w:cs="Times New Roman"/>
          <w:color w:val="auto"/>
          <w:sz w:val="24"/>
          <w:szCs w:val="24"/>
          <w:lang w:val="en-US"/>
        </w:rPr>
      </w:pPr>
      <w:r>
        <w:rPr>
          <w:rStyle w:val="CommentReference"/>
        </w:rPr>
        <w:annotationRef/>
      </w:r>
      <w:r>
        <w:t>Your comment: I</w:t>
      </w:r>
      <w:r w:rsidRPr="00D01746">
        <w:rPr>
          <w:rFonts w:ascii="Helvetica" w:eastAsia="Times New Roman" w:hAnsi="Helvetica" w:cs="Times New Roman"/>
          <w:color w:val="637282"/>
          <w:sz w:val="18"/>
          <w:szCs w:val="18"/>
          <w:shd w:val="clear" w:color="auto" w:fill="FFFFFF"/>
          <w:lang w:val="en-US"/>
        </w:rPr>
        <w:t>ts not another tenant but the tenant who is being accused of violating their lease. "if it can be demonstrated that the tenant accused of violating his or her lease has "openly and notoriously" . . . Some examples of "openly and notoriously" are walking the dog, the super . . .</w:t>
      </w:r>
    </w:p>
  </w:comment>
  <w:comment w:id="60" w:author="Kasey  Zapatka" w:date="2018-11-15T17:24:00Z" w:initials="KZ">
    <w:p w:rsidR="006D69E8" w:rsidRDefault="006D69E8">
      <w:pPr>
        <w:pStyle w:val="CommentText"/>
      </w:pPr>
      <w:r>
        <w:rPr>
          <w:rStyle w:val="CommentReference"/>
        </w:rPr>
        <w:annotationRef/>
      </w:r>
      <w:r>
        <w:rPr>
          <w:rStyle w:val="CommentReference"/>
        </w:rPr>
        <w:t>I adjusted the language in red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9B5" w:rsidRDefault="004A19B5" w:rsidP="001F22D8">
      <w:pPr>
        <w:spacing w:line="240" w:lineRule="auto"/>
      </w:pPr>
      <w:r>
        <w:separator/>
      </w:r>
    </w:p>
  </w:endnote>
  <w:endnote w:type="continuationSeparator" w:id="0">
    <w:p w:rsidR="004A19B5" w:rsidRDefault="004A19B5" w:rsidP="001F22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auto"/>
    <w:pitch w:val="default"/>
  </w:font>
  <w:font w:name="TimesNewRomanPSMT">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9E8" w:rsidRDefault="006D69E8" w:rsidP="00B663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69E8" w:rsidRDefault="006D69E8" w:rsidP="008D4EE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9E8" w:rsidRPr="008D4EEA" w:rsidRDefault="006D69E8" w:rsidP="00B663FE">
    <w:pPr>
      <w:pStyle w:val="Footer"/>
      <w:framePr w:wrap="none" w:vAnchor="text" w:hAnchor="margin" w:xAlign="right" w:y="1"/>
      <w:rPr>
        <w:rStyle w:val="PageNumber"/>
        <w:rFonts w:ascii="Calibri" w:hAnsi="Calibri"/>
      </w:rPr>
    </w:pPr>
    <w:r w:rsidRPr="008D4EEA">
      <w:rPr>
        <w:rStyle w:val="PageNumber"/>
        <w:rFonts w:ascii="Calibri" w:hAnsi="Calibri"/>
      </w:rPr>
      <w:t>Annotated Lease |</w:t>
    </w:r>
    <w:r w:rsidRPr="008D4EEA">
      <w:rPr>
        <w:rStyle w:val="PageNumber"/>
        <w:rFonts w:ascii="Calibri" w:hAnsi="Calibri"/>
      </w:rPr>
      <w:fldChar w:fldCharType="begin"/>
    </w:r>
    <w:r w:rsidRPr="008D4EEA">
      <w:rPr>
        <w:rStyle w:val="PageNumber"/>
        <w:rFonts w:ascii="Calibri" w:hAnsi="Calibri"/>
      </w:rPr>
      <w:instrText xml:space="preserve">PAGE  </w:instrText>
    </w:r>
    <w:r w:rsidRPr="008D4EEA">
      <w:rPr>
        <w:rStyle w:val="PageNumber"/>
        <w:rFonts w:ascii="Calibri" w:hAnsi="Calibri"/>
      </w:rPr>
      <w:fldChar w:fldCharType="separate"/>
    </w:r>
    <w:r w:rsidR="00132A5E">
      <w:rPr>
        <w:rStyle w:val="PageNumber"/>
        <w:rFonts w:ascii="Calibri" w:hAnsi="Calibri"/>
        <w:noProof/>
      </w:rPr>
      <w:t>53</w:t>
    </w:r>
    <w:r w:rsidRPr="008D4EEA">
      <w:rPr>
        <w:rStyle w:val="PageNumber"/>
        <w:rFonts w:ascii="Calibri" w:hAnsi="Calibri"/>
      </w:rPr>
      <w:fldChar w:fldCharType="end"/>
    </w:r>
  </w:p>
  <w:p w:rsidR="006D69E8" w:rsidRPr="008D4EEA" w:rsidRDefault="006D69E8" w:rsidP="008D4EEA">
    <w:pPr>
      <w:pStyle w:val="Footer"/>
      <w:ind w:right="360"/>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9B5" w:rsidRDefault="004A19B5" w:rsidP="001F22D8">
      <w:pPr>
        <w:spacing w:line="240" w:lineRule="auto"/>
      </w:pPr>
      <w:r>
        <w:separator/>
      </w:r>
    </w:p>
  </w:footnote>
  <w:footnote w:type="continuationSeparator" w:id="0">
    <w:p w:rsidR="004A19B5" w:rsidRDefault="004A19B5" w:rsidP="001F22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F0C63"/>
    <w:multiLevelType w:val="hybridMultilevel"/>
    <w:tmpl w:val="CB40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54029"/>
    <w:multiLevelType w:val="hybridMultilevel"/>
    <w:tmpl w:val="383230DE"/>
    <w:lvl w:ilvl="0" w:tplc="04090001">
      <w:start w:val="1"/>
      <w:numFmt w:val="bullet"/>
      <w:lvlText w:val=""/>
      <w:lvlJc w:val="left"/>
      <w:pPr>
        <w:ind w:left="782" w:hanging="360"/>
      </w:pPr>
      <w:rPr>
        <w:rFonts w:ascii="Symbol" w:hAnsi="Symbol" w:hint="default"/>
      </w:rPr>
    </w:lvl>
    <w:lvl w:ilvl="1" w:tplc="04090003">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
    <w:nsid w:val="09E5559D"/>
    <w:multiLevelType w:val="hybridMultilevel"/>
    <w:tmpl w:val="F6FE2D86"/>
    <w:lvl w:ilvl="0" w:tplc="21401B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D00F9C"/>
    <w:multiLevelType w:val="multilevel"/>
    <w:tmpl w:val="1CA2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DC610B"/>
    <w:multiLevelType w:val="hybridMultilevel"/>
    <w:tmpl w:val="5C94193C"/>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5">
    <w:nsid w:val="29D5088F"/>
    <w:multiLevelType w:val="hybridMultilevel"/>
    <w:tmpl w:val="18A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14DE7"/>
    <w:multiLevelType w:val="multilevel"/>
    <w:tmpl w:val="B87A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F86079"/>
    <w:multiLevelType w:val="hybridMultilevel"/>
    <w:tmpl w:val="9834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95BC8"/>
    <w:multiLevelType w:val="hybridMultilevel"/>
    <w:tmpl w:val="99E6A340"/>
    <w:lvl w:ilvl="0" w:tplc="96C48CC0">
      <w:numFmt w:val="bullet"/>
      <w:lvlText w:val="•"/>
      <w:lvlJc w:val="left"/>
      <w:pPr>
        <w:ind w:left="1080" w:hanging="72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133036"/>
    <w:multiLevelType w:val="hybridMultilevel"/>
    <w:tmpl w:val="8676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C906E8"/>
    <w:multiLevelType w:val="hybridMultilevel"/>
    <w:tmpl w:val="F380F72E"/>
    <w:lvl w:ilvl="0" w:tplc="BF746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965934"/>
    <w:multiLevelType w:val="hybridMultilevel"/>
    <w:tmpl w:val="F6FE2D86"/>
    <w:lvl w:ilvl="0" w:tplc="21401B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DD6B14"/>
    <w:multiLevelType w:val="hybridMultilevel"/>
    <w:tmpl w:val="F6FE2D86"/>
    <w:lvl w:ilvl="0" w:tplc="21401B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4978A9"/>
    <w:multiLevelType w:val="hybridMultilevel"/>
    <w:tmpl w:val="7DF8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CF18AC"/>
    <w:multiLevelType w:val="multilevel"/>
    <w:tmpl w:val="814472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3178AA"/>
    <w:multiLevelType w:val="hybridMultilevel"/>
    <w:tmpl w:val="D7D0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3C1B30"/>
    <w:multiLevelType w:val="hybridMultilevel"/>
    <w:tmpl w:val="58D2E0C8"/>
    <w:lvl w:ilvl="0" w:tplc="F5508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1"/>
  </w:num>
  <w:num w:numId="4">
    <w:abstractNumId w:val="1"/>
  </w:num>
  <w:num w:numId="5">
    <w:abstractNumId w:val="15"/>
  </w:num>
  <w:num w:numId="6">
    <w:abstractNumId w:val="10"/>
  </w:num>
  <w:num w:numId="7">
    <w:abstractNumId w:val="5"/>
  </w:num>
  <w:num w:numId="8">
    <w:abstractNumId w:val="13"/>
  </w:num>
  <w:num w:numId="9">
    <w:abstractNumId w:val="4"/>
  </w:num>
  <w:num w:numId="10">
    <w:abstractNumId w:val="14"/>
  </w:num>
  <w:num w:numId="11">
    <w:abstractNumId w:val="6"/>
  </w:num>
  <w:num w:numId="12">
    <w:abstractNumId w:val="16"/>
  </w:num>
  <w:num w:numId="13">
    <w:abstractNumId w:val="9"/>
  </w:num>
  <w:num w:numId="14">
    <w:abstractNumId w:val="0"/>
  </w:num>
  <w:num w:numId="15">
    <w:abstractNumId w:val="7"/>
  </w:num>
  <w:num w:numId="16">
    <w:abstractNumId w:val="2"/>
  </w:num>
  <w:num w:numId="1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sey  Zapatka">
    <w15:presenceInfo w15:providerId="None" w15:userId="Kasey  Zapatka"/>
  </w15:person>
  <w15:person w15:author="Davidson, Ellen">
    <w15:presenceInfo w15:providerId="None" w15:userId="Davidson, El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53D"/>
    <w:rsid w:val="00001749"/>
    <w:rsid w:val="000171F1"/>
    <w:rsid w:val="0005225A"/>
    <w:rsid w:val="0006268C"/>
    <w:rsid w:val="00066E18"/>
    <w:rsid w:val="00067369"/>
    <w:rsid w:val="000A0238"/>
    <w:rsid w:val="000A41F0"/>
    <w:rsid w:val="000A555C"/>
    <w:rsid w:val="000A709F"/>
    <w:rsid w:val="000B28A0"/>
    <w:rsid w:val="000B3C4E"/>
    <w:rsid w:val="00112E33"/>
    <w:rsid w:val="00117B01"/>
    <w:rsid w:val="001226EB"/>
    <w:rsid w:val="001309E3"/>
    <w:rsid w:val="00132A5E"/>
    <w:rsid w:val="001346A7"/>
    <w:rsid w:val="00135523"/>
    <w:rsid w:val="001364F5"/>
    <w:rsid w:val="00146BFD"/>
    <w:rsid w:val="0015076C"/>
    <w:rsid w:val="00153E36"/>
    <w:rsid w:val="00157313"/>
    <w:rsid w:val="00171D03"/>
    <w:rsid w:val="00180D68"/>
    <w:rsid w:val="00182F63"/>
    <w:rsid w:val="001A32A2"/>
    <w:rsid w:val="001B3CED"/>
    <w:rsid w:val="001B7308"/>
    <w:rsid w:val="001D10C9"/>
    <w:rsid w:val="001F22D8"/>
    <w:rsid w:val="0022207A"/>
    <w:rsid w:val="00231282"/>
    <w:rsid w:val="0024588E"/>
    <w:rsid w:val="00257935"/>
    <w:rsid w:val="0027050D"/>
    <w:rsid w:val="002C64D7"/>
    <w:rsid w:val="002D0777"/>
    <w:rsid w:val="003450AD"/>
    <w:rsid w:val="0035063A"/>
    <w:rsid w:val="00356249"/>
    <w:rsid w:val="00362A0E"/>
    <w:rsid w:val="003769DF"/>
    <w:rsid w:val="003905BA"/>
    <w:rsid w:val="00393780"/>
    <w:rsid w:val="003B5B65"/>
    <w:rsid w:val="003C1C3F"/>
    <w:rsid w:val="003D0960"/>
    <w:rsid w:val="003E4687"/>
    <w:rsid w:val="003F1DF0"/>
    <w:rsid w:val="003F40EE"/>
    <w:rsid w:val="003F46EA"/>
    <w:rsid w:val="004108BF"/>
    <w:rsid w:val="00412F65"/>
    <w:rsid w:val="00416740"/>
    <w:rsid w:val="004246CC"/>
    <w:rsid w:val="00432490"/>
    <w:rsid w:val="004343DD"/>
    <w:rsid w:val="004550E4"/>
    <w:rsid w:val="00467940"/>
    <w:rsid w:val="00472520"/>
    <w:rsid w:val="00483B96"/>
    <w:rsid w:val="004927BB"/>
    <w:rsid w:val="004A19B5"/>
    <w:rsid w:val="004A364A"/>
    <w:rsid w:val="004B0A6A"/>
    <w:rsid w:val="004C2130"/>
    <w:rsid w:val="004D42EE"/>
    <w:rsid w:val="0050111D"/>
    <w:rsid w:val="00501B97"/>
    <w:rsid w:val="0057457E"/>
    <w:rsid w:val="00584A47"/>
    <w:rsid w:val="005C3478"/>
    <w:rsid w:val="00606ADA"/>
    <w:rsid w:val="00642F88"/>
    <w:rsid w:val="00670B41"/>
    <w:rsid w:val="006A148C"/>
    <w:rsid w:val="006B0879"/>
    <w:rsid w:val="006B7024"/>
    <w:rsid w:val="006D69E8"/>
    <w:rsid w:val="006D7205"/>
    <w:rsid w:val="00701362"/>
    <w:rsid w:val="00701EAE"/>
    <w:rsid w:val="00713491"/>
    <w:rsid w:val="0071367D"/>
    <w:rsid w:val="00742931"/>
    <w:rsid w:val="007655F2"/>
    <w:rsid w:val="00765723"/>
    <w:rsid w:val="007817A5"/>
    <w:rsid w:val="00784B41"/>
    <w:rsid w:val="007B175A"/>
    <w:rsid w:val="007C63D1"/>
    <w:rsid w:val="007C72E2"/>
    <w:rsid w:val="007E1CC8"/>
    <w:rsid w:val="007E7EA2"/>
    <w:rsid w:val="0080220B"/>
    <w:rsid w:val="0080374C"/>
    <w:rsid w:val="00813F75"/>
    <w:rsid w:val="0084321E"/>
    <w:rsid w:val="00843256"/>
    <w:rsid w:val="00861A22"/>
    <w:rsid w:val="00862710"/>
    <w:rsid w:val="00873D3B"/>
    <w:rsid w:val="008953CF"/>
    <w:rsid w:val="0089597B"/>
    <w:rsid w:val="00896808"/>
    <w:rsid w:val="008A44AF"/>
    <w:rsid w:val="008A6BBF"/>
    <w:rsid w:val="008D3B83"/>
    <w:rsid w:val="008D4EEA"/>
    <w:rsid w:val="008F28A6"/>
    <w:rsid w:val="009074E4"/>
    <w:rsid w:val="00921507"/>
    <w:rsid w:val="0095042E"/>
    <w:rsid w:val="00961AD1"/>
    <w:rsid w:val="00976402"/>
    <w:rsid w:val="009A0FC2"/>
    <w:rsid w:val="009A553D"/>
    <w:rsid w:val="009B038D"/>
    <w:rsid w:val="009B483E"/>
    <w:rsid w:val="009C1DC2"/>
    <w:rsid w:val="00A651B9"/>
    <w:rsid w:val="00AA344C"/>
    <w:rsid w:val="00AB5666"/>
    <w:rsid w:val="00AC49A8"/>
    <w:rsid w:val="00B03D42"/>
    <w:rsid w:val="00B03DFD"/>
    <w:rsid w:val="00B16F0D"/>
    <w:rsid w:val="00B24AEE"/>
    <w:rsid w:val="00B25ACC"/>
    <w:rsid w:val="00B663FE"/>
    <w:rsid w:val="00B832B2"/>
    <w:rsid w:val="00B87AB7"/>
    <w:rsid w:val="00BA19BE"/>
    <w:rsid w:val="00BA6B14"/>
    <w:rsid w:val="00BE2DBB"/>
    <w:rsid w:val="00BF1799"/>
    <w:rsid w:val="00C0647B"/>
    <w:rsid w:val="00C14DE1"/>
    <w:rsid w:val="00C468BB"/>
    <w:rsid w:val="00C5730F"/>
    <w:rsid w:val="00C66022"/>
    <w:rsid w:val="00C915C7"/>
    <w:rsid w:val="00CB1CFE"/>
    <w:rsid w:val="00CB2799"/>
    <w:rsid w:val="00CF32DF"/>
    <w:rsid w:val="00CF3483"/>
    <w:rsid w:val="00CF6F12"/>
    <w:rsid w:val="00D01746"/>
    <w:rsid w:val="00D3036A"/>
    <w:rsid w:val="00D432EC"/>
    <w:rsid w:val="00D43826"/>
    <w:rsid w:val="00D8514A"/>
    <w:rsid w:val="00D87CCB"/>
    <w:rsid w:val="00D92F4C"/>
    <w:rsid w:val="00DA7BB0"/>
    <w:rsid w:val="00DC375B"/>
    <w:rsid w:val="00DD05EA"/>
    <w:rsid w:val="00DD73DC"/>
    <w:rsid w:val="00E17ED2"/>
    <w:rsid w:val="00E22074"/>
    <w:rsid w:val="00E24AAC"/>
    <w:rsid w:val="00E25516"/>
    <w:rsid w:val="00E56398"/>
    <w:rsid w:val="00E773D9"/>
    <w:rsid w:val="00E90241"/>
    <w:rsid w:val="00EB5BF0"/>
    <w:rsid w:val="00ED3A08"/>
    <w:rsid w:val="00ED3C3F"/>
    <w:rsid w:val="00F02639"/>
    <w:rsid w:val="00F03F62"/>
    <w:rsid w:val="00F279D1"/>
    <w:rsid w:val="00F4168E"/>
    <w:rsid w:val="00F61F06"/>
    <w:rsid w:val="00F732BA"/>
    <w:rsid w:val="00F848ED"/>
    <w:rsid w:val="00FA38BE"/>
    <w:rsid w:val="00FA45C0"/>
    <w:rsid w:val="00FA55F0"/>
    <w:rsid w:val="00FC1784"/>
    <w:rsid w:val="00FC1EFE"/>
    <w:rsid w:val="00FD1524"/>
    <w:rsid w:val="00FD45F5"/>
    <w:rsid w:val="00FE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6A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87C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CCB"/>
    <w:rPr>
      <w:rFonts w:ascii="Segoe UI" w:hAnsi="Segoe UI" w:cs="Segoe UI"/>
      <w:sz w:val="18"/>
      <w:szCs w:val="18"/>
    </w:rPr>
  </w:style>
  <w:style w:type="paragraph" w:styleId="Header">
    <w:name w:val="header"/>
    <w:basedOn w:val="Normal"/>
    <w:link w:val="HeaderChar"/>
    <w:uiPriority w:val="99"/>
    <w:unhideWhenUsed/>
    <w:rsid w:val="001F22D8"/>
    <w:pPr>
      <w:tabs>
        <w:tab w:val="center" w:pos="4680"/>
        <w:tab w:val="right" w:pos="9360"/>
      </w:tabs>
      <w:spacing w:line="240" w:lineRule="auto"/>
    </w:pPr>
  </w:style>
  <w:style w:type="character" w:customStyle="1" w:styleId="HeaderChar">
    <w:name w:val="Header Char"/>
    <w:basedOn w:val="DefaultParagraphFont"/>
    <w:link w:val="Header"/>
    <w:uiPriority w:val="99"/>
    <w:rsid w:val="001F22D8"/>
  </w:style>
  <w:style w:type="paragraph" w:styleId="Footer">
    <w:name w:val="footer"/>
    <w:basedOn w:val="Normal"/>
    <w:link w:val="FooterChar"/>
    <w:uiPriority w:val="99"/>
    <w:unhideWhenUsed/>
    <w:rsid w:val="001F22D8"/>
    <w:pPr>
      <w:tabs>
        <w:tab w:val="center" w:pos="4680"/>
        <w:tab w:val="right" w:pos="9360"/>
      </w:tabs>
      <w:spacing w:line="240" w:lineRule="auto"/>
    </w:pPr>
  </w:style>
  <w:style w:type="character" w:customStyle="1" w:styleId="FooterChar">
    <w:name w:val="Footer Char"/>
    <w:basedOn w:val="DefaultParagraphFont"/>
    <w:link w:val="Footer"/>
    <w:uiPriority w:val="99"/>
    <w:rsid w:val="001F22D8"/>
  </w:style>
  <w:style w:type="character" w:styleId="Hyperlink">
    <w:name w:val="Hyperlink"/>
    <w:basedOn w:val="DefaultParagraphFont"/>
    <w:uiPriority w:val="99"/>
    <w:unhideWhenUsed/>
    <w:rsid w:val="004A364A"/>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843256"/>
    <w:rPr>
      <w:b/>
      <w:bCs/>
    </w:rPr>
  </w:style>
  <w:style w:type="character" w:customStyle="1" w:styleId="CommentSubjectChar">
    <w:name w:val="Comment Subject Char"/>
    <w:basedOn w:val="CommentTextChar"/>
    <w:link w:val="CommentSubject"/>
    <w:uiPriority w:val="99"/>
    <w:semiHidden/>
    <w:rsid w:val="00843256"/>
    <w:rPr>
      <w:b/>
      <w:bCs/>
      <w:sz w:val="20"/>
      <w:szCs w:val="20"/>
    </w:rPr>
  </w:style>
  <w:style w:type="character" w:styleId="FollowedHyperlink">
    <w:name w:val="FollowedHyperlink"/>
    <w:basedOn w:val="DefaultParagraphFont"/>
    <w:uiPriority w:val="99"/>
    <w:semiHidden/>
    <w:unhideWhenUsed/>
    <w:rsid w:val="00ED3C3F"/>
    <w:rPr>
      <w:color w:val="800080" w:themeColor="followedHyperlink"/>
      <w:u w:val="single"/>
    </w:rPr>
  </w:style>
  <w:style w:type="paragraph" w:styleId="NormalWeb">
    <w:name w:val="Normal (Web)"/>
    <w:basedOn w:val="Normal"/>
    <w:uiPriority w:val="99"/>
    <w:unhideWhenUsed/>
    <w:rsid w:val="000B28A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styleId="PageNumber">
    <w:name w:val="page number"/>
    <w:basedOn w:val="DefaultParagraphFont"/>
    <w:uiPriority w:val="99"/>
    <w:semiHidden/>
    <w:unhideWhenUsed/>
    <w:rsid w:val="001B7308"/>
  </w:style>
  <w:style w:type="paragraph" w:styleId="ListParagraph">
    <w:name w:val="List Paragraph"/>
    <w:basedOn w:val="Normal"/>
    <w:uiPriority w:val="34"/>
    <w:qFormat/>
    <w:rsid w:val="00642F88"/>
    <w:pPr>
      <w:ind w:left="720"/>
      <w:contextualSpacing/>
    </w:pPr>
  </w:style>
  <w:style w:type="character" w:customStyle="1" w:styleId="Heading1Char">
    <w:name w:val="Heading 1 Char"/>
    <w:basedOn w:val="DefaultParagraphFont"/>
    <w:link w:val="Heading1"/>
    <w:rsid w:val="007817A5"/>
    <w:rPr>
      <w:sz w:val="40"/>
      <w:szCs w:val="40"/>
    </w:rPr>
  </w:style>
  <w:style w:type="paragraph" w:styleId="DocumentMap">
    <w:name w:val="Document Map"/>
    <w:basedOn w:val="Normal"/>
    <w:link w:val="DocumentMapChar"/>
    <w:uiPriority w:val="99"/>
    <w:semiHidden/>
    <w:unhideWhenUsed/>
    <w:rsid w:val="00157313"/>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573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3505">
      <w:bodyDiv w:val="1"/>
      <w:marLeft w:val="0"/>
      <w:marRight w:val="0"/>
      <w:marTop w:val="0"/>
      <w:marBottom w:val="0"/>
      <w:divBdr>
        <w:top w:val="none" w:sz="0" w:space="0" w:color="auto"/>
        <w:left w:val="none" w:sz="0" w:space="0" w:color="auto"/>
        <w:bottom w:val="none" w:sz="0" w:space="0" w:color="auto"/>
        <w:right w:val="none" w:sz="0" w:space="0" w:color="auto"/>
      </w:divBdr>
    </w:div>
    <w:div w:id="237373188">
      <w:bodyDiv w:val="1"/>
      <w:marLeft w:val="0"/>
      <w:marRight w:val="0"/>
      <w:marTop w:val="0"/>
      <w:marBottom w:val="0"/>
      <w:divBdr>
        <w:top w:val="none" w:sz="0" w:space="0" w:color="auto"/>
        <w:left w:val="none" w:sz="0" w:space="0" w:color="auto"/>
        <w:bottom w:val="none" w:sz="0" w:space="0" w:color="auto"/>
        <w:right w:val="none" w:sz="0" w:space="0" w:color="auto"/>
      </w:divBdr>
      <w:divsChild>
        <w:div w:id="313726008">
          <w:marLeft w:val="0"/>
          <w:marRight w:val="0"/>
          <w:marTop w:val="0"/>
          <w:marBottom w:val="0"/>
          <w:divBdr>
            <w:top w:val="none" w:sz="0" w:space="0" w:color="auto"/>
            <w:left w:val="none" w:sz="0" w:space="0" w:color="auto"/>
            <w:bottom w:val="none" w:sz="0" w:space="0" w:color="auto"/>
            <w:right w:val="none" w:sz="0" w:space="0" w:color="auto"/>
          </w:divBdr>
          <w:divsChild>
            <w:div w:id="2135978548">
              <w:marLeft w:val="0"/>
              <w:marRight w:val="75"/>
              <w:marTop w:val="0"/>
              <w:marBottom w:val="0"/>
              <w:divBdr>
                <w:top w:val="none" w:sz="0" w:space="0" w:color="auto"/>
                <w:left w:val="none" w:sz="0" w:space="0" w:color="auto"/>
                <w:bottom w:val="none" w:sz="0" w:space="0" w:color="auto"/>
                <w:right w:val="none" w:sz="0" w:space="0" w:color="auto"/>
              </w:divBdr>
            </w:div>
            <w:div w:id="1035738815">
              <w:marLeft w:val="0"/>
              <w:marRight w:val="0"/>
              <w:marTop w:val="0"/>
              <w:marBottom w:val="0"/>
              <w:divBdr>
                <w:top w:val="none" w:sz="0" w:space="0" w:color="auto"/>
                <w:left w:val="none" w:sz="0" w:space="0" w:color="auto"/>
                <w:bottom w:val="none" w:sz="0" w:space="0" w:color="auto"/>
                <w:right w:val="none" w:sz="0" w:space="0" w:color="auto"/>
              </w:divBdr>
              <w:divsChild>
                <w:div w:id="1823034955">
                  <w:marLeft w:val="0"/>
                  <w:marRight w:val="0"/>
                  <w:marTop w:val="0"/>
                  <w:marBottom w:val="0"/>
                  <w:divBdr>
                    <w:top w:val="none" w:sz="0" w:space="0" w:color="auto"/>
                    <w:left w:val="none" w:sz="0" w:space="0" w:color="auto"/>
                    <w:bottom w:val="none" w:sz="0" w:space="0" w:color="auto"/>
                    <w:right w:val="none" w:sz="0" w:space="0" w:color="auto"/>
                  </w:divBdr>
                  <w:divsChild>
                    <w:div w:id="14827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27411">
          <w:marLeft w:val="0"/>
          <w:marRight w:val="0"/>
          <w:marTop w:val="0"/>
          <w:marBottom w:val="0"/>
          <w:divBdr>
            <w:top w:val="none" w:sz="0" w:space="0" w:color="auto"/>
            <w:left w:val="none" w:sz="0" w:space="0" w:color="auto"/>
            <w:bottom w:val="none" w:sz="0" w:space="0" w:color="auto"/>
            <w:right w:val="none" w:sz="0" w:space="0" w:color="auto"/>
          </w:divBdr>
        </w:div>
      </w:divsChild>
    </w:div>
    <w:div w:id="276570323">
      <w:bodyDiv w:val="1"/>
      <w:marLeft w:val="0"/>
      <w:marRight w:val="0"/>
      <w:marTop w:val="0"/>
      <w:marBottom w:val="0"/>
      <w:divBdr>
        <w:top w:val="none" w:sz="0" w:space="0" w:color="auto"/>
        <w:left w:val="none" w:sz="0" w:space="0" w:color="auto"/>
        <w:bottom w:val="none" w:sz="0" w:space="0" w:color="auto"/>
        <w:right w:val="none" w:sz="0" w:space="0" w:color="auto"/>
      </w:divBdr>
    </w:div>
    <w:div w:id="510218757">
      <w:bodyDiv w:val="1"/>
      <w:marLeft w:val="0"/>
      <w:marRight w:val="0"/>
      <w:marTop w:val="0"/>
      <w:marBottom w:val="0"/>
      <w:divBdr>
        <w:top w:val="none" w:sz="0" w:space="0" w:color="auto"/>
        <w:left w:val="none" w:sz="0" w:space="0" w:color="auto"/>
        <w:bottom w:val="none" w:sz="0" w:space="0" w:color="auto"/>
        <w:right w:val="none" w:sz="0" w:space="0" w:color="auto"/>
      </w:divBdr>
    </w:div>
    <w:div w:id="518741723">
      <w:bodyDiv w:val="1"/>
      <w:marLeft w:val="0"/>
      <w:marRight w:val="0"/>
      <w:marTop w:val="0"/>
      <w:marBottom w:val="0"/>
      <w:divBdr>
        <w:top w:val="none" w:sz="0" w:space="0" w:color="auto"/>
        <w:left w:val="none" w:sz="0" w:space="0" w:color="auto"/>
        <w:bottom w:val="none" w:sz="0" w:space="0" w:color="auto"/>
        <w:right w:val="none" w:sz="0" w:space="0" w:color="auto"/>
      </w:divBdr>
    </w:div>
    <w:div w:id="629171794">
      <w:bodyDiv w:val="1"/>
      <w:marLeft w:val="0"/>
      <w:marRight w:val="0"/>
      <w:marTop w:val="0"/>
      <w:marBottom w:val="0"/>
      <w:divBdr>
        <w:top w:val="none" w:sz="0" w:space="0" w:color="auto"/>
        <w:left w:val="none" w:sz="0" w:space="0" w:color="auto"/>
        <w:bottom w:val="none" w:sz="0" w:space="0" w:color="auto"/>
        <w:right w:val="none" w:sz="0" w:space="0" w:color="auto"/>
      </w:divBdr>
    </w:div>
    <w:div w:id="920141596">
      <w:bodyDiv w:val="1"/>
      <w:marLeft w:val="0"/>
      <w:marRight w:val="0"/>
      <w:marTop w:val="0"/>
      <w:marBottom w:val="0"/>
      <w:divBdr>
        <w:top w:val="none" w:sz="0" w:space="0" w:color="auto"/>
        <w:left w:val="none" w:sz="0" w:space="0" w:color="auto"/>
        <w:bottom w:val="none" w:sz="0" w:space="0" w:color="auto"/>
        <w:right w:val="none" w:sz="0" w:space="0" w:color="auto"/>
      </w:divBdr>
    </w:div>
    <w:div w:id="920335842">
      <w:bodyDiv w:val="1"/>
      <w:marLeft w:val="0"/>
      <w:marRight w:val="0"/>
      <w:marTop w:val="0"/>
      <w:marBottom w:val="0"/>
      <w:divBdr>
        <w:top w:val="none" w:sz="0" w:space="0" w:color="auto"/>
        <w:left w:val="none" w:sz="0" w:space="0" w:color="auto"/>
        <w:bottom w:val="none" w:sz="0" w:space="0" w:color="auto"/>
        <w:right w:val="none" w:sz="0" w:space="0" w:color="auto"/>
      </w:divBdr>
    </w:div>
    <w:div w:id="1030453063">
      <w:bodyDiv w:val="1"/>
      <w:marLeft w:val="0"/>
      <w:marRight w:val="0"/>
      <w:marTop w:val="0"/>
      <w:marBottom w:val="0"/>
      <w:divBdr>
        <w:top w:val="none" w:sz="0" w:space="0" w:color="auto"/>
        <w:left w:val="none" w:sz="0" w:space="0" w:color="auto"/>
        <w:bottom w:val="none" w:sz="0" w:space="0" w:color="auto"/>
        <w:right w:val="none" w:sz="0" w:space="0" w:color="auto"/>
      </w:divBdr>
    </w:div>
    <w:div w:id="1099907836">
      <w:bodyDiv w:val="1"/>
      <w:marLeft w:val="0"/>
      <w:marRight w:val="0"/>
      <w:marTop w:val="0"/>
      <w:marBottom w:val="0"/>
      <w:divBdr>
        <w:top w:val="none" w:sz="0" w:space="0" w:color="auto"/>
        <w:left w:val="none" w:sz="0" w:space="0" w:color="auto"/>
        <w:bottom w:val="none" w:sz="0" w:space="0" w:color="auto"/>
        <w:right w:val="none" w:sz="0" w:space="0" w:color="auto"/>
      </w:divBdr>
    </w:div>
    <w:div w:id="1202205517">
      <w:bodyDiv w:val="1"/>
      <w:marLeft w:val="0"/>
      <w:marRight w:val="0"/>
      <w:marTop w:val="0"/>
      <w:marBottom w:val="0"/>
      <w:divBdr>
        <w:top w:val="none" w:sz="0" w:space="0" w:color="auto"/>
        <w:left w:val="none" w:sz="0" w:space="0" w:color="auto"/>
        <w:bottom w:val="none" w:sz="0" w:space="0" w:color="auto"/>
        <w:right w:val="none" w:sz="0" w:space="0" w:color="auto"/>
      </w:divBdr>
    </w:div>
    <w:div w:id="1216431633">
      <w:bodyDiv w:val="1"/>
      <w:marLeft w:val="0"/>
      <w:marRight w:val="0"/>
      <w:marTop w:val="0"/>
      <w:marBottom w:val="0"/>
      <w:divBdr>
        <w:top w:val="none" w:sz="0" w:space="0" w:color="auto"/>
        <w:left w:val="none" w:sz="0" w:space="0" w:color="auto"/>
        <w:bottom w:val="none" w:sz="0" w:space="0" w:color="auto"/>
        <w:right w:val="none" w:sz="0" w:space="0" w:color="auto"/>
      </w:divBdr>
    </w:div>
    <w:div w:id="1390499763">
      <w:bodyDiv w:val="1"/>
      <w:marLeft w:val="0"/>
      <w:marRight w:val="0"/>
      <w:marTop w:val="0"/>
      <w:marBottom w:val="0"/>
      <w:divBdr>
        <w:top w:val="none" w:sz="0" w:space="0" w:color="auto"/>
        <w:left w:val="none" w:sz="0" w:space="0" w:color="auto"/>
        <w:bottom w:val="none" w:sz="0" w:space="0" w:color="auto"/>
        <w:right w:val="none" w:sz="0" w:space="0" w:color="auto"/>
      </w:divBdr>
    </w:div>
    <w:div w:id="1547446166">
      <w:bodyDiv w:val="1"/>
      <w:marLeft w:val="0"/>
      <w:marRight w:val="0"/>
      <w:marTop w:val="0"/>
      <w:marBottom w:val="0"/>
      <w:divBdr>
        <w:top w:val="none" w:sz="0" w:space="0" w:color="auto"/>
        <w:left w:val="none" w:sz="0" w:space="0" w:color="auto"/>
        <w:bottom w:val="none" w:sz="0" w:space="0" w:color="auto"/>
        <w:right w:val="none" w:sz="0" w:space="0" w:color="auto"/>
      </w:divBdr>
    </w:div>
    <w:div w:id="1587035024">
      <w:bodyDiv w:val="1"/>
      <w:marLeft w:val="0"/>
      <w:marRight w:val="0"/>
      <w:marTop w:val="0"/>
      <w:marBottom w:val="0"/>
      <w:divBdr>
        <w:top w:val="none" w:sz="0" w:space="0" w:color="auto"/>
        <w:left w:val="none" w:sz="0" w:space="0" w:color="auto"/>
        <w:bottom w:val="none" w:sz="0" w:space="0" w:color="auto"/>
        <w:right w:val="none" w:sz="0" w:space="0" w:color="auto"/>
      </w:divBdr>
    </w:div>
    <w:div w:id="1590384697">
      <w:bodyDiv w:val="1"/>
      <w:marLeft w:val="0"/>
      <w:marRight w:val="0"/>
      <w:marTop w:val="0"/>
      <w:marBottom w:val="0"/>
      <w:divBdr>
        <w:top w:val="none" w:sz="0" w:space="0" w:color="auto"/>
        <w:left w:val="none" w:sz="0" w:space="0" w:color="auto"/>
        <w:bottom w:val="none" w:sz="0" w:space="0" w:color="auto"/>
        <w:right w:val="none" w:sz="0" w:space="0" w:color="auto"/>
      </w:divBdr>
    </w:div>
    <w:div w:id="1612055753">
      <w:bodyDiv w:val="1"/>
      <w:marLeft w:val="0"/>
      <w:marRight w:val="0"/>
      <w:marTop w:val="0"/>
      <w:marBottom w:val="0"/>
      <w:divBdr>
        <w:top w:val="none" w:sz="0" w:space="0" w:color="auto"/>
        <w:left w:val="none" w:sz="0" w:space="0" w:color="auto"/>
        <w:bottom w:val="none" w:sz="0" w:space="0" w:color="auto"/>
        <w:right w:val="none" w:sz="0" w:space="0" w:color="auto"/>
      </w:divBdr>
    </w:div>
    <w:div w:id="1644311934">
      <w:bodyDiv w:val="1"/>
      <w:marLeft w:val="0"/>
      <w:marRight w:val="0"/>
      <w:marTop w:val="0"/>
      <w:marBottom w:val="0"/>
      <w:divBdr>
        <w:top w:val="none" w:sz="0" w:space="0" w:color="auto"/>
        <w:left w:val="none" w:sz="0" w:space="0" w:color="auto"/>
        <w:bottom w:val="none" w:sz="0" w:space="0" w:color="auto"/>
        <w:right w:val="none" w:sz="0" w:space="0" w:color="auto"/>
      </w:divBdr>
      <w:divsChild>
        <w:div w:id="275017004">
          <w:marLeft w:val="0"/>
          <w:marRight w:val="0"/>
          <w:marTop w:val="0"/>
          <w:marBottom w:val="0"/>
          <w:divBdr>
            <w:top w:val="none" w:sz="0" w:space="0" w:color="auto"/>
            <w:left w:val="none" w:sz="0" w:space="0" w:color="auto"/>
            <w:bottom w:val="none" w:sz="0" w:space="0" w:color="auto"/>
            <w:right w:val="none" w:sz="0" w:space="0" w:color="auto"/>
          </w:divBdr>
          <w:divsChild>
            <w:div w:id="994072422">
              <w:marLeft w:val="0"/>
              <w:marRight w:val="0"/>
              <w:marTop w:val="0"/>
              <w:marBottom w:val="0"/>
              <w:divBdr>
                <w:top w:val="none" w:sz="0" w:space="0" w:color="auto"/>
                <w:left w:val="none" w:sz="0" w:space="0" w:color="auto"/>
                <w:bottom w:val="none" w:sz="0" w:space="0" w:color="auto"/>
                <w:right w:val="none" w:sz="0" w:space="0" w:color="auto"/>
              </w:divBdr>
              <w:divsChild>
                <w:div w:id="1872453770">
                  <w:marLeft w:val="0"/>
                  <w:marRight w:val="0"/>
                  <w:marTop w:val="0"/>
                  <w:marBottom w:val="0"/>
                  <w:divBdr>
                    <w:top w:val="none" w:sz="0" w:space="0" w:color="auto"/>
                    <w:left w:val="none" w:sz="0" w:space="0" w:color="auto"/>
                    <w:bottom w:val="none" w:sz="0" w:space="0" w:color="auto"/>
                    <w:right w:val="none" w:sz="0" w:space="0" w:color="auto"/>
                  </w:divBdr>
                  <w:divsChild>
                    <w:div w:id="447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337547">
      <w:bodyDiv w:val="1"/>
      <w:marLeft w:val="0"/>
      <w:marRight w:val="0"/>
      <w:marTop w:val="0"/>
      <w:marBottom w:val="0"/>
      <w:divBdr>
        <w:top w:val="none" w:sz="0" w:space="0" w:color="auto"/>
        <w:left w:val="none" w:sz="0" w:space="0" w:color="auto"/>
        <w:bottom w:val="none" w:sz="0" w:space="0" w:color="auto"/>
        <w:right w:val="none" w:sz="0" w:space="0" w:color="auto"/>
      </w:divBdr>
    </w:div>
    <w:div w:id="1896037698">
      <w:bodyDiv w:val="1"/>
      <w:marLeft w:val="0"/>
      <w:marRight w:val="0"/>
      <w:marTop w:val="0"/>
      <w:marBottom w:val="0"/>
      <w:divBdr>
        <w:top w:val="none" w:sz="0" w:space="0" w:color="auto"/>
        <w:left w:val="none" w:sz="0" w:space="0" w:color="auto"/>
        <w:bottom w:val="none" w:sz="0" w:space="0" w:color="auto"/>
        <w:right w:val="none" w:sz="0" w:space="0" w:color="auto"/>
      </w:divBdr>
    </w:div>
    <w:div w:id="1907378087">
      <w:bodyDiv w:val="1"/>
      <w:marLeft w:val="0"/>
      <w:marRight w:val="0"/>
      <w:marTop w:val="0"/>
      <w:marBottom w:val="0"/>
      <w:divBdr>
        <w:top w:val="none" w:sz="0" w:space="0" w:color="auto"/>
        <w:left w:val="none" w:sz="0" w:space="0" w:color="auto"/>
        <w:bottom w:val="none" w:sz="0" w:space="0" w:color="auto"/>
        <w:right w:val="none" w:sz="0" w:space="0" w:color="auto"/>
      </w:divBdr>
    </w:div>
    <w:div w:id="1939944522">
      <w:bodyDiv w:val="1"/>
      <w:marLeft w:val="0"/>
      <w:marRight w:val="0"/>
      <w:marTop w:val="0"/>
      <w:marBottom w:val="0"/>
      <w:divBdr>
        <w:top w:val="none" w:sz="0" w:space="0" w:color="auto"/>
        <w:left w:val="none" w:sz="0" w:space="0" w:color="auto"/>
        <w:bottom w:val="none" w:sz="0" w:space="0" w:color="auto"/>
        <w:right w:val="none" w:sz="0" w:space="0" w:color="auto"/>
      </w:divBdr>
    </w:div>
    <w:div w:id="2006935781">
      <w:bodyDiv w:val="1"/>
      <w:marLeft w:val="0"/>
      <w:marRight w:val="0"/>
      <w:marTop w:val="0"/>
      <w:marBottom w:val="0"/>
      <w:divBdr>
        <w:top w:val="none" w:sz="0" w:space="0" w:color="auto"/>
        <w:left w:val="none" w:sz="0" w:space="0" w:color="auto"/>
        <w:bottom w:val="none" w:sz="0" w:space="0" w:color="auto"/>
        <w:right w:val="none" w:sz="0" w:space="0" w:color="auto"/>
      </w:divBdr>
    </w:div>
    <w:div w:id="2089956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www.nyshcr.org/Rent/FactSheets/orafac36.htm" TargetMode="External"/><Relationship Id="rId3" Type="http://schemas.openxmlformats.org/officeDocument/2006/relationships/hyperlink" Target="https://www1.nyc.gov/site/rentguidelinesboard/resources/tax-abatement-exemption-programs.page" TargetMode="External"/><Relationship Id="rId7" Type="http://schemas.openxmlformats.org/officeDocument/2006/relationships/hyperlink" Target="http://www.nyshcr.org/Rent/FactSheets/orafac36.pdf" TargetMode="External"/><Relationship Id="rId2" Type="http://schemas.openxmlformats.org/officeDocument/2006/relationships/hyperlink" Target="http://www1.nyc.gov/site/hpd/developers/tax-incentives-j51.page" TargetMode="External"/><Relationship Id="rId1" Type="http://schemas.openxmlformats.org/officeDocument/2006/relationships/hyperlink" Target="http://www.nyshcr.org/Rent/FactSheets/orafac41.pdf" TargetMode="External"/><Relationship Id="rId6" Type="http://schemas.openxmlformats.org/officeDocument/2006/relationships/hyperlink" Target="http://www.nyshcr.org/Rent/FactSheets/orafac41.pdf" TargetMode="External"/><Relationship Id="rId5" Type="http://schemas.openxmlformats.org/officeDocument/2006/relationships/hyperlink" Target="https://www1.nyc.gov/site/rentguidelinesboard/resources/tax-abatement-exemption-programs.page" TargetMode="External"/><Relationship Id="rId10" Type="http://schemas.openxmlformats.org/officeDocument/2006/relationships/hyperlink" Target="http://www.nyshcr.org/Rent/Faqs/MCI-FAQ-for-tenants.pdf" TargetMode="External"/><Relationship Id="rId4" Type="http://schemas.openxmlformats.org/officeDocument/2006/relationships/hyperlink" Target="http://www.nyshcr.org/Rent/FactSheets/orafac41.pdf" TargetMode="External"/><Relationship Id="rId9" Type="http://schemas.openxmlformats.org/officeDocument/2006/relationships/hyperlink" Target="http://www.nyshcr.org/Rent/FactSheets/orafac24.pdf"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portal.hcr.ny.gov/app/ask" TargetMode="External"/><Relationship Id="rId18" Type="http://schemas.openxmlformats.org/officeDocument/2006/relationships/hyperlink" Target="mailto:sev.moro@nyshcr.org" TargetMode="External"/><Relationship Id="rId26" Type="http://schemas.openxmlformats.org/officeDocument/2006/relationships/hyperlink" Target="http://www1.nyc.gov/assets/rentguidelinesboard/pdf/guidelines/aptorders2018.pdf" TargetMode="External"/><Relationship Id="rId39" Type="http://schemas.openxmlformats.org/officeDocument/2006/relationships/hyperlink" Target="http://www.nyshcr.org/Rent/FactSheets/orafac26.pdf" TargetMode="External"/><Relationship Id="rId21" Type="http://schemas.openxmlformats.org/officeDocument/2006/relationships/hyperlink" Target="http://www.nyshcr.org/AboutUs/Offices/FairHousing/ImmigrationDiscriminationHarassment.htm" TargetMode="External"/><Relationship Id="rId34" Type="http://schemas.openxmlformats.org/officeDocument/2006/relationships/hyperlink" Target="http://www1.nyc.gov/site/rentguidelinesboard/resources/rents-rent-increases.page" TargetMode="External"/><Relationship Id="rId42" Type="http://schemas.openxmlformats.org/officeDocument/2006/relationships/hyperlink" Target="http://www.nyshcr.org/rent/tenantresources.htm" TargetMode="External"/><Relationship Id="rId47" Type="http://schemas.openxmlformats.org/officeDocument/2006/relationships/hyperlink" Target="http://metcouncilonhousing.org/help_and_answers/preferential_rents" TargetMode="External"/><Relationship Id="rId50" Type="http://schemas.openxmlformats.org/officeDocument/2006/relationships/hyperlink" Target="http://www1.nyc.gov/site/hpd/developers/tax-incentives.page" TargetMode="External"/><Relationship Id="rId55" Type="http://schemas.openxmlformats.org/officeDocument/2006/relationships/hyperlink" Target="http://www1.nyc.gov/site/rentfreeze/qualifications/qualifications.page" TargetMode="External"/><Relationship Id="rId63" Type="http://schemas.openxmlformats.org/officeDocument/2006/relationships/hyperlink" Target="http://www1.nyc.gov/site/hpd/owners/heat-hot-water.page" TargetMode="External"/><Relationship Id="rId68" Type="http://schemas.openxmlformats.org/officeDocument/2006/relationships/hyperlink" Target="https://www.nysenate.gov/legislation/bills/2015/S6340" TargetMode="External"/><Relationship Id="rId76" Type="http://schemas.openxmlformats.org/officeDocument/2006/relationships/hyperlink" Target="http://www.nyshcr.org/AboutUs/ContactUs.htm" TargetMode="External"/><Relationship Id="rId84"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www.nyshcr.org/Rent/FactSheets/orafac7.pdf" TargetMode="External"/><Relationship Id="rId2" Type="http://schemas.openxmlformats.org/officeDocument/2006/relationships/numbering" Target="numbering.xml"/><Relationship Id="rId16" Type="http://schemas.openxmlformats.org/officeDocument/2006/relationships/hyperlink" Target="http://www.nyshcr.org/Forms/Rent/ralr1.pdf" TargetMode="External"/><Relationship Id="rId29" Type="http://schemas.openxmlformats.org/officeDocument/2006/relationships/hyperlink" Target="http://www.nyshcr.org/Rent/FactSheets/orafac41.pdf" TargetMode="External"/><Relationship Id="rId11" Type="http://schemas.openxmlformats.org/officeDocument/2006/relationships/hyperlink" Target="http://www.nyshcr.org/Forms/Rent/rtp8.pdf" TargetMode="External"/><Relationship Id="rId24" Type="http://schemas.openxmlformats.org/officeDocument/2006/relationships/hyperlink" Target="http://www.righttocounselnyc.org/about" TargetMode="External"/><Relationship Id="rId32" Type="http://schemas.openxmlformats.org/officeDocument/2006/relationships/hyperlink" Target="http://www.nyshcr.org/rent/tenantresources.htm" TargetMode="External"/><Relationship Id="rId37" Type="http://schemas.openxmlformats.org/officeDocument/2006/relationships/hyperlink" Target="http://www.nyshcr.org/Rent/OperationalBulletins/orao20161.pdf" TargetMode="External"/><Relationship Id="rId40" Type="http://schemas.openxmlformats.org/officeDocument/2006/relationships/hyperlink" Target="https://ag.ny.gov/sites/default/files/tenants_rights.pdf" TargetMode="External"/><Relationship Id="rId45" Type="http://schemas.openxmlformats.org/officeDocument/2006/relationships/hyperlink" Target="http://blog.johnkrauss.com/where-is-decontrol/" TargetMode="External"/><Relationship Id="rId53" Type="http://schemas.openxmlformats.org/officeDocument/2006/relationships/hyperlink" Target="http://www.nyshcr.org/Rent/FactSheets/orafac36.htm" TargetMode="External"/><Relationship Id="rId58" Type="http://schemas.openxmlformats.org/officeDocument/2006/relationships/hyperlink" Target="http://www1.nyc.gov/nyc-resources/service/1522/disability-rent-increase-exemption-drie-program" TargetMode="External"/><Relationship Id="rId66" Type="http://schemas.openxmlformats.org/officeDocument/2006/relationships/hyperlink" Target="http://www.nyshcr.org/Rent/FactSheets/orafac14.pdf" TargetMode="External"/><Relationship Id="rId74" Type="http://schemas.openxmlformats.org/officeDocument/2006/relationships/hyperlink" Target="http://www.nyshcr.org/Rent/Faqs/MCI-FAQ-for-tenants.pdf" TargetMode="External"/><Relationship Id="rId79" Type="http://schemas.openxmlformats.org/officeDocument/2006/relationships/hyperlink" Target="http://www.nyshcr.org/Rent/OperationalBulletins/orao20161.pdf" TargetMode="External"/><Relationship Id="rId5" Type="http://schemas.openxmlformats.org/officeDocument/2006/relationships/webSettings" Target="webSettings.xml"/><Relationship Id="rId61" Type="http://schemas.openxmlformats.org/officeDocument/2006/relationships/hyperlink" Target="https://ag.ny.gov/sites/default/files/tenants_rights.pdf" TargetMode="External"/><Relationship Id="rId82" Type="http://schemas.openxmlformats.org/officeDocument/2006/relationships/footer" Target="footer2.xml"/><Relationship Id="rId19" Type="http://schemas.openxmlformats.org/officeDocument/2006/relationships/hyperlink" Target="https://www1.nyc.gov/site/cchr/about/contact-us.page" TargetMode="External"/><Relationship Id="rId4" Type="http://schemas.openxmlformats.org/officeDocument/2006/relationships/settings" Target="settings.xml"/><Relationship Id="rId9" Type="http://schemas.openxmlformats.org/officeDocument/2006/relationships/hyperlink" Target="http://www.nyshcr.org/Rent/FactSheets/orafac2.pdf" TargetMode="External"/><Relationship Id="rId14" Type="http://schemas.openxmlformats.org/officeDocument/2006/relationships/hyperlink" Target="http://www.nyshcr.org/AboutUs/ContactUs.htm" TargetMode="External"/><Relationship Id="rId22" Type="http://schemas.openxmlformats.org/officeDocument/2006/relationships/hyperlink" Target="https://ag.ny.gov/sites/default/files/tenants_rights.pdf" TargetMode="External"/><Relationship Id="rId27" Type="http://schemas.openxmlformats.org/officeDocument/2006/relationships/hyperlink" Target="http://www.nyshcr.org/Forms/Rent/" TargetMode="External"/><Relationship Id="rId30" Type="http://schemas.openxmlformats.org/officeDocument/2006/relationships/hyperlink" Target="https://amirentstabilized.com" TargetMode="External"/><Relationship Id="rId35" Type="http://schemas.openxmlformats.org/officeDocument/2006/relationships/hyperlink" Target="http://www1.nyc.gov/assets/rentguidelinesboard/pdf/guidelines/aptorders2018.pdf" TargetMode="External"/><Relationship Id="rId43" Type="http://schemas.openxmlformats.org/officeDocument/2006/relationships/hyperlink" Target="https://amirentstabilized.com" TargetMode="External"/><Relationship Id="rId48" Type="http://schemas.openxmlformats.org/officeDocument/2006/relationships/hyperlink" Target="https://www1.nyc.gov/site/rentguidelinesboard/resources/tax-abatement-exemption-programs.page" TargetMode="External"/><Relationship Id="rId56" Type="http://schemas.openxmlformats.org/officeDocument/2006/relationships/hyperlink" Target="http://www1.nyc.gov/site/rentfreeze/tools/rent-freeze-qualifier-tool.page" TargetMode="External"/><Relationship Id="rId64" Type="http://schemas.openxmlformats.org/officeDocument/2006/relationships/hyperlink" Target="https://ag.ny.gov/sites/default/files/tenants_rights.pdf" TargetMode="External"/><Relationship Id="rId69" Type="http://schemas.openxmlformats.org/officeDocument/2006/relationships/hyperlink" Target="https://ny.curbed.com/2013/3/25/10260752/an-introduction-to-new-yorks-short-term-rental-laws" TargetMode="External"/><Relationship Id="rId77" Type="http://schemas.openxmlformats.org/officeDocument/2006/relationships/hyperlink" Target="http://www.nyshcr.org/Forms/Rent/ra89.pdf" TargetMode="External"/><Relationship Id="rId8" Type="http://schemas.openxmlformats.org/officeDocument/2006/relationships/comments" Target="comments.xml"/><Relationship Id="rId51" Type="http://schemas.openxmlformats.org/officeDocument/2006/relationships/hyperlink" Target="http://www.nyshcr.org/Rent/FactSheets/orafac36.htm" TargetMode="External"/><Relationship Id="rId72" Type="http://schemas.openxmlformats.org/officeDocument/2006/relationships/hyperlink" Target="http://www.nyshcr.org/Rent/FactSheets/orafac24.pdf" TargetMode="External"/><Relationship Id="rId80" Type="http://schemas.openxmlformats.org/officeDocument/2006/relationships/hyperlink" Target="https://ag.ny.gov/sites/default/files/tenants_rights.pdf"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nyshcr.org/rent/tenantresources.htm" TargetMode="External"/><Relationship Id="rId17" Type="http://schemas.openxmlformats.org/officeDocument/2006/relationships/hyperlink" Target="https://ag.ny.gov/sites/default/files/tenants_rights.pdf" TargetMode="External"/><Relationship Id="rId25" Type="http://schemas.openxmlformats.org/officeDocument/2006/relationships/hyperlink" Target="https://nylag.org/get-help" TargetMode="External"/><Relationship Id="rId33" Type="http://schemas.openxmlformats.org/officeDocument/2006/relationships/hyperlink" Target="https://portal.hcr.ny.gov/app/ask" TargetMode="External"/><Relationship Id="rId38" Type="http://schemas.openxmlformats.org/officeDocument/2006/relationships/hyperlink" Target="http://www.nyshcr.org/Rent/FactSheets/orafac24.pdf" TargetMode="External"/><Relationship Id="rId46" Type="http://schemas.openxmlformats.org/officeDocument/2006/relationships/hyperlink" Target="http://www.nyshcr.org/Rent/FactSheets/orafac40.pdf" TargetMode="External"/><Relationship Id="rId59" Type="http://schemas.openxmlformats.org/officeDocument/2006/relationships/hyperlink" Target="http://nyc.gov/rentfreeze" TargetMode="External"/><Relationship Id="rId67" Type="http://schemas.openxmlformats.org/officeDocument/2006/relationships/hyperlink" Target="https://www1.nyc.gov/assets/buildings/local_laws/NYS_chapter_225.pdf" TargetMode="External"/><Relationship Id="rId20" Type="http://schemas.openxmlformats.org/officeDocument/2006/relationships/hyperlink" Target="http://www.nyshcr.org/AboutUs/ContactUs.htm" TargetMode="External"/><Relationship Id="rId41" Type="http://schemas.openxmlformats.org/officeDocument/2006/relationships/hyperlink" Target="https://portal.hcr.ny.gov/app/ask" TargetMode="External"/><Relationship Id="rId54" Type="http://schemas.openxmlformats.org/officeDocument/2006/relationships/hyperlink" Target="http://www.nyshcr.org/Rent/FactSheets/orafac26.pdf" TargetMode="External"/><Relationship Id="rId62" Type="http://schemas.openxmlformats.org/officeDocument/2006/relationships/hyperlink" Target="https://ag.ny.gov/sites/default/files/tenants_rights.pdf" TargetMode="External"/><Relationship Id="rId70" Type="http://schemas.openxmlformats.org/officeDocument/2006/relationships/hyperlink" Target="https://ag.ny.gov/sites/default/files/tenants_rights.pdf" TargetMode="External"/><Relationship Id="rId75" Type="http://schemas.openxmlformats.org/officeDocument/2006/relationships/hyperlink" Target="http://www.nyshcr.org/Rent/OperationalBulletins/orao20161.pdf"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nyshcr.org/Forms/Rent/rtp8.pdf" TargetMode="External"/><Relationship Id="rId23" Type="http://schemas.openxmlformats.org/officeDocument/2006/relationships/hyperlink" Target="https://www.health.ny.gov/prevention/nutrition/wic/income_guidelines.htm" TargetMode="External"/><Relationship Id="rId28" Type="http://schemas.openxmlformats.org/officeDocument/2006/relationships/hyperlink" Target="https://www1.nyc.gov/site/rentguidelinesboard/resources/tax-abatement-exemption-programs.page" TargetMode="External"/><Relationship Id="rId36" Type="http://schemas.openxmlformats.org/officeDocument/2006/relationships/hyperlink" Target="http://www.nyshcr.org/Rent/FactSheets/orafac26.pdf" TargetMode="External"/><Relationship Id="rId49" Type="http://schemas.openxmlformats.org/officeDocument/2006/relationships/hyperlink" Target="http://www.nyshcr.org/Rent/FactSheets/orafac41.pdf" TargetMode="External"/><Relationship Id="rId57" Type="http://schemas.openxmlformats.org/officeDocument/2006/relationships/hyperlink" Target="http://www1.nyc.gov/nyc-resources/service/2424/senior-citizen-rent-increase-exemption-scrie" TargetMode="External"/><Relationship Id="rId10" Type="http://schemas.openxmlformats.org/officeDocument/2006/relationships/hyperlink" Target="http://www.nyshcr.org/forms/rent/ralr1.pdf" TargetMode="External"/><Relationship Id="rId31" Type="http://schemas.openxmlformats.org/officeDocument/2006/relationships/hyperlink" Target="http://www.nyshcr.org/AboutUs/ContactUs.htm" TargetMode="External"/><Relationship Id="rId44" Type="http://schemas.openxmlformats.org/officeDocument/2006/relationships/hyperlink" Target="http://www1.nyc.gov/site/rentguidelinesboard/resources/rent-stabilized-building-lists.page" TargetMode="External"/><Relationship Id="rId52" Type="http://schemas.openxmlformats.org/officeDocument/2006/relationships/hyperlink" Target="https://ag.ny.gov/sites/default/files/tenants_rights.pdf" TargetMode="External"/><Relationship Id="rId60" Type="http://schemas.openxmlformats.org/officeDocument/2006/relationships/hyperlink" Target="https://ag.ny.gov/sites/default/files/tenants_rights.pdf" TargetMode="External"/><Relationship Id="rId65" Type="http://schemas.openxmlformats.org/officeDocument/2006/relationships/hyperlink" Target="https://ag.ny.gov/sites/default/files/tenants_rights.pdf" TargetMode="External"/><Relationship Id="rId73" Type="http://schemas.openxmlformats.org/officeDocument/2006/relationships/hyperlink" Target="http://www.nyshcr.org/Rent/FactSheets/orafac24.pdf" TargetMode="External"/><Relationship Id="rId78" Type="http://schemas.openxmlformats.org/officeDocument/2006/relationships/hyperlink" Target="http://www.nyshcr.org/Rent/FactSheets/orafac26.pdf" TargetMode="External"/><Relationship Id="rId8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76FF95-E6DE-49B7-866C-5B0D697BA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10876</Words>
  <Characters>76134</Characters>
  <Application>Microsoft Office Word</Application>
  <DocSecurity>0</DocSecurity>
  <Lines>3045</Lines>
  <Paragraphs>3346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Ellen</dc:creator>
  <cp:lastModifiedBy>Kasey  Zapatka</cp:lastModifiedBy>
  <cp:revision>96</cp:revision>
  <dcterms:created xsi:type="dcterms:W3CDTF">2018-02-01T16:41:00Z</dcterms:created>
  <dcterms:modified xsi:type="dcterms:W3CDTF">2018-11-19T15:11:00Z</dcterms:modified>
</cp:coreProperties>
</file>