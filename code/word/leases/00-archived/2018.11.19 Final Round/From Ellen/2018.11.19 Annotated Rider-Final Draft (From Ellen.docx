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DE3" w:rsidRPr="008A2268" w:rsidRDefault="00C96616"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 </w:t>
      </w:r>
      <w:r w:rsidR="0043175C" w:rsidRPr="008A2268">
        <w:rPr>
          <w:rFonts w:ascii="Calibri" w:hAnsi="Calibri" w:cs="Helvetica"/>
          <w:b/>
          <w:color w:val="000000"/>
          <w:u w:val="single"/>
        </w:rPr>
        <w:t>Rent-Stabilized Rider</w:t>
      </w:r>
    </w:p>
    <w:p w:rsidR="00C96616" w:rsidRPr="008A2268" w:rsidRDefault="00C96616" w:rsidP="0088304F">
      <w:pPr>
        <w:jc w:val="both"/>
        <w:rPr>
          <w:rFonts w:ascii="Calibri" w:hAnsi="Calibri"/>
          <w:i/>
        </w:rPr>
      </w:pPr>
      <w:r w:rsidRPr="008A2268">
        <w:rPr>
          <w:rFonts w:ascii="Calibri" w:hAnsi="Calibri"/>
          <w:i/>
        </w:rPr>
        <w:t xml:space="preserve">A Rent-stabilized rider should appear on </w:t>
      </w:r>
      <w:r w:rsidR="00065D93" w:rsidRPr="008A2268">
        <w:rPr>
          <w:rFonts w:ascii="Calibri" w:hAnsi="Calibri"/>
          <w:i/>
        </w:rPr>
        <w:t>the initial lease and all subsequent lease renewals. This rider outlines the tenant’s rights and how the new rent has been calculated.</w:t>
      </w:r>
      <w:r w:rsidR="00520821" w:rsidRPr="008A2268">
        <w:rPr>
          <w:rFonts w:ascii="Calibri" w:hAnsi="Calibri"/>
          <w:i/>
        </w:rPr>
        <w:t xml:space="preserve"> </w:t>
      </w:r>
    </w:p>
    <w:p w:rsidR="00065D93" w:rsidRPr="008A2268" w:rsidRDefault="00065D93" w:rsidP="0088304F">
      <w:pPr>
        <w:jc w:val="both"/>
        <w:rPr>
          <w:rFonts w:ascii="Calibri" w:hAnsi="Calibri"/>
          <w:i/>
        </w:rPr>
      </w:pPr>
    </w:p>
    <w:p w:rsidR="005323CA" w:rsidRPr="008A2268" w:rsidRDefault="005323CA" w:rsidP="0088304F">
      <w:pPr>
        <w:pBdr>
          <w:bottom w:val="nil"/>
        </w:pBdr>
        <w:jc w:val="both"/>
        <w:rPr>
          <w:rFonts w:ascii="Calibri" w:hAnsi="Calibri"/>
          <w:b/>
        </w:rPr>
      </w:pPr>
      <w:r w:rsidRPr="008A2268">
        <w:rPr>
          <w:rFonts w:ascii="Calibri" w:hAnsi="Calibri"/>
          <w:b/>
        </w:rPr>
        <w:t>Rent-Stabilized Rider</w:t>
      </w:r>
    </w:p>
    <w:p w:rsidR="005323CA" w:rsidRPr="008A2268" w:rsidRDefault="005323CA" w:rsidP="0088304F">
      <w:pPr>
        <w:pBdr>
          <w:bottom w:val="nil"/>
        </w:pBdr>
        <w:jc w:val="both"/>
        <w:rPr>
          <w:rFonts w:ascii="Calibri" w:hAnsi="Calibri"/>
        </w:rPr>
      </w:pPr>
      <w:r w:rsidRPr="008A2268">
        <w:rPr>
          <w:rFonts w:ascii="Calibri" w:hAnsi="Calibri"/>
        </w:rPr>
        <w:t xml:space="preserve">The </w:t>
      </w:r>
      <w:r w:rsidR="00A31326">
        <w:rPr>
          <w:rFonts w:ascii="Calibri" w:hAnsi="Calibri"/>
        </w:rPr>
        <w:t>rent-stabilized</w:t>
      </w:r>
      <w:r w:rsidRPr="008A2268">
        <w:rPr>
          <w:rFonts w:ascii="Calibri" w:hAnsi="Calibri"/>
        </w:rPr>
        <w:t xml:space="preserve"> rider should include:</w:t>
      </w:r>
    </w:p>
    <w:p w:rsidR="005323CA"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The name of the tenant as well as the address of the unit</w:t>
      </w:r>
    </w:p>
    <w:p w:rsidR="005323CA"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 xml:space="preserve">The signature of the tenant and </w:t>
      </w:r>
      <w:r w:rsidR="00F9429D" w:rsidRPr="008A2268">
        <w:rPr>
          <w:rFonts w:ascii="Calibri" w:hAnsi="Calibri" w:cs="Arial"/>
          <w:color w:val="000000" w:themeColor="text1"/>
          <w:lang w:val="en"/>
        </w:rPr>
        <w:t xml:space="preserve">landlord </w:t>
      </w:r>
      <w:commentRangeStart w:id="0"/>
      <w:commentRangeStart w:id="1"/>
      <w:r w:rsidR="00F9429D" w:rsidRPr="008A2268">
        <w:rPr>
          <w:rFonts w:ascii="Calibri" w:hAnsi="Calibri" w:cs="Arial"/>
          <w:color w:val="FF0000"/>
          <w:lang w:val="en"/>
        </w:rPr>
        <w:t xml:space="preserve">(or someone working for the landlord) </w:t>
      </w:r>
      <w:commentRangeEnd w:id="0"/>
      <w:r w:rsidR="00F9429D" w:rsidRPr="008A2268">
        <w:rPr>
          <w:rStyle w:val="CommentReference"/>
          <w:rFonts w:ascii="Calibri" w:hAnsi="Calibri" w:cs="Arial"/>
          <w:color w:val="000000"/>
          <w:sz w:val="24"/>
          <w:szCs w:val="24"/>
          <w:lang w:val="en"/>
        </w:rPr>
        <w:commentReference w:id="0"/>
      </w:r>
      <w:commentRangeEnd w:id="1"/>
      <w:r w:rsidR="00F9429D" w:rsidRPr="008A2268">
        <w:rPr>
          <w:rStyle w:val="CommentReference"/>
          <w:rFonts w:ascii="Calibri" w:hAnsi="Calibri" w:cs="Arial"/>
          <w:color w:val="000000"/>
          <w:sz w:val="24"/>
          <w:szCs w:val="24"/>
          <w:lang w:val="en"/>
        </w:rPr>
        <w:commentReference w:id="1"/>
      </w:r>
    </w:p>
    <w:p w:rsidR="004D5332"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A list of the tenant’s rights under the Rent Stabilization law including their right to request supporting documentation for IAIs.</w:t>
      </w:r>
    </w:p>
    <w:p w:rsidR="004D5332" w:rsidRPr="008A2268" w:rsidRDefault="004D5332" w:rsidP="0088304F">
      <w:pPr>
        <w:pStyle w:val="NormalWeb"/>
        <w:jc w:val="both"/>
        <w:rPr>
          <w:rFonts w:ascii="Calibri" w:hAnsi="Calibri" w:cs="Arial"/>
          <w:color w:val="000000" w:themeColor="text1"/>
          <w:lang w:val="en"/>
        </w:rPr>
      </w:pPr>
      <w:r w:rsidRPr="008A2268">
        <w:rPr>
          <w:rFonts w:ascii="Calibri" w:hAnsi="Calibri" w:cs="Arial"/>
          <w:color w:val="FF0000"/>
          <w:lang w:val="en"/>
        </w:rPr>
        <w:t>Only included on the rider of the initial lease:</w:t>
      </w:r>
    </w:p>
    <w:p w:rsidR="004D5332" w:rsidRPr="008A2268" w:rsidRDefault="004D5332" w:rsidP="0088304F">
      <w:pPr>
        <w:pStyle w:val="NormalWeb"/>
        <w:numPr>
          <w:ilvl w:val="0"/>
          <w:numId w:val="1"/>
        </w:numPr>
        <w:jc w:val="both"/>
        <w:rPr>
          <w:rFonts w:ascii="Calibri" w:hAnsi="Calibri" w:cs="Arial"/>
          <w:color w:val="000000" w:themeColor="text1"/>
          <w:lang w:val="en"/>
        </w:rPr>
      </w:pPr>
      <w:commentRangeStart w:id="2"/>
      <w:commentRangeStart w:id="3"/>
      <w:r w:rsidRPr="008A2268">
        <w:rPr>
          <w:rFonts w:ascii="Calibri" w:hAnsi="Calibri" w:cs="Arial"/>
          <w:color w:val="000000" w:themeColor="text1"/>
          <w:lang w:val="en"/>
        </w:rPr>
        <w:t>Information on the prior rent and a summary of how the rent was calculated, including individual apartment improvements (IAIs)</w:t>
      </w:r>
      <w:commentRangeEnd w:id="2"/>
      <w:r w:rsidRPr="008A2268">
        <w:rPr>
          <w:rStyle w:val="CommentReference"/>
          <w:rFonts w:ascii="Calibri" w:hAnsi="Calibri" w:cs="Arial"/>
          <w:color w:val="000000"/>
          <w:sz w:val="24"/>
          <w:szCs w:val="24"/>
          <w:lang w:val="en"/>
        </w:rPr>
        <w:commentReference w:id="2"/>
      </w:r>
      <w:commentRangeEnd w:id="3"/>
      <w:r w:rsidRPr="008A2268">
        <w:rPr>
          <w:rStyle w:val="CommentReference"/>
          <w:rFonts w:ascii="Calibri" w:hAnsi="Calibri" w:cs="Arial"/>
          <w:color w:val="000000"/>
          <w:sz w:val="24"/>
          <w:szCs w:val="24"/>
          <w:lang w:val="en"/>
        </w:rPr>
        <w:commentReference w:id="3"/>
      </w:r>
      <w:r w:rsidRPr="008A2268">
        <w:rPr>
          <w:rFonts w:ascii="Calibri" w:hAnsi="Calibri" w:cs="Arial"/>
          <w:color w:val="000000" w:themeColor="text1"/>
          <w:lang w:val="en"/>
        </w:rPr>
        <w:t xml:space="preserve"> </w:t>
      </w:r>
    </w:p>
    <w:p w:rsidR="005323CA" w:rsidRPr="008A2268" w:rsidRDefault="005323CA" w:rsidP="0088304F">
      <w:pPr>
        <w:jc w:val="both"/>
        <w:rPr>
          <w:rFonts w:ascii="Calibri" w:hAnsi="Calibri"/>
        </w:rPr>
      </w:pPr>
      <w:r w:rsidRPr="008A2268">
        <w:rPr>
          <w:rFonts w:ascii="Calibri" w:hAnsi="Calibri"/>
        </w:rPr>
        <w:t>For more information on the Rent-</w:t>
      </w:r>
      <w:r w:rsidR="00E223D1" w:rsidRPr="008A2268">
        <w:rPr>
          <w:rFonts w:ascii="Calibri" w:hAnsi="Calibri"/>
        </w:rPr>
        <w:t>Stabilized</w:t>
      </w:r>
      <w:r w:rsidRPr="008A2268">
        <w:rPr>
          <w:rFonts w:ascii="Calibri" w:hAnsi="Calibri"/>
        </w:rPr>
        <w:t xml:space="preserve"> Rider, see </w:t>
      </w:r>
      <w:r w:rsidRPr="008A2268">
        <w:rPr>
          <w:rFonts w:ascii="Calibri" w:hAnsi="Calibri"/>
          <w:b/>
          <w:color w:val="4472C4" w:themeColor="accent5"/>
        </w:rPr>
        <w:t>Fact Sheet #2</w:t>
      </w:r>
      <w:r w:rsidR="00A24BFE" w:rsidRPr="008A2268">
        <w:rPr>
          <w:rFonts w:ascii="Calibri" w:hAnsi="Calibri"/>
        </w:rPr>
        <w:t>.</w:t>
      </w:r>
    </w:p>
    <w:p w:rsidR="005323CA" w:rsidRPr="008A2268" w:rsidRDefault="005323CA" w:rsidP="0088304F">
      <w:pPr>
        <w:jc w:val="both"/>
        <w:rPr>
          <w:rFonts w:ascii="Calibri" w:hAnsi="Calibri"/>
          <w:b/>
        </w:rPr>
      </w:pPr>
    </w:p>
    <w:p w:rsidR="00065D93" w:rsidRPr="008A2268" w:rsidRDefault="00065D93" w:rsidP="0088304F">
      <w:pPr>
        <w:jc w:val="both"/>
        <w:rPr>
          <w:rFonts w:ascii="Calibri" w:hAnsi="Calibri"/>
          <w:b/>
        </w:rPr>
      </w:pPr>
      <w:r w:rsidRPr="008A2268">
        <w:rPr>
          <w:rFonts w:ascii="Calibri" w:hAnsi="Calibri"/>
          <w:b/>
        </w:rPr>
        <w:t xml:space="preserve">Initial Lease. </w:t>
      </w:r>
      <w:r w:rsidR="00D23CD6" w:rsidRPr="008A2268">
        <w:rPr>
          <w:rFonts w:ascii="Calibri" w:hAnsi="Calibri"/>
          <w:color w:val="000000" w:themeColor="text1"/>
        </w:rPr>
        <w:t xml:space="preserve">For all rent-stabilized units </w:t>
      </w:r>
      <w:r w:rsidR="00842EB7" w:rsidRPr="008A2268">
        <w:rPr>
          <w:rFonts w:ascii="Calibri" w:hAnsi="Calibri"/>
          <w:color w:val="000000" w:themeColor="text1"/>
        </w:rPr>
        <w:t xml:space="preserve">when tenants receive either </w:t>
      </w:r>
      <w:r w:rsidR="005323CA" w:rsidRPr="008A2268">
        <w:rPr>
          <w:rFonts w:ascii="Calibri" w:hAnsi="Calibri"/>
          <w:color w:val="000000" w:themeColor="text1"/>
        </w:rPr>
        <w:t>a</w:t>
      </w:r>
      <w:r w:rsidR="00C1129A" w:rsidRPr="008A2268">
        <w:rPr>
          <w:rFonts w:ascii="Calibri" w:hAnsi="Calibri"/>
          <w:color w:val="000000" w:themeColor="text1"/>
        </w:rPr>
        <w:t xml:space="preserve">n </w:t>
      </w:r>
      <w:r w:rsidR="00D23CD6" w:rsidRPr="008A2268">
        <w:rPr>
          <w:rFonts w:ascii="Calibri" w:hAnsi="Calibri"/>
          <w:b/>
          <w:color w:val="000000" w:themeColor="text1"/>
        </w:rPr>
        <w:t>initial</w:t>
      </w:r>
      <w:r w:rsidR="00D23CD6" w:rsidRPr="008A2268">
        <w:rPr>
          <w:rFonts w:ascii="Calibri" w:hAnsi="Calibri"/>
          <w:color w:val="000000" w:themeColor="text1"/>
        </w:rPr>
        <w:t xml:space="preserve"> </w:t>
      </w:r>
      <w:r w:rsidR="00D23CD6" w:rsidRPr="008A2268">
        <w:rPr>
          <w:rFonts w:ascii="Calibri" w:hAnsi="Calibri"/>
          <w:b/>
          <w:color w:val="000000" w:themeColor="text1"/>
        </w:rPr>
        <w:t>lease</w:t>
      </w:r>
      <w:r w:rsidR="00D23CD6" w:rsidRPr="008A2268">
        <w:rPr>
          <w:rFonts w:ascii="Calibri" w:hAnsi="Calibri"/>
          <w:color w:val="000000" w:themeColor="text1"/>
        </w:rPr>
        <w:t xml:space="preserve"> </w:t>
      </w:r>
      <w:r w:rsidR="00842EB7" w:rsidRPr="008A2268">
        <w:rPr>
          <w:rFonts w:ascii="Calibri" w:hAnsi="Calibri"/>
          <w:color w:val="000000" w:themeColor="text1"/>
        </w:rPr>
        <w:t>or any</w:t>
      </w:r>
      <w:r w:rsidR="00F20C42" w:rsidRPr="008A2268">
        <w:rPr>
          <w:rFonts w:ascii="Calibri" w:hAnsi="Calibri"/>
          <w:color w:val="000000" w:themeColor="text1"/>
        </w:rPr>
        <w:t xml:space="preserve"> </w:t>
      </w:r>
      <w:r w:rsidR="00F20C42" w:rsidRPr="008A2268">
        <w:rPr>
          <w:rFonts w:ascii="Calibri" w:hAnsi="Calibri"/>
          <w:b/>
          <w:color w:val="000000" w:themeColor="text1"/>
        </w:rPr>
        <w:t>lease renewals</w:t>
      </w:r>
      <w:r w:rsidR="00D23CD6" w:rsidRPr="008A2268">
        <w:rPr>
          <w:rFonts w:ascii="Calibri" w:hAnsi="Calibri"/>
          <w:b/>
          <w:color w:val="000000" w:themeColor="text1"/>
        </w:rPr>
        <w:t>,</w:t>
      </w:r>
      <w:r w:rsidR="00D23CD6" w:rsidRPr="008A2268">
        <w:rPr>
          <w:rFonts w:ascii="Calibri" w:hAnsi="Calibri"/>
          <w:color w:val="000000" w:themeColor="text1"/>
        </w:rPr>
        <w:t xml:space="preserve"> the landlord must include a </w:t>
      </w:r>
      <w:r w:rsidRPr="008A2268">
        <w:rPr>
          <w:rFonts w:ascii="Calibri" w:hAnsi="Calibri"/>
          <w:color w:val="000000" w:themeColor="text1"/>
        </w:rPr>
        <w:t xml:space="preserve">"New York City Lease Rider for </w:t>
      </w:r>
      <w:r w:rsidR="00A31326">
        <w:rPr>
          <w:rFonts w:ascii="Calibri" w:hAnsi="Calibri"/>
          <w:color w:val="000000" w:themeColor="text1"/>
        </w:rPr>
        <w:t>Rent-stabilized</w:t>
      </w:r>
      <w:r w:rsidRPr="008A2268">
        <w:rPr>
          <w:rFonts w:ascii="Calibri" w:hAnsi="Calibri"/>
          <w:color w:val="000000" w:themeColor="text1"/>
        </w:rPr>
        <w:t xml:space="preserve"> Tenants". This rider (which simply means attachment) specifies the prior rent, the reason for a rent increase, and outlines </w:t>
      </w:r>
      <w:r w:rsidR="00E9463F" w:rsidRPr="008A2268">
        <w:rPr>
          <w:rFonts w:ascii="Calibri" w:hAnsi="Calibri"/>
          <w:color w:val="000000" w:themeColor="text1"/>
        </w:rPr>
        <w:t xml:space="preserve">the </w:t>
      </w:r>
      <w:r w:rsidRPr="008A2268">
        <w:rPr>
          <w:rFonts w:ascii="Calibri" w:hAnsi="Calibri"/>
          <w:color w:val="000000" w:themeColor="text1"/>
        </w:rPr>
        <w:t xml:space="preserve">rights </w:t>
      </w:r>
      <w:r w:rsidR="00E9463F" w:rsidRPr="008A2268">
        <w:rPr>
          <w:rFonts w:ascii="Calibri" w:hAnsi="Calibri"/>
          <w:color w:val="000000" w:themeColor="text1"/>
        </w:rPr>
        <w:t xml:space="preserve">of the </w:t>
      </w:r>
      <w:r w:rsidRPr="008A2268">
        <w:rPr>
          <w:rFonts w:ascii="Calibri" w:hAnsi="Calibri"/>
          <w:color w:val="000000" w:themeColor="text1"/>
        </w:rPr>
        <w:t xml:space="preserve">tenant. Although landlords can receive fines or sanctions if they don’t include the rider, it is very common. </w:t>
      </w:r>
      <w:r w:rsidR="00FF75AA" w:rsidRPr="008A2268">
        <w:rPr>
          <w:rFonts w:ascii="Calibri" w:hAnsi="Calibri"/>
          <w:color w:val="000000" w:themeColor="text1"/>
        </w:rPr>
        <w:t xml:space="preserve">Tenants should </w:t>
      </w:r>
      <w:r w:rsidRPr="008A2268">
        <w:rPr>
          <w:rFonts w:ascii="Calibri" w:hAnsi="Calibri"/>
          <w:color w:val="000000" w:themeColor="text1"/>
        </w:rPr>
        <w:t xml:space="preserve">ask if </w:t>
      </w:r>
      <w:r w:rsidR="00EB410D" w:rsidRPr="008A2268">
        <w:rPr>
          <w:rFonts w:ascii="Calibri" w:hAnsi="Calibri"/>
          <w:color w:val="000000" w:themeColor="text1"/>
        </w:rPr>
        <w:t>the unit is rent-</w:t>
      </w:r>
      <w:r w:rsidRPr="008A2268">
        <w:rPr>
          <w:rFonts w:ascii="Calibri" w:hAnsi="Calibri"/>
          <w:color w:val="000000" w:themeColor="text1"/>
        </w:rPr>
        <w:t>stabilized before</w:t>
      </w:r>
      <w:r w:rsidR="00EB410D" w:rsidRPr="008A2268">
        <w:rPr>
          <w:rFonts w:ascii="Calibri" w:hAnsi="Calibri"/>
          <w:color w:val="000000" w:themeColor="text1"/>
        </w:rPr>
        <w:t xml:space="preserve"> they</w:t>
      </w:r>
      <w:r w:rsidRPr="008A2268">
        <w:rPr>
          <w:rFonts w:ascii="Calibri" w:hAnsi="Calibri"/>
          <w:color w:val="000000" w:themeColor="text1"/>
        </w:rPr>
        <w:t xml:space="preserve"> sign the initial</w:t>
      </w:r>
      <w:r w:rsidR="00EB410D" w:rsidRPr="008A2268">
        <w:rPr>
          <w:rFonts w:ascii="Calibri" w:hAnsi="Calibri"/>
          <w:color w:val="000000" w:themeColor="text1"/>
        </w:rPr>
        <w:t xml:space="preserve"> lease, </w:t>
      </w:r>
      <w:r w:rsidRPr="008A2268">
        <w:rPr>
          <w:rFonts w:ascii="Calibri" w:hAnsi="Calibri"/>
          <w:color w:val="000000" w:themeColor="text1"/>
        </w:rPr>
        <w:t>as well as ask for a rent history.</w:t>
      </w:r>
      <w:r w:rsidRPr="008A2268">
        <w:rPr>
          <w:rFonts w:ascii="Calibri" w:hAnsi="Calibri"/>
          <w:b/>
          <w:color w:val="000000" w:themeColor="text1"/>
        </w:rPr>
        <w:t xml:space="preserve"> </w:t>
      </w:r>
      <w:r w:rsidRPr="008A2268">
        <w:rPr>
          <w:rFonts w:ascii="Calibri" w:hAnsi="Calibri"/>
          <w:color w:val="000000" w:themeColor="text1"/>
        </w:rPr>
        <w:t xml:space="preserve">Here is a link to a copy of what the </w:t>
      </w:r>
      <w:r w:rsidRPr="008A2268">
        <w:rPr>
          <w:rFonts w:ascii="Calibri" w:hAnsi="Calibri"/>
          <w:b/>
          <w:color w:val="4472C4" w:themeColor="accent5"/>
        </w:rPr>
        <w:t xml:space="preserve">"New York City Lease Rider for </w:t>
      </w:r>
      <w:r w:rsidR="00A31326">
        <w:rPr>
          <w:rFonts w:ascii="Calibri" w:hAnsi="Calibri"/>
          <w:b/>
          <w:color w:val="4472C4" w:themeColor="accent5"/>
        </w:rPr>
        <w:t>Rent-stabilized</w:t>
      </w:r>
      <w:r w:rsidRPr="008A2268">
        <w:rPr>
          <w:rFonts w:ascii="Calibri" w:hAnsi="Calibri"/>
          <w:b/>
          <w:color w:val="4472C4" w:themeColor="accent5"/>
        </w:rPr>
        <w:t xml:space="preserve"> Tenants"</w:t>
      </w:r>
      <w:r w:rsidRPr="008A2268">
        <w:rPr>
          <w:rFonts w:ascii="Calibri" w:hAnsi="Calibri"/>
          <w:color w:val="4472C4" w:themeColor="accent5"/>
        </w:rPr>
        <w:t xml:space="preserve"> </w:t>
      </w:r>
      <w:r w:rsidRPr="008A2268">
        <w:rPr>
          <w:rFonts w:ascii="Calibri" w:hAnsi="Calibri"/>
          <w:color w:val="000000" w:themeColor="text1"/>
        </w:rPr>
        <w:t xml:space="preserve">should look like. </w:t>
      </w:r>
    </w:p>
    <w:p w:rsidR="00065D93" w:rsidRPr="008A2268" w:rsidRDefault="00065D93" w:rsidP="0088304F">
      <w:pPr>
        <w:jc w:val="both"/>
        <w:rPr>
          <w:rFonts w:ascii="Calibri" w:hAnsi="Calibri"/>
          <w:color w:val="0078CD"/>
          <w:u w:val="single"/>
        </w:rPr>
      </w:pPr>
    </w:p>
    <w:p w:rsidR="00065D93" w:rsidRPr="008A2268" w:rsidRDefault="00065D93" w:rsidP="0088304F">
      <w:pPr>
        <w:jc w:val="both"/>
        <w:rPr>
          <w:rFonts w:ascii="Calibri" w:hAnsi="Calibri"/>
          <w:color w:val="FF0000"/>
        </w:rPr>
      </w:pPr>
      <w:r w:rsidRPr="008A2268">
        <w:rPr>
          <w:rFonts w:ascii="Calibri" w:hAnsi="Calibri"/>
          <w:b/>
        </w:rPr>
        <w:t xml:space="preserve">Lease Renewals. </w:t>
      </w:r>
      <w:r w:rsidR="00E9463F" w:rsidRPr="008A2268">
        <w:rPr>
          <w:rFonts w:ascii="Calibri" w:hAnsi="Calibri"/>
          <w:color w:val="000000" w:themeColor="text1"/>
        </w:rPr>
        <w:t xml:space="preserve">Those who live in a rent-stabilized apartment are guaranteed to receive </w:t>
      </w:r>
      <w:r w:rsidRPr="008A2268">
        <w:rPr>
          <w:rFonts w:ascii="Calibri" w:hAnsi="Calibri"/>
          <w:color w:val="000000" w:themeColor="text1"/>
        </w:rPr>
        <w:t>a lease renewal option of either 1 or 2 years</w:t>
      </w:r>
      <w:r w:rsidR="00E9463F" w:rsidRPr="008A2268">
        <w:rPr>
          <w:rFonts w:ascii="Calibri" w:hAnsi="Calibri"/>
          <w:color w:val="000000" w:themeColor="text1"/>
        </w:rPr>
        <w:t>. The tenant should</w:t>
      </w:r>
      <w:r w:rsidRPr="008A2268">
        <w:rPr>
          <w:rFonts w:ascii="Calibri" w:hAnsi="Calibri"/>
          <w:color w:val="000000" w:themeColor="text1"/>
        </w:rPr>
        <w:t xml:space="preserve"> receive the renewal</w:t>
      </w:r>
      <w:r w:rsidR="00E9463F" w:rsidRPr="008A2268">
        <w:rPr>
          <w:rFonts w:ascii="Calibri" w:hAnsi="Calibri"/>
          <w:color w:val="000000" w:themeColor="text1"/>
        </w:rPr>
        <w:t xml:space="preserve"> lease 150 to </w:t>
      </w:r>
      <w:r w:rsidRPr="008A2268">
        <w:rPr>
          <w:rFonts w:ascii="Calibri" w:hAnsi="Calibri"/>
          <w:color w:val="000000" w:themeColor="text1"/>
        </w:rPr>
        <w:t>90 days before your current lease expires</w:t>
      </w:r>
      <w:r w:rsidR="00E9463F" w:rsidRPr="008A2268">
        <w:rPr>
          <w:rFonts w:ascii="Calibri" w:hAnsi="Calibri"/>
          <w:color w:val="000000" w:themeColor="text1"/>
        </w:rPr>
        <w:t xml:space="preserve">, and then has </w:t>
      </w:r>
      <w:r w:rsidRPr="008A2268">
        <w:rPr>
          <w:rFonts w:ascii="Calibri" w:hAnsi="Calibri"/>
          <w:color w:val="000000" w:themeColor="text1"/>
        </w:rPr>
        <w:t xml:space="preserve">60 days to return the </w:t>
      </w:r>
      <w:r w:rsidRPr="008A2268">
        <w:rPr>
          <w:rFonts w:ascii="Calibri" w:hAnsi="Calibri"/>
          <w:b/>
          <w:color w:val="4472C4" w:themeColor="accent5"/>
        </w:rPr>
        <w:t>signed lease renewal</w:t>
      </w:r>
      <w:r w:rsidRPr="008A2268">
        <w:rPr>
          <w:rFonts w:ascii="Calibri" w:hAnsi="Calibri"/>
          <w:color w:val="4472C4" w:themeColor="accent5"/>
        </w:rPr>
        <w:t xml:space="preserve">. </w:t>
      </w:r>
    </w:p>
    <w:p w:rsidR="00065D93" w:rsidRPr="008A2268" w:rsidRDefault="00065D93" w:rsidP="0088304F">
      <w:pPr>
        <w:jc w:val="both"/>
        <w:rPr>
          <w:rFonts w:ascii="Calibri" w:hAnsi="Calibri"/>
        </w:rPr>
      </w:pPr>
    </w:p>
    <w:p w:rsidR="00065D93" w:rsidRPr="008A2268" w:rsidRDefault="00065D93" w:rsidP="0088304F">
      <w:pPr>
        <w:jc w:val="both"/>
        <w:rPr>
          <w:rFonts w:ascii="Calibri" w:hAnsi="Calibri"/>
          <w:b/>
        </w:rPr>
      </w:pPr>
      <w:r w:rsidRPr="008A2268">
        <w:rPr>
          <w:rFonts w:ascii="Calibri" w:hAnsi="Calibri"/>
        </w:rPr>
        <w:t xml:space="preserve">It is up to </w:t>
      </w:r>
      <w:r w:rsidR="00E9463F" w:rsidRPr="008A2268">
        <w:rPr>
          <w:rFonts w:ascii="Calibri" w:hAnsi="Calibri"/>
        </w:rPr>
        <w:t>the tenant to</w:t>
      </w:r>
      <w:r w:rsidRPr="008A2268">
        <w:rPr>
          <w:rFonts w:ascii="Calibri" w:hAnsi="Calibri"/>
        </w:rPr>
        <w:t xml:space="preserve"> decide whether to sign a 1</w:t>
      </w:r>
      <w:r w:rsidR="00E9463F" w:rsidRPr="008A2268">
        <w:rPr>
          <w:rFonts w:ascii="Calibri" w:hAnsi="Calibri"/>
        </w:rPr>
        <w:t>-or 2-</w:t>
      </w:r>
      <w:r w:rsidRPr="008A2268">
        <w:rPr>
          <w:rFonts w:ascii="Calibri" w:hAnsi="Calibri"/>
        </w:rPr>
        <w:t xml:space="preserve">year lease </w:t>
      </w:r>
      <w:r w:rsidRPr="008A2268">
        <w:rPr>
          <w:rFonts w:ascii="Calibri" w:hAnsi="Calibri"/>
          <w:b/>
          <w:i/>
        </w:rPr>
        <w:t>or</w:t>
      </w:r>
      <w:r w:rsidRPr="008A2268">
        <w:rPr>
          <w:rFonts w:ascii="Calibri" w:hAnsi="Calibri"/>
        </w:rPr>
        <w:t xml:space="preserve"> to tell </w:t>
      </w:r>
      <w:r w:rsidR="003F15DC" w:rsidRPr="008A2268">
        <w:rPr>
          <w:rFonts w:ascii="Calibri" w:hAnsi="Calibri"/>
        </w:rPr>
        <w:t>the</w:t>
      </w:r>
      <w:r w:rsidR="0096028B" w:rsidRPr="008A2268">
        <w:rPr>
          <w:rFonts w:ascii="Calibri" w:hAnsi="Calibri"/>
        </w:rPr>
        <w:t>ir</w:t>
      </w:r>
      <w:r w:rsidRPr="008A2268">
        <w:rPr>
          <w:rFonts w:ascii="Calibri" w:hAnsi="Calibri"/>
        </w:rPr>
        <w:t xml:space="preserve"> landlord </w:t>
      </w:r>
      <w:r w:rsidR="00E9463F" w:rsidRPr="008A2268">
        <w:rPr>
          <w:rFonts w:ascii="Calibri" w:hAnsi="Calibri"/>
        </w:rPr>
        <w:t>that they</w:t>
      </w:r>
      <w:r w:rsidRPr="008A2268">
        <w:rPr>
          <w:rFonts w:ascii="Calibri" w:hAnsi="Calibri"/>
        </w:rPr>
        <w:t xml:space="preserve"> will not be renewing the lease.</w:t>
      </w:r>
    </w:p>
    <w:p w:rsidR="00065D93" w:rsidRPr="008A2268" w:rsidRDefault="00065D93" w:rsidP="0088304F">
      <w:pPr>
        <w:jc w:val="both"/>
        <w:rPr>
          <w:rFonts w:ascii="Calibri" w:hAnsi="Calibri"/>
          <w:color w:val="0078CD"/>
          <w:u w:val="single"/>
        </w:rPr>
      </w:pPr>
    </w:p>
    <w:p w:rsidR="00065D93" w:rsidRPr="008A2268" w:rsidRDefault="00065D93" w:rsidP="0088304F">
      <w:pPr>
        <w:jc w:val="both"/>
        <w:rPr>
          <w:rFonts w:ascii="Calibri" w:hAnsi="Calibri"/>
          <w:color w:val="0078CD"/>
          <w:u w:val="single"/>
        </w:rPr>
      </w:pPr>
      <w:r w:rsidRPr="008A2268">
        <w:rPr>
          <w:rFonts w:ascii="Calibri" w:hAnsi="Calibri"/>
          <w:b/>
        </w:rPr>
        <w:t xml:space="preserve">How to Access </w:t>
      </w:r>
      <w:r w:rsidR="0096028B" w:rsidRPr="008A2268">
        <w:rPr>
          <w:rFonts w:ascii="Calibri" w:hAnsi="Calibri"/>
          <w:b/>
        </w:rPr>
        <w:t>a U</w:t>
      </w:r>
      <w:r w:rsidR="00E9463F" w:rsidRPr="008A2268">
        <w:rPr>
          <w:rFonts w:ascii="Calibri" w:hAnsi="Calibri"/>
          <w:b/>
        </w:rPr>
        <w:t>nit’s</w:t>
      </w:r>
      <w:r w:rsidRPr="008A2268">
        <w:rPr>
          <w:rFonts w:ascii="Calibri" w:hAnsi="Calibri"/>
          <w:b/>
        </w:rPr>
        <w:t xml:space="preserve"> Rent History. </w:t>
      </w:r>
      <w:r w:rsidRPr="008A2268">
        <w:rPr>
          <w:rFonts w:ascii="Calibri" w:hAnsi="Calibri"/>
        </w:rPr>
        <w:t>The following link has some i</w:t>
      </w:r>
      <w:r w:rsidRPr="008A2268">
        <w:rPr>
          <w:rFonts w:ascii="Calibri" w:hAnsi="Calibri"/>
          <w:b/>
          <w:color w:val="4472C4" w:themeColor="accent5"/>
        </w:rPr>
        <w:t>nformation on obtaining the rent history</w:t>
      </w:r>
      <w:r w:rsidRPr="008A2268">
        <w:rPr>
          <w:rFonts w:ascii="Calibri" w:hAnsi="Calibri"/>
        </w:rPr>
        <w:t xml:space="preserve"> for your unit. The easiest way is to </w:t>
      </w:r>
      <w:r w:rsidRPr="008A2268">
        <w:rPr>
          <w:rFonts w:ascii="Calibri" w:hAnsi="Calibri"/>
          <w:b/>
          <w:color w:val="4472C4" w:themeColor="accent5"/>
        </w:rPr>
        <w:t>fill out this form</w:t>
      </w:r>
      <w:r w:rsidRPr="008A2268">
        <w:rPr>
          <w:rFonts w:ascii="Calibri" w:hAnsi="Calibri"/>
        </w:rPr>
        <w:t xml:space="preserve">. The New York State Homes and Community Renewal (DHCR) will send a copy of </w:t>
      </w:r>
      <w:r w:rsidR="00EB410D" w:rsidRPr="008A2268">
        <w:rPr>
          <w:rFonts w:ascii="Calibri" w:hAnsi="Calibri"/>
        </w:rPr>
        <w:t>the unit’s</w:t>
      </w:r>
      <w:r w:rsidRPr="008A2268">
        <w:rPr>
          <w:rFonts w:ascii="Calibri" w:hAnsi="Calibri"/>
        </w:rPr>
        <w:t xml:space="preserve"> rent history </w:t>
      </w:r>
      <w:r w:rsidR="00EB410D" w:rsidRPr="008A2268">
        <w:rPr>
          <w:rFonts w:ascii="Calibri" w:hAnsi="Calibri"/>
        </w:rPr>
        <w:t xml:space="preserve">directly </w:t>
      </w:r>
      <w:r w:rsidRPr="008A2268">
        <w:rPr>
          <w:rFonts w:ascii="Calibri" w:hAnsi="Calibri"/>
        </w:rPr>
        <w:t xml:space="preserve">to </w:t>
      </w:r>
      <w:r w:rsidR="00EB410D" w:rsidRPr="008A2268">
        <w:rPr>
          <w:rFonts w:ascii="Calibri" w:hAnsi="Calibri"/>
        </w:rPr>
        <w:t>the unit</w:t>
      </w:r>
      <w:r w:rsidRPr="008A2268">
        <w:rPr>
          <w:rFonts w:ascii="Calibri" w:hAnsi="Calibri"/>
        </w:rPr>
        <w:t xml:space="preserve">.  </w:t>
      </w:r>
    </w:p>
    <w:p w:rsidR="00065D93" w:rsidRPr="008A2268" w:rsidRDefault="00065D93" w:rsidP="0088304F">
      <w:pPr>
        <w:jc w:val="both"/>
        <w:rPr>
          <w:rFonts w:ascii="Calibri" w:hAnsi="Calibri"/>
          <w:color w:val="0078CD"/>
          <w:u w:val="single"/>
        </w:rPr>
      </w:pPr>
    </w:p>
    <w:p w:rsidR="00065D93" w:rsidRPr="008A2268" w:rsidRDefault="000031C6" w:rsidP="0088304F">
      <w:pPr>
        <w:jc w:val="both"/>
        <w:rPr>
          <w:rFonts w:ascii="Calibri" w:hAnsi="Calibri"/>
        </w:rPr>
      </w:pPr>
      <w:r w:rsidRPr="008A2268">
        <w:rPr>
          <w:rFonts w:ascii="Calibri" w:hAnsi="Calibri"/>
        </w:rPr>
        <w:t>Tenants</w:t>
      </w:r>
      <w:r w:rsidR="00065D93" w:rsidRPr="008A2268">
        <w:rPr>
          <w:rFonts w:ascii="Calibri" w:hAnsi="Calibri"/>
        </w:rPr>
        <w:t xml:space="preserve"> can also call the Division of Housing and Community Renewal (DHCR) at this number 718-739-6400, or </w:t>
      </w:r>
      <w:r w:rsidR="00065D93" w:rsidRPr="008A2268">
        <w:rPr>
          <w:rFonts w:ascii="Calibri" w:hAnsi="Calibri"/>
          <w:b/>
          <w:color w:val="4472C4" w:themeColor="accent5"/>
        </w:rPr>
        <w:t>visit them online here</w:t>
      </w:r>
      <w:r w:rsidR="00065D93" w:rsidRPr="008A2268">
        <w:rPr>
          <w:rFonts w:ascii="Calibri" w:hAnsi="Calibri"/>
        </w:rPr>
        <w:t>. The DHCR is the organization charged with overseeing rent regulation in the city.</w:t>
      </w:r>
    </w:p>
    <w:p w:rsidR="00426116" w:rsidRPr="008A2268" w:rsidRDefault="00426116" w:rsidP="0088304F">
      <w:pPr>
        <w:jc w:val="both"/>
        <w:rPr>
          <w:rFonts w:ascii="Calibri" w:hAnsi="Calibri"/>
          <w:color w:val="0078CD"/>
          <w:u w:val="single"/>
        </w:rPr>
      </w:pPr>
    </w:p>
    <w:p w:rsidR="00A24BFE" w:rsidRPr="008A2268" w:rsidRDefault="00A24BFE" w:rsidP="0088304F">
      <w:pPr>
        <w:jc w:val="both"/>
        <w:rPr>
          <w:rFonts w:ascii="Calibri" w:hAnsi="Calibri"/>
          <w:color w:val="0078CD"/>
          <w:u w:val="single"/>
        </w:rPr>
      </w:pPr>
    </w:p>
    <w:p w:rsidR="000C50F9" w:rsidRPr="008A2268" w:rsidRDefault="000C50F9" w:rsidP="0088304F">
      <w:pPr>
        <w:jc w:val="both"/>
        <w:rPr>
          <w:rFonts w:ascii="Calibri" w:hAnsi="Calibri"/>
          <w:color w:val="0078CD"/>
          <w:u w:val="single"/>
        </w:rPr>
      </w:pPr>
      <w:r w:rsidRPr="008A2268">
        <w:rPr>
          <w:rFonts w:ascii="Calibri" w:hAnsi="Calibri"/>
          <w:color w:val="0078CD"/>
          <w:u w:val="single"/>
        </w:rPr>
        <w:br w:type="page"/>
      </w:r>
    </w:p>
    <w:p w:rsidR="00A24BFE" w:rsidRPr="008A2268" w:rsidRDefault="00A24BFE" w:rsidP="0088304F">
      <w:pPr>
        <w:jc w:val="both"/>
        <w:rPr>
          <w:rFonts w:ascii="Calibri" w:hAnsi="Calibri"/>
          <w:color w:val="0078CD"/>
          <w:u w:val="single"/>
        </w:rPr>
      </w:pPr>
    </w:p>
    <w:p w:rsidR="00A24BFE" w:rsidRPr="008A2268" w:rsidRDefault="00A24BFE"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rsidR="00A24BFE" w:rsidRPr="008A2268" w:rsidRDefault="00A24BFE" w:rsidP="0088304F">
      <w:pPr>
        <w:jc w:val="both"/>
        <w:rPr>
          <w:rFonts w:ascii="Calibri" w:hAnsi="Calibri"/>
          <w:b/>
          <w:color w:val="4472C4" w:themeColor="accent5"/>
          <w:u w:val="single"/>
        </w:rPr>
      </w:pPr>
    </w:p>
    <w:p w:rsidR="00A24BFE" w:rsidRPr="008A2268" w:rsidRDefault="00A24BFE" w:rsidP="0088304F">
      <w:pPr>
        <w:jc w:val="both"/>
        <w:rPr>
          <w:rFonts w:ascii="Calibri" w:hAnsi="Calibri"/>
          <w:b/>
        </w:rPr>
      </w:pPr>
      <w:r w:rsidRPr="008A2268">
        <w:rPr>
          <w:rFonts w:ascii="Calibri" w:hAnsi="Calibri"/>
          <w:b/>
        </w:rPr>
        <w:t>Fact Sheet #2</w:t>
      </w:r>
    </w:p>
    <w:p w:rsidR="00A24BFE" w:rsidRPr="008A2268" w:rsidRDefault="00C52BCC" w:rsidP="0088304F">
      <w:pPr>
        <w:jc w:val="both"/>
        <w:rPr>
          <w:rFonts w:ascii="Calibri" w:hAnsi="Calibri"/>
        </w:rPr>
      </w:pPr>
      <w:hyperlink r:id="rId8" w:history="1">
        <w:r w:rsidR="00A24BFE" w:rsidRPr="008A2268">
          <w:rPr>
            <w:rStyle w:val="Hyperlink"/>
            <w:rFonts w:ascii="Calibri" w:hAnsi="Calibri"/>
          </w:rPr>
          <w:t>http://www.nyshcr.org/Rent/FactSheets/orafac2.pdf</w:t>
        </w:r>
      </w:hyperlink>
    </w:p>
    <w:p w:rsidR="00A24BFE" w:rsidRPr="008A2268" w:rsidRDefault="00A24BFE" w:rsidP="0088304F">
      <w:pPr>
        <w:jc w:val="both"/>
        <w:rPr>
          <w:rFonts w:ascii="Calibri" w:hAnsi="Calibri"/>
          <w:i/>
        </w:rPr>
      </w:pPr>
    </w:p>
    <w:p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 xml:space="preserve">"New York City Lease Rider for </w:t>
      </w:r>
      <w:r w:rsidR="00A31326">
        <w:rPr>
          <w:rFonts w:ascii="Calibri" w:hAnsi="Calibri"/>
          <w:b/>
          <w:color w:val="000000" w:themeColor="text1"/>
        </w:rPr>
        <w:t>Rent-stabilized</w:t>
      </w:r>
      <w:r w:rsidRPr="008A2268">
        <w:rPr>
          <w:rFonts w:ascii="Calibri" w:hAnsi="Calibri"/>
          <w:b/>
          <w:color w:val="000000" w:themeColor="text1"/>
        </w:rPr>
        <w:t xml:space="preserve"> Tenants" </w:t>
      </w:r>
    </w:p>
    <w:p w:rsidR="00A24BFE" w:rsidRPr="008A2268" w:rsidRDefault="00C52BCC" w:rsidP="0088304F">
      <w:pPr>
        <w:jc w:val="both"/>
        <w:rPr>
          <w:rStyle w:val="Hyperlink"/>
          <w:rFonts w:ascii="Calibri" w:hAnsi="Calibri"/>
        </w:rPr>
      </w:pPr>
      <w:hyperlink r:id="rId9" w:history="1">
        <w:r w:rsidR="00005DDA" w:rsidRPr="008A2268">
          <w:rPr>
            <w:rStyle w:val="Hyperlink"/>
            <w:rFonts w:ascii="Calibri" w:hAnsi="Calibri"/>
          </w:rPr>
          <w:t>http://www.nys</w:t>
        </w:r>
        <w:r w:rsidR="00A24BFE" w:rsidRPr="008A2268">
          <w:rPr>
            <w:rStyle w:val="Hyperlink"/>
            <w:rFonts w:ascii="Calibri" w:hAnsi="Calibri"/>
          </w:rPr>
          <w:t>cr.org/forms/rent/ralr1.pdf</w:t>
        </w:r>
      </w:hyperlink>
    </w:p>
    <w:p w:rsidR="00A24BFE" w:rsidRPr="008A2268" w:rsidRDefault="00A24BFE" w:rsidP="0088304F">
      <w:pPr>
        <w:jc w:val="both"/>
        <w:rPr>
          <w:rStyle w:val="Hyperlink"/>
          <w:rFonts w:ascii="Calibri" w:hAnsi="Calibri"/>
        </w:rPr>
      </w:pPr>
    </w:p>
    <w:p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Signed Lease Renewal</w:t>
      </w:r>
    </w:p>
    <w:p w:rsidR="00A24BFE" w:rsidRPr="008A2268" w:rsidRDefault="00C52BCC" w:rsidP="0088304F">
      <w:pPr>
        <w:jc w:val="both"/>
        <w:rPr>
          <w:rStyle w:val="Hyperlink"/>
          <w:rFonts w:ascii="Calibri" w:hAnsi="Calibri"/>
        </w:rPr>
      </w:pPr>
      <w:hyperlink r:id="rId10" w:history="1">
        <w:r w:rsidR="00A24BFE" w:rsidRPr="008A2268">
          <w:rPr>
            <w:rStyle w:val="Hyperlink"/>
            <w:rFonts w:ascii="Calibri" w:hAnsi="Calibri"/>
          </w:rPr>
          <w:t>http://www.nyshcr.org/Forms/Rent/rtp8.pdf</w:t>
        </w:r>
      </w:hyperlink>
    </w:p>
    <w:p w:rsidR="00A24BFE" w:rsidRPr="008A2268" w:rsidRDefault="00A24BFE" w:rsidP="0088304F">
      <w:pPr>
        <w:jc w:val="both"/>
        <w:rPr>
          <w:rStyle w:val="Hyperlink"/>
          <w:rFonts w:ascii="Calibri" w:hAnsi="Calibri"/>
        </w:rPr>
      </w:pPr>
    </w:p>
    <w:p w:rsidR="00005DDA" w:rsidRPr="008A2268" w:rsidRDefault="00A24BFE" w:rsidP="0088304F">
      <w:pPr>
        <w:jc w:val="both"/>
        <w:rPr>
          <w:rFonts w:ascii="Calibri" w:hAnsi="Calibri"/>
          <w:b/>
        </w:rPr>
      </w:pPr>
      <w:r w:rsidRPr="008A2268">
        <w:rPr>
          <w:rFonts w:ascii="Calibri" w:hAnsi="Calibri"/>
          <w:b/>
        </w:rPr>
        <w:t>information on obtaining a rent history</w:t>
      </w:r>
    </w:p>
    <w:p w:rsidR="00A24BFE" w:rsidRPr="008A2268" w:rsidRDefault="00C52BCC" w:rsidP="0088304F">
      <w:pPr>
        <w:jc w:val="both"/>
        <w:rPr>
          <w:rStyle w:val="Hyperlink"/>
          <w:rFonts w:ascii="Calibri" w:hAnsi="Calibri"/>
        </w:rPr>
      </w:pPr>
      <w:hyperlink r:id="rId11" w:history="1">
        <w:r w:rsidR="00A24BFE" w:rsidRPr="008A2268">
          <w:rPr>
            <w:rStyle w:val="Hyperlink"/>
            <w:rFonts w:ascii="Calibri" w:hAnsi="Calibri"/>
          </w:rPr>
          <w:t>http://www.nyshcr.org/rent/tenantresources.htm</w:t>
        </w:r>
      </w:hyperlink>
    </w:p>
    <w:p w:rsidR="00005DDA" w:rsidRPr="008A2268" w:rsidRDefault="00005DDA" w:rsidP="0088304F">
      <w:pPr>
        <w:jc w:val="both"/>
        <w:rPr>
          <w:rStyle w:val="Hyperlink"/>
          <w:rFonts w:ascii="Calibri" w:hAnsi="Calibri"/>
        </w:rPr>
      </w:pPr>
    </w:p>
    <w:p w:rsidR="00005DDA" w:rsidRPr="008A2268" w:rsidRDefault="00005DDA" w:rsidP="0088304F">
      <w:pPr>
        <w:jc w:val="both"/>
        <w:rPr>
          <w:rFonts w:ascii="Calibri" w:hAnsi="Calibri"/>
          <w:b/>
        </w:rPr>
      </w:pPr>
      <w:r w:rsidRPr="008A2268">
        <w:rPr>
          <w:rFonts w:ascii="Calibri" w:hAnsi="Calibri"/>
          <w:b/>
        </w:rPr>
        <w:t>fill out this form</w:t>
      </w:r>
    </w:p>
    <w:p w:rsidR="00005DDA" w:rsidRPr="008A2268" w:rsidRDefault="00C52BCC" w:rsidP="0088304F">
      <w:pPr>
        <w:jc w:val="both"/>
        <w:rPr>
          <w:rFonts w:ascii="Calibri" w:hAnsi="Calibri"/>
          <w:color w:val="0078CD"/>
          <w:u w:val="single"/>
        </w:rPr>
      </w:pPr>
      <w:hyperlink r:id="rId12" w:history="1">
        <w:r w:rsidR="00005DDA" w:rsidRPr="008A2268">
          <w:rPr>
            <w:rStyle w:val="Hyperlink"/>
            <w:rFonts w:ascii="Calibri" w:hAnsi="Calibri"/>
          </w:rPr>
          <w:t>https://portal.hcr.ny.gov/app/ask</w:t>
        </w:r>
      </w:hyperlink>
    </w:p>
    <w:p w:rsidR="00005DDA" w:rsidRPr="008A2268" w:rsidRDefault="00005DDA" w:rsidP="0088304F">
      <w:pPr>
        <w:jc w:val="both"/>
        <w:rPr>
          <w:rFonts w:ascii="Calibri" w:hAnsi="Calibri"/>
          <w:color w:val="0078CD"/>
          <w:u w:val="single"/>
        </w:rPr>
      </w:pPr>
    </w:p>
    <w:p w:rsidR="00005DDA" w:rsidRPr="008A2268" w:rsidRDefault="00005DDA" w:rsidP="0088304F">
      <w:pPr>
        <w:jc w:val="both"/>
        <w:rPr>
          <w:rFonts w:ascii="Calibri" w:hAnsi="Calibri"/>
          <w:b/>
        </w:rPr>
      </w:pPr>
      <w:r w:rsidRPr="008A2268">
        <w:rPr>
          <w:rFonts w:ascii="Calibri" w:hAnsi="Calibri"/>
          <w:b/>
        </w:rPr>
        <w:t>visit them online here</w:t>
      </w:r>
    </w:p>
    <w:p w:rsidR="00005DDA" w:rsidRPr="008A2268" w:rsidRDefault="00C52BCC" w:rsidP="0088304F">
      <w:pPr>
        <w:jc w:val="both"/>
        <w:rPr>
          <w:rFonts w:ascii="Calibri" w:hAnsi="Calibri"/>
        </w:rPr>
      </w:pPr>
      <w:hyperlink r:id="rId13" w:history="1">
        <w:r w:rsidR="00005DDA" w:rsidRPr="008A2268">
          <w:rPr>
            <w:rStyle w:val="Hyperlink"/>
            <w:rFonts w:ascii="Calibri" w:hAnsi="Calibri"/>
          </w:rPr>
          <w:t>http://www.nyshcr.org/AboutUs/ContactUs.htm</w:t>
        </w:r>
      </w:hyperlink>
    </w:p>
    <w:p w:rsidR="00241AC8" w:rsidRPr="008A2268" w:rsidRDefault="00241AC8" w:rsidP="0088304F">
      <w:pPr>
        <w:jc w:val="both"/>
        <w:rPr>
          <w:rFonts w:ascii="Calibri" w:hAnsi="Calibri"/>
          <w:color w:val="0078CD"/>
          <w:u w:val="single"/>
        </w:rPr>
      </w:pPr>
      <w:r w:rsidRPr="008A2268">
        <w:rPr>
          <w:rFonts w:ascii="Calibri" w:hAnsi="Calibri"/>
          <w:color w:val="0078CD"/>
          <w:u w:val="single"/>
        </w:rPr>
        <w:br w:type="page"/>
      </w:r>
    </w:p>
    <w:p w:rsidR="00241AC8" w:rsidRPr="008A2268" w:rsidRDefault="00241AC8" w:rsidP="0088304F">
      <w:pPr>
        <w:jc w:val="both"/>
        <w:outlineLvl w:val="0"/>
        <w:rPr>
          <w:rFonts w:ascii="Calibri" w:hAnsi="Calibri" w:cs="Helvetica"/>
          <w:b/>
          <w:color w:val="000000"/>
          <w:u w:val="single"/>
        </w:rPr>
      </w:pPr>
      <w:r w:rsidRPr="008A2268">
        <w:rPr>
          <w:rFonts w:ascii="Calibri" w:hAnsi="Calibri" w:cs="Helvetica"/>
          <w:b/>
          <w:color w:val="000000"/>
          <w:u w:val="single"/>
        </w:rPr>
        <w:t>2 Sections to Complete</w:t>
      </w:r>
    </w:p>
    <w:p w:rsidR="00241AC8" w:rsidRPr="008A2268" w:rsidRDefault="00241AC8" w:rsidP="0088304F">
      <w:pPr>
        <w:pStyle w:val="Default"/>
        <w:jc w:val="both"/>
        <w:rPr>
          <w:rFonts w:ascii="Calibri" w:hAnsi="Calibri"/>
          <w:i/>
        </w:rPr>
      </w:pPr>
      <w:r w:rsidRPr="008A2268">
        <w:rPr>
          <w:rFonts w:ascii="Calibri" w:hAnsi="Calibri"/>
          <w:i/>
        </w:rPr>
        <w:t xml:space="preserve">Section 1 specifies which sections of the lease need to filled out. Section 1 is only filled out the first time that the tenant moves into the unit. </w:t>
      </w:r>
    </w:p>
    <w:p w:rsidR="00241AC8" w:rsidRPr="008A2268" w:rsidRDefault="00241AC8" w:rsidP="0088304F">
      <w:pPr>
        <w:pStyle w:val="Default"/>
        <w:jc w:val="both"/>
        <w:rPr>
          <w:rFonts w:ascii="Calibri" w:hAnsi="Calibri"/>
          <w:i/>
        </w:rPr>
      </w:pPr>
      <w:r w:rsidRPr="008A2268">
        <w:rPr>
          <w:rFonts w:ascii="Calibri" w:hAnsi="Calibri"/>
          <w:i/>
        </w:rPr>
        <w:t xml:space="preserve"> </w:t>
      </w:r>
    </w:p>
    <w:p w:rsidR="00241AC8" w:rsidRPr="008A2268" w:rsidRDefault="00241AC8" w:rsidP="0088304F">
      <w:pPr>
        <w:pStyle w:val="Default"/>
        <w:jc w:val="both"/>
        <w:rPr>
          <w:rFonts w:ascii="Calibri" w:hAnsi="Calibri"/>
          <w:b/>
        </w:rPr>
      </w:pPr>
      <w:r w:rsidRPr="008A2268">
        <w:rPr>
          <w:rFonts w:ascii="Calibri" w:hAnsi="Calibri"/>
          <w:b/>
        </w:rPr>
        <w:t>Vacancy vs Renewal Leases</w:t>
      </w:r>
    </w:p>
    <w:p w:rsidR="00241AC8" w:rsidRPr="008A2268" w:rsidRDefault="00241AC8" w:rsidP="0088304F">
      <w:pPr>
        <w:pStyle w:val="Default"/>
        <w:jc w:val="both"/>
        <w:rPr>
          <w:rFonts w:ascii="Calibri" w:hAnsi="Calibri"/>
        </w:rPr>
      </w:pPr>
      <w:r w:rsidRPr="008A2268">
        <w:rPr>
          <w:rFonts w:ascii="Calibri" w:hAnsi="Calibri"/>
        </w:rPr>
        <w:t xml:space="preserve">There are two types of leases for rent-stabilized tenants: vacancy and renewal leases. A </w:t>
      </w:r>
      <w:r w:rsidRPr="008A2268">
        <w:rPr>
          <w:rFonts w:ascii="Calibri" w:hAnsi="Calibri"/>
          <w:b/>
        </w:rPr>
        <w:t>vacancy</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new tenants in a unit—when one tenant moves in because the last tenant moved out, whereas a </w:t>
      </w:r>
      <w:r w:rsidRPr="008A2268">
        <w:rPr>
          <w:rFonts w:ascii="Calibri" w:hAnsi="Calibri"/>
          <w:b/>
        </w:rPr>
        <w:t>renewal</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a tenant already living in the unit because they have decided to extend their lease. The main difference between these two leases is that landlords are entitled to raise the rent up to 20 percent </w:t>
      </w:r>
      <w:r w:rsidRPr="008A2268">
        <w:rPr>
          <w:rFonts w:ascii="Calibri" w:hAnsi="Calibri"/>
          <w:b/>
          <w:i/>
        </w:rPr>
        <w:t>in</w:t>
      </w:r>
      <w:r w:rsidRPr="008A2268">
        <w:rPr>
          <w:rFonts w:ascii="Calibri" w:hAnsi="Calibri"/>
        </w:rPr>
        <w:t xml:space="preserve"> </w:t>
      </w:r>
      <w:r w:rsidRPr="008A2268">
        <w:rPr>
          <w:rFonts w:ascii="Calibri" w:hAnsi="Calibri"/>
          <w:b/>
          <w:i/>
        </w:rPr>
        <w:t>addition</w:t>
      </w:r>
      <w:r w:rsidRPr="008A2268">
        <w:rPr>
          <w:rFonts w:ascii="Calibri" w:hAnsi="Calibri"/>
        </w:rPr>
        <w:t xml:space="preserve"> to the rent increases approved by the Rent Guidelines Board. </w:t>
      </w:r>
    </w:p>
    <w:p w:rsidR="00241AC8" w:rsidRPr="008A2268" w:rsidRDefault="00241AC8" w:rsidP="0088304F">
      <w:pPr>
        <w:pStyle w:val="Default"/>
        <w:jc w:val="both"/>
        <w:rPr>
          <w:rFonts w:ascii="Calibri" w:hAnsi="Calibri"/>
        </w:rPr>
      </w:pPr>
    </w:p>
    <w:p w:rsidR="00241AC8" w:rsidRPr="008A2268" w:rsidRDefault="00241AC8" w:rsidP="0088304F">
      <w:pPr>
        <w:pStyle w:val="Default"/>
        <w:jc w:val="both"/>
        <w:rPr>
          <w:rFonts w:ascii="Calibri" w:hAnsi="Calibri"/>
        </w:rPr>
      </w:pPr>
      <w:r w:rsidRPr="008A2268">
        <w:rPr>
          <w:rFonts w:ascii="Calibri" w:hAnsi="Calibri"/>
        </w:rPr>
        <w:t xml:space="preserve">For more information on vacancy leases, see </w:t>
      </w:r>
      <w:r w:rsidRPr="008A2268">
        <w:rPr>
          <w:rFonts w:ascii="Calibri" w:hAnsi="Calibri"/>
          <w:b/>
          <w:color w:val="4472C4" w:themeColor="accent5"/>
        </w:rPr>
        <w:t>Fact Sheet 5</w:t>
      </w:r>
      <w:r w:rsidRPr="008A2268">
        <w:rPr>
          <w:rFonts w:ascii="Calibri" w:hAnsi="Calibri"/>
        </w:rPr>
        <w:t xml:space="preserve">. </w:t>
      </w:r>
    </w:p>
    <w:p w:rsidR="00241AC8" w:rsidRPr="008A2268" w:rsidRDefault="00241AC8" w:rsidP="0088304F">
      <w:pPr>
        <w:pStyle w:val="Default"/>
        <w:jc w:val="both"/>
        <w:rPr>
          <w:rFonts w:ascii="Calibri" w:hAnsi="Calibri"/>
          <w:b/>
        </w:rPr>
      </w:pPr>
    </w:p>
    <w:p w:rsidR="00241AC8" w:rsidRPr="008A2268" w:rsidRDefault="00241AC8" w:rsidP="0088304F">
      <w:pPr>
        <w:pStyle w:val="Default"/>
        <w:jc w:val="both"/>
        <w:rPr>
          <w:rFonts w:ascii="Calibri" w:hAnsi="Calibri"/>
          <w:b/>
        </w:rPr>
      </w:pPr>
      <w:r w:rsidRPr="008A2268">
        <w:rPr>
          <w:rFonts w:ascii="Calibri" w:hAnsi="Calibri"/>
          <w:b/>
        </w:rPr>
        <w:t>Things to Remember:</w:t>
      </w:r>
    </w:p>
    <w:p w:rsidR="00241AC8" w:rsidRPr="008A2268" w:rsidRDefault="00241AC8" w:rsidP="0088304F">
      <w:pPr>
        <w:pStyle w:val="Default"/>
        <w:numPr>
          <w:ilvl w:val="0"/>
          <w:numId w:val="2"/>
        </w:numPr>
        <w:jc w:val="both"/>
        <w:rPr>
          <w:rFonts w:ascii="Calibri" w:hAnsi="Calibri"/>
        </w:rPr>
      </w:pPr>
      <w:r w:rsidRPr="008A2268">
        <w:rPr>
          <w:rFonts w:ascii="Calibri" w:hAnsi="Calibri"/>
        </w:rPr>
        <w:t>Landlords cannot collect more than one vacancy lease in a calendar year (January 1 thru December 31. That means that if they have more than one first time tenant in one of their units, they can only increase the rent once for a vacancy lease.</w:t>
      </w:r>
    </w:p>
    <w:p w:rsidR="00241AC8" w:rsidRPr="008A2268" w:rsidRDefault="00241AC8" w:rsidP="0088304F">
      <w:pPr>
        <w:pStyle w:val="Default"/>
        <w:numPr>
          <w:ilvl w:val="0"/>
          <w:numId w:val="2"/>
        </w:numPr>
        <w:jc w:val="both"/>
        <w:rPr>
          <w:rFonts w:ascii="Calibri" w:hAnsi="Calibri" w:cs="TimesNewRomanPSMT"/>
        </w:rPr>
      </w:pPr>
      <w:r w:rsidRPr="008A2268">
        <w:rPr>
          <w:rFonts w:ascii="Calibri" w:hAnsi="Calibri"/>
        </w:rPr>
        <w:t>Landlords charging a preferential rent—a rent lower than the legal allowable rent—are only entitled to up 20 percent, but in a step process:</w:t>
      </w:r>
      <w:r w:rsidRPr="008A2268">
        <w:rPr>
          <w:rFonts w:ascii="Calibri" w:hAnsi="Calibri" w:cs="TimesNewRomanPSMT"/>
        </w:rPr>
        <w:t xml:space="preserve"> 5% if the last vacancy lease commenced less than two years ago, 10% if less than three years ago, 15% if less than four years ago and 20% if four or more years ago. </w:t>
      </w:r>
    </w:p>
    <w:p w:rsidR="00241AC8" w:rsidRPr="008A2268" w:rsidRDefault="00241AC8" w:rsidP="0088304F">
      <w:pPr>
        <w:pStyle w:val="Default"/>
        <w:jc w:val="both"/>
        <w:rPr>
          <w:rFonts w:ascii="Calibri" w:hAnsi="Calibri"/>
          <w:b/>
        </w:rPr>
      </w:pPr>
    </w:p>
    <w:p w:rsidR="00241AC8" w:rsidRPr="008A2268" w:rsidRDefault="00241AC8" w:rsidP="0088304F">
      <w:pPr>
        <w:pStyle w:val="Default"/>
        <w:jc w:val="both"/>
        <w:rPr>
          <w:rFonts w:ascii="Calibri" w:hAnsi="Calibri"/>
          <w:b/>
        </w:rPr>
      </w:pPr>
      <w:r w:rsidRPr="008A2268">
        <w:rPr>
          <w:rFonts w:ascii="Calibri" w:hAnsi="Calibri"/>
          <w:b/>
        </w:rPr>
        <w:t>Example</w:t>
      </w:r>
    </w:p>
    <w:p w:rsidR="00241AC8" w:rsidRPr="008A2268" w:rsidRDefault="00241AC8" w:rsidP="0088304F">
      <w:pPr>
        <w:pStyle w:val="Default"/>
        <w:jc w:val="both"/>
        <w:rPr>
          <w:rFonts w:ascii="Calibri" w:hAnsi="Calibri"/>
        </w:rPr>
      </w:pPr>
      <w:r w:rsidRPr="008A2268">
        <w:rPr>
          <w:rFonts w:ascii="Calibri" w:hAnsi="Calibri"/>
        </w:rPr>
        <w:t xml:space="preserve">Mr. Solano and Ms. Barsotti both live in New York City, in rent-stabilized apartments. Mr. Solano has been living in the same unit for the last 3 years when his lease expired in May, while Ms. Barsotti is moving in her first apartment. Mr. Solano will be offered a lease renewal, whereas Ms. Barsotti will be offered a vacancy lease. </w:t>
      </w:r>
    </w:p>
    <w:p w:rsidR="00241AC8" w:rsidRPr="008A2268" w:rsidRDefault="00241AC8" w:rsidP="0088304F">
      <w:pPr>
        <w:pStyle w:val="Default"/>
        <w:jc w:val="both"/>
        <w:rPr>
          <w:rFonts w:ascii="Calibri" w:hAnsi="Calibri"/>
        </w:rPr>
      </w:pPr>
    </w:p>
    <w:p w:rsidR="00241AC8" w:rsidRPr="008A2268" w:rsidRDefault="00241AC8" w:rsidP="0088304F">
      <w:pPr>
        <w:pStyle w:val="Default"/>
        <w:jc w:val="both"/>
        <w:rPr>
          <w:rFonts w:ascii="Calibri" w:hAnsi="Calibri"/>
          <w:b/>
        </w:rPr>
      </w:pPr>
      <w:r w:rsidRPr="008A2268">
        <w:rPr>
          <w:rFonts w:ascii="Calibri" w:hAnsi="Calibri"/>
          <w:b/>
        </w:rPr>
        <w:t xml:space="preserve">Sections </w:t>
      </w:r>
    </w:p>
    <w:p w:rsidR="00241AC8" w:rsidRPr="008A2268" w:rsidRDefault="00241AC8" w:rsidP="0088304F">
      <w:pPr>
        <w:pStyle w:val="Default"/>
        <w:jc w:val="both"/>
        <w:rPr>
          <w:rFonts w:ascii="Calibri" w:hAnsi="Calibri"/>
        </w:rPr>
      </w:pPr>
      <w:r w:rsidRPr="008A2268">
        <w:rPr>
          <w:rFonts w:ascii="Calibri" w:hAnsi="Calibri"/>
        </w:rPr>
        <w:t xml:space="preserve">If the lease is a vacancy lease, then Section 1 must be filled out. If the lease is a lease renewal, Section 1 can be skipped. </w:t>
      </w:r>
    </w:p>
    <w:p w:rsidR="00241AC8" w:rsidRPr="008A2268" w:rsidRDefault="00241AC8" w:rsidP="0088304F">
      <w:pPr>
        <w:pStyle w:val="Default"/>
        <w:jc w:val="both"/>
        <w:rPr>
          <w:rFonts w:ascii="Calibri" w:hAnsi="Calibri"/>
        </w:rPr>
      </w:pPr>
    </w:p>
    <w:p w:rsidR="00241AC8" w:rsidRPr="008A2268" w:rsidRDefault="00241AC8" w:rsidP="0088304F">
      <w:pPr>
        <w:pStyle w:val="Default"/>
        <w:jc w:val="both"/>
        <w:rPr>
          <w:rFonts w:ascii="Calibri" w:hAnsi="Calibri"/>
        </w:rPr>
      </w:pPr>
    </w:p>
    <w:p w:rsidR="00241AC8" w:rsidRPr="008A2268" w:rsidRDefault="00241AC8" w:rsidP="0088304F">
      <w:pPr>
        <w:pStyle w:val="Default"/>
        <w:jc w:val="both"/>
        <w:rPr>
          <w:rFonts w:ascii="Calibri" w:hAnsi="Calibri"/>
          <w:b/>
          <w:color w:val="4472C4" w:themeColor="accent5"/>
        </w:rPr>
      </w:pPr>
      <w:r w:rsidRPr="008A2268">
        <w:rPr>
          <w:rFonts w:ascii="Calibri" w:hAnsi="Calibri"/>
          <w:b/>
          <w:color w:val="4472C4" w:themeColor="accent5"/>
        </w:rPr>
        <w:t>Links to Include</w:t>
      </w:r>
    </w:p>
    <w:p w:rsidR="00241AC8" w:rsidRPr="008A2268" w:rsidRDefault="00241AC8" w:rsidP="0088304F">
      <w:pPr>
        <w:pStyle w:val="Default"/>
        <w:jc w:val="both"/>
        <w:rPr>
          <w:rFonts w:ascii="Calibri" w:hAnsi="Calibri"/>
          <w:b/>
          <w:color w:val="4472C4" w:themeColor="accent5"/>
        </w:rPr>
      </w:pPr>
    </w:p>
    <w:p w:rsidR="00241AC8" w:rsidRPr="008A2268" w:rsidRDefault="00241AC8" w:rsidP="0088304F">
      <w:pPr>
        <w:pStyle w:val="Default"/>
        <w:jc w:val="both"/>
        <w:rPr>
          <w:rFonts w:ascii="Calibri" w:hAnsi="Calibri"/>
          <w:b/>
        </w:rPr>
      </w:pPr>
      <w:r w:rsidRPr="008A2268">
        <w:rPr>
          <w:rFonts w:ascii="Calibri" w:hAnsi="Calibri"/>
          <w:b/>
        </w:rPr>
        <w:t>Fact Sheet #5</w:t>
      </w:r>
    </w:p>
    <w:p w:rsidR="00241AC8" w:rsidRPr="008A2268" w:rsidRDefault="00C52BCC" w:rsidP="0088304F">
      <w:pPr>
        <w:pStyle w:val="Default"/>
        <w:jc w:val="both"/>
        <w:rPr>
          <w:rFonts w:ascii="Calibri" w:hAnsi="Calibri"/>
        </w:rPr>
      </w:pPr>
      <w:hyperlink r:id="rId14" w:history="1">
        <w:r w:rsidR="00241AC8" w:rsidRPr="008A2268">
          <w:rPr>
            <w:rStyle w:val="Hyperlink"/>
            <w:rFonts w:ascii="Calibri" w:hAnsi="Calibri"/>
          </w:rPr>
          <w:t>http://www.nyshcr.org/Rent/FactSheets/orafac5.pdf</w:t>
        </w:r>
      </w:hyperlink>
    </w:p>
    <w:p w:rsidR="00241AC8" w:rsidRPr="008A2268" w:rsidRDefault="00241AC8" w:rsidP="0088304F">
      <w:pPr>
        <w:pStyle w:val="Default"/>
        <w:jc w:val="both"/>
        <w:rPr>
          <w:rFonts w:ascii="Calibri" w:hAnsi="Calibri"/>
        </w:rPr>
      </w:pPr>
    </w:p>
    <w:p w:rsidR="00FE7121" w:rsidRPr="008A2268" w:rsidRDefault="00FE7121" w:rsidP="0088304F">
      <w:pPr>
        <w:jc w:val="both"/>
        <w:rPr>
          <w:rFonts w:ascii="Calibri" w:hAnsi="Calibri"/>
          <w:color w:val="0078CD"/>
          <w:u w:val="single"/>
        </w:rPr>
      </w:pPr>
      <w:r w:rsidRPr="008A2268">
        <w:rPr>
          <w:rFonts w:ascii="Calibri" w:hAnsi="Calibri"/>
          <w:color w:val="0078CD"/>
          <w:u w:val="single"/>
        </w:rPr>
        <w:br w:type="page"/>
      </w:r>
    </w:p>
    <w:p w:rsidR="00FE7121" w:rsidRPr="008A2268" w:rsidRDefault="00FE7121" w:rsidP="0088304F">
      <w:pPr>
        <w:jc w:val="both"/>
        <w:outlineLvl w:val="0"/>
        <w:rPr>
          <w:rFonts w:ascii="Calibri" w:hAnsi="Calibri"/>
          <w:b/>
          <w:u w:val="single"/>
        </w:rPr>
      </w:pPr>
      <w:r w:rsidRPr="008A2268">
        <w:rPr>
          <w:rFonts w:ascii="Calibri" w:hAnsi="Calibri"/>
          <w:b/>
          <w:u w:val="single"/>
        </w:rPr>
        <w:t>3 Prior Unit Status</w:t>
      </w:r>
    </w:p>
    <w:p w:rsidR="00FE7121" w:rsidRPr="008A2268" w:rsidRDefault="00FE7121" w:rsidP="0088304F">
      <w:pPr>
        <w:jc w:val="both"/>
        <w:rPr>
          <w:rFonts w:ascii="Calibri" w:hAnsi="Calibri"/>
          <w:i/>
        </w:rPr>
      </w:pPr>
      <w:r w:rsidRPr="008A2268">
        <w:rPr>
          <w:rFonts w:ascii="Calibri" w:hAnsi="Calibri"/>
          <w:i/>
        </w:rPr>
        <w:t xml:space="preserve">Here, the landlord must clarify the status of the unit prior to offering the </w:t>
      </w:r>
      <w:r w:rsidRPr="008A2268">
        <w:rPr>
          <w:rFonts w:ascii="Calibri" w:hAnsi="Calibri"/>
          <w:b/>
          <w:i/>
          <w:color w:val="4472C4" w:themeColor="accent5"/>
        </w:rPr>
        <w:t>vacancy lease</w:t>
      </w:r>
      <w:r w:rsidRPr="008A2268">
        <w:rPr>
          <w:rFonts w:ascii="Calibri" w:hAnsi="Calibri"/>
          <w:i/>
          <w:color w:val="4472C4" w:themeColor="accent5"/>
        </w:rPr>
        <w:t xml:space="preserve"> </w:t>
      </w:r>
      <w:r w:rsidRPr="008A2268">
        <w:rPr>
          <w:rFonts w:ascii="Calibri" w:hAnsi="Calibri"/>
          <w:i/>
        </w:rPr>
        <w:t>to the current tenant.</w:t>
      </w:r>
    </w:p>
    <w:p w:rsidR="00FE7121" w:rsidRPr="008A2268" w:rsidRDefault="00FE7121" w:rsidP="0088304F">
      <w:pPr>
        <w:jc w:val="both"/>
        <w:rPr>
          <w:rFonts w:ascii="Calibri" w:hAnsi="Calibri"/>
          <w:i/>
        </w:rPr>
      </w:pPr>
      <w:r w:rsidRPr="008A2268">
        <w:rPr>
          <w:rFonts w:ascii="Calibri" w:hAnsi="Calibri"/>
          <w:i/>
        </w:rPr>
        <w:t xml:space="preserve"> </w:t>
      </w:r>
    </w:p>
    <w:p w:rsidR="00FE7121" w:rsidRPr="008A2268" w:rsidRDefault="00FE7121" w:rsidP="0088304F">
      <w:pPr>
        <w:jc w:val="both"/>
        <w:rPr>
          <w:rFonts w:ascii="Calibri" w:hAnsi="Calibri"/>
        </w:rPr>
      </w:pPr>
      <w:r w:rsidRPr="008A2268">
        <w:rPr>
          <w:rFonts w:ascii="Calibri" w:hAnsi="Calibri"/>
        </w:rPr>
        <w:t xml:space="preserve">In this rider, the landlord must indicate the status of the unit prior to when the current tenant moved in. Box A is on page 1 and Boxes B, C, and D are all on page 3. </w:t>
      </w:r>
    </w:p>
    <w:p w:rsidR="00FE7121" w:rsidRPr="008A2268" w:rsidRDefault="00FE7121" w:rsidP="0088304F">
      <w:pPr>
        <w:jc w:val="both"/>
        <w:rPr>
          <w:rFonts w:ascii="Calibri" w:hAnsi="Calibri"/>
        </w:rPr>
      </w:pPr>
    </w:p>
    <w:p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Box A</w:t>
      </w:r>
      <w:r w:rsidRPr="008A2268">
        <w:rPr>
          <w:rFonts w:ascii="Calibri" w:hAnsi="Calibri"/>
        </w:rPr>
        <w:t>: If the unit was rent-stabilized when the last tenant moved out.</w:t>
      </w:r>
    </w:p>
    <w:p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B: </w:t>
      </w:r>
      <w:r w:rsidRPr="008A2268">
        <w:rPr>
          <w:rFonts w:ascii="Calibri" w:hAnsi="Calibri"/>
        </w:rPr>
        <w:t>If the unit was rent-controlled when the last tenant moved out.</w:t>
      </w:r>
    </w:p>
    <w:p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C: </w:t>
      </w:r>
      <w:r w:rsidRPr="008A2268">
        <w:rPr>
          <w:rFonts w:ascii="Calibri" w:hAnsi="Calibri"/>
        </w:rPr>
        <w:t>If the unit is subject to some other government program that specifies the rent.</w:t>
      </w:r>
    </w:p>
    <w:p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D: </w:t>
      </w:r>
      <w:r w:rsidRPr="008A2268">
        <w:rPr>
          <w:rFonts w:ascii="Calibri" w:hAnsi="Calibri"/>
        </w:rPr>
        <w:t>If the unit has been renovated or altered in some way as to affect the rent that can be charged.</w:t>
      </w:r>
    </w:p>
    <w:p w:rsidR="00FE7121" w:rsidRPr="008A2268" w:rsidRDefault="00FE7121" w:rsidP="0088304F">
      <w:pPr>
        <w:jc w:val="both"/>
        <w:rPr>
          <w:rFonts w:ascii="Calibri" w:hAnsi="Calibri"/>
          <w:b/>
          <w:u w:val="single"/>
        </w:rPr>
      </w:pPr>
    </w:p>
    <w:p w:rsidR="00FE7121" w:rsidRPr="008A2268" w:rsidRDefault="00FE7121" w:rsidP="0088304F">
      <w:pPr>
        <w:jc w:val="both"/>
        <w:outlineLvl w:val="0"/>
        <w:rPr>
          <w:rFonts w:ascii="Calibri" w:hAnsi="Calibri"/>
        </w:rPr>
      </w:pPr>
      <w:r w:rsidRPr="008A2268">
        <w:rPr>
          <w:rFonts w:ascii="Calibri" w:hAnsi="Calibri"/>
          <w:b/>
        </w:rPr>
        <w:t>Box A</w:t>
      </w:r>
    </w:p>
    <w:p w:rsidR="00FE7121" w:rsidRPr="008A2268" w:rsidRDefault="00FE7121" w:rsidP="0088304F">
      <w:pPr>
        <w:jc w:val="both"/>
        <w:rPr>
          <w:rFonts w:ascii="Calibri" w:hAnsi="Calibri"/>
        </w:rPr>
      </w:pPr>
      <w:r w:rsidRPr="008A2268">
        <w:rPr>
          <w:rFonts w:ascii="Calibri" w:hAnsi="Calibri"/>
        </w:rPr>
        <w:t>This box will be marked if the unit was rent-stabilized when the last tenant moved out. If this box is marked, the landlord should fill out the relevant information detailing how the rent has been calculated.</w:t>
      </w: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b/>
        </w:rPr>
      </w:pPr>
      <w:r w:rsidRPr="008A2268">
        <w:rPr>
          <w:rFonts w:ascii="Calibri" w:hAnsi="Calibri"/>
          <w:b/>
        </w:rPr>
        <w:t>Additional Adjustments to Know About:</w:t>
      </w:r>
    </w:p>
    <w:p w:rsidR="00FE7121" w:rsidRPr="008A2268" w:rsidRDefault="00FE7121" w:rsidP="0088304F">
      <w:pPr>
        <w:jc w:val="both"/>
        <w:rPr>
          <w:rFonts w:ascii="Calibri" w:hAnsi="Calibri"/>
        </w:rPr>
      </w:pPr>
      <w:r w:rsidRPr="008A2268">
        <w:rPr>
          <w:rFonts w:ascii="Calibri" w:hAnsi="Calibri"/>
        </w:rPr>
        <w:t xml:space="preserve">If the rent-stabilized unit has been vacant for a prolonged period (generally more than 4 years ago) or the size of the unit was altered, then landlord may be entitled to additional charges beyond the standard, yearly Rent Guideline Board approved increases. See </w:t>
      </w:r>
      <w:r w:rsidRPr="008A2268">
        <w:rPr>
          <w:rFonts w:ascii="Calibri" w:hAnsi="Calibri"/>
          <w:b/>
          <w:color w:val="4472C4" w:themeColor="accent5"/>
        </w:rPr>
        <w:t>page 2 of</w:t>
      </w:r>
      <w:r w:rsidRPr="008A2268">
        <w:rPr>
          <w:rFonts w:ascii="Calibri" w:hAnsi="Calibri"/>
          <w:color w:val="4472C4" w:themeColor="accent5"/>
        </w:rPr>
        <w:t xml:space="preserve"> </w:t>
      </w:r>
      <w:r w:rsidRPr="008A2268">
        <w:rPr>
          <w:rFonts w:ascii="Calibri" w:hAnsi="Calibri"/>
          <w:b/>
          <w:color w:val="4472C4" w:themeColor="accent5"/>
        </w:rPr>
        <w:t>Fact Sheet #5</w:t>
      </w:r>
      <w:r w:rsidRPr="008A2268">
        <w:rPr>
          <w:rFonts w:ascii="Calibri" w:hAnsi="Calibri"/>
        </w:rPr>
        <w:t xml:space="preserve"> for more information on this. </w:t>
      </w: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color w:val="222222"/>
        </w:rPr>
      </w:pPr>
      <w:r w:rsidRPr="008A2268">
        <w:rPr>
          <w:rFonts w:ascii="Calibri" w:hAnsi="Calibri"/>
          <w:color w:val="222222"/>
        </w:rPr>
        <w:t xml:space="preserve">If the owner did not collect a permanent vacancy increase within eight years of a new vacancy lease then, then the owner is entitled to collect an increase in addition to the standard, yearly increase approved by the Rent Guidelines Board. This additional increase is calculated by multiplying 0.6 times the number of years since the last vacancy increase. </w:t>
      </w:r>
    </w:p>
    <w:p w:rsidR="00FE7121" w:rsidRPr="008A2268" w:rsidRDefault="00FE7121" w:rsidP="0088304F">
      <w:pPr>
        <w:jc w:val="both"/>
        <w:rPr>
          <w:rFonts w:ascii="Calibri" w:hAnsi="Calibri"/>
          <w:color w:val="222222"/>
        </w:rPr>
      </w:pPr>
    </w:p>
    <w:p w:rsidR="00FE7121" w:rsidRPr="008A2268" w:rsidRDefault="00FE7121" w:rsidP="0088304F">
      <w:pPr>
        <w:jc w:val="both"/>
        <w:rPr>
          <w:rFonts w:ascii="Calibri" w:hAnsi="Calibri"/>
          <w:b/>
          <w:color w:val="222222"/>
        </w:rPr>
      </w:pPr>
      <w:r w:rsidRPr="008A2268">
        <w:rPr>
          <w:rFonts w:ascii="Calibri" w:hAnsi="Calibri"/>
          <w:b/>
          <w:color w:val="222222"/>
        </w:rPr>
        <w:t>Example</w:t>
      </w:r>
    </w:p>
    <w:p w:rsidR="00FE7121" w:rsidRPr="008A2268" w:rsidRDefault="00FE7121" w:rsidP="0088304F">
      <w:pPr>
        <w:jc w:val="both"/>
        <w:rPr>
          <w:rFonts w:ascii="Calibri" w:hAnsi="Calibri"/>
        </w:rPr>
      </w:pPr>
      <w:r w:rsidRPr="008A2268">
        <w:rPr>
          <w:rFonts w:ascii="Calibri" w:hAnsi="Calibri" w:cs="TimesNewRomanPSMT"/>
        </w:rPr>
        <w:t>Mr. Hendrix paid a vacancy increase upon moving in, lived in the unit for 10 years and most recen</w:t>
      </w:r>
      <w:r w:rsidR="00330832">
        <w:rPr>
          <w:rFonts w:ascii="Calibri" w:hAnsi="Calibri" w:cs="TimesNewRomanPSMT"/>
        </w:rPr>
        <w:t>tly paid a legal rent of $800</w:t>
      </w:r>
      <w:r w:rsidRPr="008A2268">
        <w:rPr>
          <w:rFonts w:ascii="Calibri" w:hAnsi="Calibri" w:cs="TimesNewRomanPSMT"/>
        </w:rPr>
        <w:t xml:space="preserve"> per month. Ms. King moves into the unit and signs a two- year lease. Then landlord is allowed to collect what’s called a vacancy rent—the first rent collected from a new tenant after a va</w:t>
      </w:r>
      <w:r w:rsidR="00330832">
        <w:rPr>
          <w:rFonts w:ascii="Calibri" w:hAnsi="Calibri" w:cs="TimesNewRomanPSMT"/>
        </w:rPr>
        <w:t>cancy—from Ms. King of $1,008</w:t>
      </w:r>
      <w:r w:rsidRPr="008A2268">
        <w:rPr>
          <w:rFonts w:ascii="Calibri" w:hAnsi="Calibri" w:cs="TimesNewRomanPSMT"/>
        </w:rPr>
        <w:t xml:space="preserve"> per month, calculated as follows: </w:t>
      </w:r>
    </w:p>
    <w:p w:rsidR="00FE7121" w:rsidRPr="008A2268" w:rsidRDefault="00330832" w:rsidP="0088304F">
      <w:pPr>
        <w:pStyle w:val="NormalWeb"/>
        <w:ind w:left="720"/>
        <w:jc w:val="both"/>
        <w:rPr>
          <w:rFonts w:ascii="Calibri" w:hAnsi="Calibri" w:cs="TimesNewRomanPSMT"/>
        </w:rPr>
      </w:pPr>
      <w:r>
        <w:rPr>
          <w:rFonts w:ascii="Calibri" w:hAnsi="Calibri" w:cs="TimesNewRomanPSMT"/>
        </w:rPr>
        <w:t>$800</w:t>
      </w:r>
      <w:r w:rsidR="00FE7121" w:rsidRPr="008A2268">
        <w:rPr>
          <w:rFonts w:ascii="Calibri" w:hAnsi="Calibri" w:cs="TimesNewRomanPSMT"/>
        </w:rPr>
        <w:t xml:space="preserve"> (previous</w:t>
      </w:r>
      <w:r>
        <w:rPr>
          <w:rFonts w:ascii="Calibri" w:hAnsi="Calibri" w:cs="TimesNewRomanPSMT"/>
        </w:rPr>
        <w:t xml:space="preserve"> legal regulated rent) + $160 ($800 x 20%) + $48 ($800 x .6% x 10 years) = $1008</w:t>
      </w:r>
      <w:r w:rsidR="00FE7121" w:rsidRPr="008A2268">
        <w:rPr>
          <w:rFonts w:ascii="Calibri" w:hAnsi="Calibri" w:cs="TimesNewRomanPSMT"/>
        </w:rPr>
        <w:t xml:space="preserve"> </w:t>
      </w:r>
    </w:p>
    <w:p w:rsidR="00FE7121" w:rsidRPr="008A2268" w:rsidRDefault="00330832" w:rsidP="0088304F">
      <w:pPr>
        <w:pStyle w:val="NormalWeb"/>
        <w:numPr>
          <w:ilvl w:val="0"/>
          <w:numId w:val="4"/>
        </w:numPr>
        <w:jc w:val="both"/>
        <w:rPr>
          <w:rFonts w:ascii="Calibri" w:hAnsi="Calibri" w:cs="TimesNewRomanPSMT"/>
        </w:rPr>
      </w:pPr>
      <w:r>
        <w:rPr>
          <w:rFonts w:ascii="Calibri" w:hAnsi="Calibri" w:cs="TimesNewRomanPSMT"/>
        </w:rPr>
        <w:t>The $800</w:t>
      </w:r>
      <w:r w:rsidR="00FE7121" w:rsidRPr="008A2268">
        <w:rPr>
          <w:rFonts w:ascii="Calibri" w:hAnsi="Calibri" w:cs="TimesNewRomanPSMT"/>
        </w:rPr>
        <w:t xml:space="preserve"> was the legal previous rent. </w:t>
      </w:r>
    </w:p>
    <w:p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w:t>
      </w:r>
      <w:r w:rsidR="00330832">
        <w:rPr>
          <w:rFonts w:ascii="Calibri" w:hAnsi="Calibri" w:cs="TimesNewRomanPSMT"/>
        </w:rPr>
        <w:t>y the landlord could add $160</w:t>
      </w:r>
      <w:r w:rsidRPr="008A2268">
        <w:rPr>
          <w:rFonts w:ascii="Calibri" w:hAnsi="Calibri" w:cs="TimesNewRomanPSMT"/>
        </w:rPr>
        <w:t xml:space="preserve"> ($800 x 20%).</w:t>
      </w:r>
    </w:p>
    <w:p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t>And finally, the landlord was all</w:t>
      </w:r>
      <w:r w:rsidR="00330832">
        <w:rPr>
          <w:rFonts w:ascii="Calibri" w:hAnsi="Calibri" w:cs="TimesNewRomanPSMT"/>
        </w:rPr>
        <w:t>owed to collect $48</w:t>
      </w:r>
      <w:r w:rsidRPr="008A2268">
        <w:rPr>
          <w:rFonts w:ascii="Calibri" w:hAnsi="Calibri" w:cs="TimesNewRomanPSMT"/>
        </w:rPr>
        <w:t xml:space="preserve"> more dollars because it has been 10 years since the landlord had collected a vacancy rent ($800 x .6% x 10 years).</w:t>
      </w:r>
    </w:p>
    <w:p w:rsidR="00FE7121" w:rsidRPr="008A2268" w:rsidRDefault="00FE7121" w:rsidP="0088304F">
      <w:pPr>
        <w:pStyle w:val="NormalWeb"/>
        <w:jc w:val="both"/>
        <w:rPr>
          <w:rFonts w:ascii="Calibri" w:hAnsi="Calibri" w:cs="TimesNewRomanPSMT"/>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Box B</w:t>
      </w:r>
    </w:p>
    <w:p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If the unit was formerly rent-controlled, the unit now becomes rent-stabilized. However, the initial rent determined for that unit is initially a “fair market rent” for that neighborhood, to which the landlord and the tenant agree. After that rent has been raised to a “fair market rent,” the landlord can then only increase the rent in accordance with rent-regulation laws (i.e., IAI, MCIs, and Rent Guideline Board Increases). If the tenant feels that the rent being charged is not a “fair market rent,” they may appeal to the Division of Housing and Community Renewal (DHCR). Tenants using the “Fair Market Appeal Form,” or contact the DHCR’s Office of Rent Administration at (718) 739-6400. </w:t>
      </w:r>
    </w:p>
    <w:p w:rsidR="00FE7121" w:rsidRPr="008A2268" w:rsidRDefault="00FE7121" w:rsidP="0088304F">
      <w:pPr>
        <w:jc w:val="both"/>
        <w:rPr>
          <w:rFonts w:ascii="Calibri" w:hAnsi="Calibri"/>
          <w:color w:val="000000" w:themeColor="text1"/>
        </w:rPr>
      </w:pPr>
    </w:p>
    <w:p w:rsidR="00FE7121" w:rsidRPr="008A2268" w:rsidRDefault="00FE7121" w:rsidP="0088304F">
      <w:pPr>
        <w:jc w:val="both"/>
        <w:rPr>
          <w:rFonts w:ascii="Calibri" w:hAnsi="Calibri"/>
          <w:color w:val="000000" w:themeColor="text1"/>
        </w:rPr>
      </w:pPr>
      <w:r w:rsidRPr="008A2268">
        <w:rPr>
          <w:rFonts w:ascii="Calibri" w:hAnsi="Calibri"/>
          <w:b/>
          <w:color w:val="000000" w:themeColor="text1"/>
        </w:rPr>
        <w:t>One important note</w:t>
      </w:r>
      <w:r w:rsidRPr="008A2268">
        <w:rPr>
          <w:rFonts w:ascii="Calibri" w:hAnsi="Calibri"/>
          <w:color w:val="000000" w:themeColor="text1"/>
        </w:rPr>
        <w:t xml:space="preserve">: If a unit was previously rent-controlled and the rent charged to the next tenant is at or above the Deregulation Rent Threshold, the unit can be deregulated. So, a unit can move from being rent-controlled to completely deregulated. Here again, the tenant moving in could challenge the deregulation by filing a </w:t>
      </w:r>
      <w:r w:rsidRPr="008A2268">
        <w:rPr>
          <w:rFonts w:ascii="Calibri" w:hAnsi="Calibri"/>
          <w:b/>
          <w:color w:val="000000" w:themeColor="text1"/>
        </w:rPr>
        <w:t>“</w:t>
      </w:r>
      <w:r w:rsidRPr="008A2268">
        <w:rPr>
          <w:rFonts w:ascii="Calibri" w:hAnsi="Calibri"/>
          <w:b/>
          <w:color w:val="4472C4" w:themeColor="accent5"/>
        </w:rPr>
        <w:t>Fair Market Appeal”</w:t>
      </w:r>
      <w:r w:rsidRPr="008A2268">
        <w:rPr>
          <w:rFonts w:ascii="Calibri" w:hAnsi="Calibri"/>
          <w:color w:val="000000" w:themeColor="text1"/>
        </w:rPr>
        <w:t xml:space="preserve"> with the DHCR. </w:t>
      </w:r>
    </w:p>
    <w:p w:rsidR="00FE7121" w:rsidRPr="008A2268" w:rsidRDefault="00FE7121" w:rsidP="0088304F">
      <w:pPr>
        <w:jc w:val="both"/>
        <w:rPr>
          <w:rFonts w:ascii="Calibri" w:hAnsi="Calibri"/>
          <w:color w:val="FF0000"/>
        </w:rPr>
      </w:pPr>
      <w:r w:rsidRPr="008A2268">
        <w:rPr>
          <w:rFonts w:ascii="Calibri" w:hAnsi="Calibri"/>
          <w:color w:val="FF0000"/>
        </w:rPr>
        <w:t xml:space="preserve"> </w:t>
      </w:r>
    </w:p>
    <w:p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rsidR="00FE7121" w:rsidRPr="008A2268" w:rsidRDefault="00FE7121" w:rsidP="0088304F">
      <w:pPr>
        <w:jc w:val="both"/>
        <w:rPr>
          <w:rFonts w:ascii="Calibri" w:hAnsi="Calibri"/>
          <w:b/>
        </w:rPr>
      </w:pPr>
    </w:p>
    <w:p w:rsidR="00FE7121" w:rsidRPr="008A2268" w:rsidRDefault="00FE7121" w:rsidP="0088304F">
      <w:pPr>
        <w:jc w:val="both"/>
        <w:outlineLvl w:val="0"/>
        <w:rPr>
          <w:rFonts w:ascii="Calibri" w:hAnsi="Calibri"/>
          <w:b/>
        </w:rPr>
      </w:pPr>
      <w:r w:rsidRPr="008A2268">
        <w:rPr>
          <w:rFonts w:ascii="Calibri" w:hAnsi="Calibri"/>
          <w:b/>
        </w:rPr>
        <w:t>Box C</w:t>
      </w:r>
    </w:p>
    <w:p w:rsidR="00FE7121" w:rsidRPr="008A2268" w:rsidRDefault="00FE7121"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rsidR="00FE7121" w:rsidRPr="008A2268" w:rsidRDefault="00FE7121" w:rsidP="0088304F">
      <w:pPr>
        <w:jc w:val="both"/>
        <w:rPr>
          <w:rFonts w:ascii="Calibri" w:hAnsi="Calibri"/>
          <w:b/>
        </w:rPr>
      </w:pPr>
    </w:p>
    <w:p w:rsidR="00FE7121" w:rsidRPr="008A2268" w:rsidRDefault="00FE7121" w:rsidP="0088304F">
      <w:pPr>
        <w:jc w:val="both"/>
        <w:outlineLvl w:val="0"/>
        <w:rPr>
          <w:rFonts w:ascii="Calibri" w:hAnsi="Calibri"/>
          <w:b/>
          <w:u w:val="single"/>
        </w:rPr>
      </w:pPr>
      <w:r w:rsidRPr="008A2268">
        <w:rPr>
          <w:rFonts w:ascii="Calibri" w:hAnsi="Calibri"/>
          <w:b/>
        </w:rPr>
        <w:t>Box D</w:t>
      </w:r>
    </w:p>
    <w:p w:rsidR="00FE7121" w:rsidRPr="008A2268" w:rsidRDefault="00FE7121"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br w:type="page"/>
      </w:r>
    </w:p>
    <w:p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FE7121" w:rsidRPr="008A2268" w:rsidRDefault="00FE7121" w:rsidP="0088304F">
      <w:pPr>
        <w:jc w:val="both"/>
        <w:rPr>
          <w:rFonts w:ascii="Calibri" w:hAnsi="Calibri"/>
          <w:b/>
          <w:color w:val="4472C4" w:themeColor="accent5"/>
        </w:rPr>
      </w:pPr>
    </w:p>
    <w:p w:rsidR="00FE7121" w:rsidRPr="008A2268" w:rsidRDefault="00FE7121" w:rsidP="0088304F">
      <w:pPr>
        <w:jc w:val="both"/>
        <w:rPr>
          <w:rFonts w:ascii="Calibri" w:hAnsi="Calibri"/>
          <w:b/>
        </w:rPr>
      </w:pPr>
      <w:r w:rsidRPr="008A2268">
        <w:rPr>
          <w:rFonts w:ascii="Calibri" w:hAnsi="Calibri"/>
          <w:b/>
        </w:rPr>
        <w:t>Vacancy Lease Definition</w:t>
      </w:r>
    </w:p>
    <w:p w:rsidR="00FE7121" w:rsidRPr="008A2268" w:rsidRDefault="00C52BCC" w:rsidP="0088304F">
      <w:pPr>
        <w:jc w:val="both"/>
        <w:rPr>
          <w:rStyle w:val="Hyperlink"/>
          <w:rFonts w:ascii="Calibri" w:hAnsi="Calibri"/>
          <w:i/>
        </w:rPr>
      </w:pPr>
      <w:hyperlink r:id="rId15" w:history="1">
        <w:r w:rsidR="00FE7121" w:rsidRPr="008A2268">
          <w:rPr>
            <w:rStyle w:val="Hyperlink"/>
            <w:rFonts w:ascii="Calibri" w:hAnsi="Calibri"/>
            <w:i/>
          </w:rPr>
          <w:t>https://www1.nyc.gov/site/rentguidelinesboard/rent-guidelines/vacancy-leases.page</w:t>
        </w:r>
      </w:hyperlink>
    </w:p>
    <w:p w:rsidR="00FE7121" w:rsidRPr="008A2268" w:rsidRDefault="00FE7121" w:rsidP="0088304F">
      <w:pPr>
        <w:jc w:val="both"/>
        <w:rPr>
          <w:rStyle w:val="Hyperlink"/>
          <w:rFonts w:ascii="Calibri" w:hAnsi="Calibri"/>
          <w:i/>
        </w:rPr>
      </w:pPr>
    </w:p>
    <w:p w:rsidR="00FE7121" w:rsidRPr="008A2268" w:rsidRDefault="00FE7121" w:rsidP="0088304F">
      <w:pPr>
        <w:jc w:val="both"/>
        <w:rPr>
          <w:rFonts w:ascii="Calibri" w:hAnsi="Calibri"/>
          <w:b/>
        </w:rPr>
      </w:pPr>
      <w:r w:rsidRPr="008A2268">
        <w:rPr>
          <w:rFonts w:ascii="Calibri" w:hAnsi="Calibri"/>
          <w:b/>
        </w:rPr>
        <w:t>Fact Sheet #5</w:t>
      </w:r>
    </w:p>
    <w:p w:rsidR="00FE7121" w:rsidRPr="008A2268" w:rsidRDefault="00C52BCC" w:rsidP="0088304F">
      <w:pPr>
        <w:jc w:val="both"/>
        <w:rPr>
          <w:rStyle w:val="Hyperlink"/>
          <w:rFonts w:ascii="Calibri" w:hAnsi="Calibri"/>
        </w:rPr>
      </w:pPr>
      <w:hyperlink r:id="rId16" w:history="1">
        <w:r w:rsidR="00FE7121" w:rsidRPr="008A2268">
          <w:rPr>
            <w:rStyle w:val="Hyperlink"/>
            <w:rFonts w:ascii="Calibri" w:hAnsi="Calibri"/>
          </w:rPr>
          <w:t>http://www.nyshcr.org/Rent/FactSheets/orafac5.pdf</w:t>
        </w:r>
      </w:hyperlink>
    </w:p>
    <w:p w:rsidR="00FE7121" w:rsidRPr="008A2268" w:rsidRDefault="00FE7121" w:rsidP="0088304F">
      <w:pPr>
        <w:jc w:val="both"/>
        <w:rPr>
          <w:rStyle w:val="Hyperlink"/>
          <w:rFonts w:ascii="Calibri" w:hAnsi="Calibri"/>
        </w:rPr>
      </w:pPr>
    </w:p>
    <w:p w:rsidR="00FE7121" w:rsidRPr="008A2268" w:rsidRDefault="00FE7121" w:rsidP="0088304F">
      <w:pPr>
        <w:jc w:val="both"/>
        <w:rPr>
          <w:rFonts w:ascii="Calibri" w:hAnsi="Calibri"/>
          <w:b/>
        </w:rPr>
      </w:pPr>
      <w:r w:rsidRPr="008A2268">
        <w:rPr>
          <w:rFonts w:ascii="Calibri" w:hAnsi="Calibri"/>
          <w:b/>
        </w:rPr>
        <w:t>Fact Sheet #26</w:t>
      </w:r>
    </w:p>
    <w:p w:rsidR="00FE7121" w:rsidRPr="008A2268" w:rsidRDefault="00C52BCC" w:rsidP="0088304F">
      <w:pPr>
        <w:jc w:val="both"/>
        <w:rPr>
          <w:rStyle w:val="Hyperlink"/>
          <w:rFonts w:ascii="Calibri" w:hAnsi="Calibri"/>
        </w:rPr>
      </w:pPr>
      <w:hyperlink r:id="rId17" w:history="1">
        <w:r w:rsidR="00FE7121" w:rsidRPr="008A2268">
          <w:rPr>
            <w:rStyle w:val="Hyperlink"/>
            <w:rFonts w:ascii="Calibri" w:hAnsi="Calibri"/>
          </w:rPr>
          <w:t>http://www.nyshcr.org/Rent/FactSheets/orafac26.pdf</w:t>
        </w:r>
      </w:hyperlink>
    </w:p>
    <w:p w:rsidR="00FE7121" w:rsidRPr="008A2268" w:rsidRDefault="00FE7121" w:rsidP="0088304F">
      <w:pPr>
        <w:jc w:val="both"/>
        <w:rPr>
          <w:rStyle w:val="Hyperlink"/>
          <w:rFonts w:ascii="Calibri" w:hAnsi="Calibri"/>
        </w:rPr>
      </w:pPr>
    </w:p>
    <w:p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rsidR="00FE7121" w:rsidRPr="008A2268" w:rsidRDefault="00C52BCC" w:rsidP="0088304F">
      <w:pPr>
        <w:jc w:val="both"/>
        <w:rPr>
          <w:rStyle w:val="Hyperlink"/>
          <w:rFonts w:ascii="Calibri" w:hAnsi="Calibri"/>
          <w:color w:val="FF0000"/>
        </w:rPr>
      </w:pPr>
      <w:hyperlink r:id="rId18" w:history="1">
        <w:r w:rsidR="00FE7121" w:rsidRPr="008A2268">
          <w:rPr>
            <w:rStyle w:val="Hyperlink"/>
            <w:rFonts w:ascii="Calibri" w:hAnsi="Calibri"/>
          </w:rPr>
          <w:t>http://www.nyshcr.org/Forms/Rent/ra89FMRA.pdf</w:t>
        </w:r>
      </w:hyperlink>
    </w:p>
    <w:p w:rsidR="00FE7121" w:rsidRPr="008A2268" w:rsidRDefault="00FE7121" w:rsidP="0088304F">
      <w:pPr>
        <w:jc w:val="both"/>
        <w:rPr>
          <w:rStyle w:val="Hyperlink"/>
          <w:rFonts w:ascii="Calibri" w:hAnsi="Calibri"/>
        </w:rPr>
      </w:pPr>
    </w:p>
    <w:p w:rsidR="00FE7121" w:rsidRPr="008A2268" w:rsidRDefault="00FE7121" w:rsidP="0088304F">
      <w:pPr>
        <w:jc w:val="both"/>
        <w:rPr>
          <w:rFonts w:ascii="Calibri" w:hAnsi="Calibri"/>
          <w:b/>
        </w:rPr>
      </w:pPr>
      <w:r w:rsidRPr="008A2268">
        <w:rPr>
          <w:rFonts w:ascii="Calibri" w:hAnsi="Calibri"/>
          <w:b/>
        </w:rPr>
        <w:t>Fact Sheet #6</w:t>
      </w:r>
    </w:p>
    <w:p w:rsidR="00FE7121" w:rsidRPr="008A2268" w:rsidRDefault="00C52BCC" w:rsidP="0088304F">
      <w:pPr>
        <w:jc w:val="both"/>
        <w:rPr>
          <w:rStyle w:val="Hyperlink"/>
          <w:rFonts w:ascii="Calibri" w:hAnsi="Calibri"/>
        </w:rPr>
      </w:pPr>
      <w:hyperlink r:id="rId19" w:history="1">
        <w:r w:rsidR="00FE7121" w:rsidRPr="008A2268">
          <w:rPr>
            <w:rStyle w:val="Hyperlink"/>
            <w:rFonts w:ascii="Calibri" w:hAnsi="Calibri"/>
          </w:rPr>
          <w:t>http://www.nyshcr.org/Rent/FactSheets/orafac6.pdf</w:t>
        </w:r>
      </w:hyperlink>
    </w:p>
    <w:p w:rsidR="00FE7121" w:rsidRPr="008A2268" w:rsidRDefault="00FE7121" w:rsidP="0088304F">
      <w:pPr>
        <w:jc w:val="both"/>
        <w:rPr>
          <w:rStyle w:val="Hyperlink"/>
          <w:rFonts w:ascii="Calibri" w:hAnsi="Calibri"/>
        </w:rPr>
      </w:pPr>
    </w:p>
    <w:p w:rsidR="00FE7121" w:rsidRPr="008A2268" w:rsidRDefault="00FE7121" w:rsidP="0088304F">
      <w:pPr>
        <w:jc w:val="both"/>
        <w:rPr>
          <w:rStyle w:val="Hyperlink"/>
          <w:rFonts w:ascii="Calibri" w:hAnsi="Calibri"/>
        </w:rPr>
      </w:pPr>
      <w:r w:rsidRPr="008A2268">
        <w:rPr>
          <w:rFonts w:ascii="Calibri" w:hAnsi="Calibri"/>
          <w:b/>
        </w:rPr>
        <w:t>Rent Guidelines Board’s website</w:t>
      </w:r>
    </w:p>
    <w:p w:rsidR="00FE7121" w:rsidRPr="008A2268" w:rsidRDefault="00C52BCC" w:rsidP="0088304F">
      <w:pPr>
        <w:jc w:val="both"/>
        <w:rPr>
          <w:rStyle w:val="Hyperlink"/>
          <w:rFonts w:ascii="Calibri" w:hAnsi="Calibri"/>
        </w:rPr>
      </w:pPr>
      <w:hyperlink r:id="rId20" w:history="1">
        <w:r w:rsidR="00FE7121" w:rsidRPr="008A2268">
          <w:rPr>
            <w:rStyle w:val="Hyperlink"/>
            <w:rFonts w:ascii="Calibri" w:hAnsi="Calibri"/>
          </w:rPr>
          <w:t>http://www1.nyc.gov/site/rentguidelinesboard/resources/housing-types.page</w:t>
        </w:r>
      </w:hyperlink>
    </w:p>
    <w:p w:rsidR="00FE7121" w:rsidRPr="008A2268" w:rsidRDefault="00FE7121" w:rsidP="0088304F">
      <w:pPr>
        <w:jc w:val="both"/>
        <w:rPr>
          <w:rStyle w:val="Hyperlink"/>
          <w:rFonts w:ascii="Calibri" w:hAnsi="Calibri"/>
        </w:rPr>
      </w:pPr>
    </w:p>
    <w:p w:rsidR="00FE7121" w:rsidRPr="008A2268" w:rsidRDefault="00FE7121" w:rsidP="0088304F">
      <w:pPr>
        <w:jc w:val="both"/>
        <w:rPr>
          <w:rStyle w:val="Hyperlink"/>
          <w:rFonts w:ascii="Calibri" w:hAnsi="Calibri"/>
        </w:rPr>
      </w:pPr>
      <w:r w:rsidRPr="008A2268">
        <w:rPr>
          <w:rFonts w:ascii="Calibri" w:hAnsi="Calibri"/>
          <w:b/>
        </w:rPr>
        <w:t>Rent Guidelines Board’s website</w:t>
      </w:r>
    </w:p>
    <w:p w:rsidR="00FE7121" w:rsidRPr="008A2268" w:rsidRDefault="00C52BCC" w:rsidP="0088304F">
      <w:pPr>
        <w:jc w:val="both"/>
        <w:rPr>
          <w:rFonts w:ascii="Calibri" w:hAnsi="Calibri"/>
        </w:rPr>
      </w:pPr>
      <w:hyperlink r:id="rId21" w:history="1">
        <w:r w:rsidR="00FE7121" w:rsidRPr="008A2268">
          <w:rPr>
            <w:rStyle w:val="Hyperlink"/>
            <w:rFonts w:ascii="Calibri" w:hAnsi="Calibri"/>
          </w:rPr>
          <w:t>http://www1.nyc.gov/site/rentguidelinesboard/resources/housing-types.page</w:t>
        </w:r>
      </w:hyperlink>
    </w:p>
    <w:p w:rsidR="00FE7121" w:rsidRPr="008A2268" w:rsidRDefault="00FE7121" w:rsidP="0088304F">
      <w:pPr>
        <w:jc w:val="both"/>
        <w:rPr>
          <w:rFonts w:ascii="Calibri" w:hAnsi="Calibri"/>
        </w:rPr>
      </w:pPr>
    </w:p>
    <w:p w:rsidR="00FE7121" w:rsidRPr="008A2268" w:rsidRDefault="00FE7121" w:rsidP="0088304F">
      <w:pPr>
        <w:jc w:val="both"/>
        <w:rPr>
          <w:rStyle w:val="Hyperlink"/>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i/>
        </w:rPr>
      </w:pPr>
    </w:p>
    <w:p w:rsidR="00FE7121" w:rsidRPr="008A2268" w:rsidRDefault="00FE7121" w:rsidP="0088304F">
      <w:pPr>
        <w:jc w:val="both"/>
        <w:rPr>
          <w:rFonts w:ascii="Calibri" w:hAnsi="Calibri"/>
        </w:rPr>
      </w:pPr>
      <w:r w:rsidRPr="008A2268">
        <w:rPr>
          <w:rFonts w:ascii="Calibri" w:hAnsi="Calibri"/>
        </w:rPr>
        <w:br w:type="page"/>
      </w:r>
    </w:p>
    <w:p w:rsidR="00FE7121" w:rsidRPr="008A2268" w:rsidRDefault="00FE7121" w:rsidP="0088304F">
      <w:pPr>
        <w:jc w:val="both"/>
        <w:outlineLvl w:val="0"/>
        <w:rPr>
          <w:rFonts w:ascii="Calibri" w:hAnsi="Calibri" w:cs="Helvetica"/>
          <w:b/>
          <w:color w:val="000000"/>
          <w:u w:val="single"/>
        </w:rPr>
      </w:pPr>
      <w:r w:rsidRPr="008A2268">
        <w:rPr>
          <w:rFonts w:ascii="Calibri" w:hAnsi="Calibri" w:cs="Helvetica"/>
          <w:b/>
          <w:color w:val="000000"/>
          <w:u w:val="single"/>
        </w:rPr>
        <w:t>4 Address of Rent-Stabilized Unit</w:t>
      </w:r>
    </w:p>
    <w:p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rsidR="00FE7121" w:rsidRPr="008A2268" w:rsidRDefault="00FE7121" w:rsidP="0088304F">
      <w:pPr>
        <w:jc w:val="both"/>
        <w:outlineLvl w:val="0"/>
        <w:rPr>
          <w:rFonts w:ascii="Calibri" w:hAnsi="Calibri" w:cs="Helvetica"/>
          <w:i/>
          <w:color w:val="000000"/>
        </w:rPr>
      </w:pPr>
    </w:p>
    <w:p w:rsidR="00FE7121" w:rsidRPr="008A2268" w:rsidRDefault="00FE7121" w:rsidP="0088304F">
      <w:pPr>
        <w:jc w:val="both"/>
        <w:outlineLvl w:val="0"/>
        <w:rPr>
          <w:rFonts w:ascii="Calibri" w:hAnsi="Calibri" w:cs="Helvetica"/>
          <w:color w:val="000000"/>
        </w:rPr>
      </w:pPr>
      <w:r w:rsidRPr="008A2268">
        <w:rPr>
          <w:rFonts w:ascii="Calibri" w:hAnsi="Calibri" w:cs="Helvetica"/>
          <w:color w:val="000000"/>
        </w:rPr>
        <w:t xml:space="preserve">The landlord should specify the full address of the rent-stabilized unit for which the new lease is being offered should be on this line, including the apartment unit. Make sure that this is correct before signing.   </w:t>
      </w:r>
    </w:p>
    <w:p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 xml:space="preserve"> </w:t>
      </w:r>
    </w:p>
    <w:p w:rsidR="00FE7121" w:rsidRPr="008A2268" w:rsidRDefault="00FE7121" w:rsidP="0088304F">
      <w:pPr>
        <w:jc w:val="both"/>
        <w:rPr>
          <w:rFonts w:ascii="Calibri" w:hAnsi="Calibri"/>
        </w:rPr>
      </w:pPr>
      <w:r w:rsidRPr="008A2268">
        <w:rPr>
          <w:rFonts w:ascii="Calibri" w:hAnsi="Calibri"/>
        </w:rPr>
        <w:br w:type="page"/>
      </w:r>
    </w:p>
    <w:p w:rsidR="00003218" w:rsidRPr="008A2268" w:rsidRDefault="00003218"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5 Additional Rent Guideline Increases </w:t>
      </w:r>
    </w:p>
    <w:p w:rsidR="00003218" w:rsidRPr="008A2268" w:rsidRDefault="00003218"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rsidR="00003218" w:rsidRPr="008A2268" w:rsidRDefault="00003218" w:rsidP="0088304F">
      <w:pPr>
        <w:jc w:val="both"/>
        <w:outlineLvl w:val="0"/>
        <w:rPr>
          <w:rFonts w:ascii="Calibri" w:hAnsi="Calibri" w:cs="Helvetica"/>
          <w:color w:val="000000"/>
        </w:rPr>
      </w:pPr>
    </w:p>
    <w:p w:rsidR="00003218" w:rsidRPr="008A2268" w:rsidRDefault="00003218" w:rsidP="0088304F">
      <w:pPr>
        <w:jc w:val="both"/>
        <w:outlineLvl w:val="0"/>
        <w:rPr>
          <w:rFonts w:ascii="Calibri" w:hAnsi="Calibri" w:cs="Helvetica"/>
          <w:color w:val="FF0000"/>
        </w:rPr>
      </w:pPr>
      <w:r w:rsidRPr="008A2268">
        <w:rPr>
          <w:rFonts w:ascii="Calibri" w:hAnsi="Calibri" w:cs="Helvetica"/>
          <w:color w:val="FF0000"/>
        </w:rPr>
        <w:t xml:space="preserve">Typically, the prior, established legal rents is taken into consideration when calculating the vacancy rent increases on a vacant unit. However, there are some situations in which landlords may be entitled to additional increases beyond the vacancy increase. These include: </w:t>
      </w:r>
    </w:p>
    <w:p w:rsidR="00003218" w:rsidRPr="008A2268" w:rsidRDefault="00003218" w:rsidP="0088304F">
      <w:pPr>
        <w:jc w:val="both"/>
        <w:outlineLvl w:val="0"/>
        <w:rPr>
          <w:rFonts w:ascii="Calibri" w:hAnsi="Calibri" w:cs="Helvetica"/>
          <w:color w:val="FF0000"/>
        </w:rPr>
      </w:pPr>
    </w:p>
    <w:p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 xml:space="preserve">Long Tenancy </w:t>
      </w:r>
    </w:p>
    <w:p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If the last time the unit was vacant was more than </w:t>
      </w:r>
      <w:commentRangeStart w:id="4"/>
      <w:del w:id="5" w:author="Davidson, Ellen" w:date="2018-11-19T11:33:00Z">
        <w:r w:rsidRPr="008A2268" w:rsidDel="00E75208">
          <w:rPr>
            <w:rFonts w:ascii="Calibri" w:hAnsi="Calibri" w:cs="Helvetica"/>
            <w:color w:val="FF0000"/>
          </w:rPr>
          <w:delText xml:space="preserve">4 </w:delText>
        </w:r>
      </w:del>
      <w:ins w:id="6" w:author="Davidson, Ellen" w:date="2018-11-19T11:33:00Z">
        <w:r w:rsidR="00E75208">
          <w:rPr>
            <w:rFonts w:ascii="Calibri" w:hAnsi="Calibri" w:cs="Helvetica"/>
            <w:color w:val="FF0000"/>
          </w:rPr>
          <w:t>8</w:t>
        </w:r>
        <w:commentRangeEnd w:id="4"/>
        <w:r w:rsidR="00E75208">
          <w:rPr>
            <w:rStyle w:val="CommentReference"/>
            <w:rFonts w:ascii="Arial" w:eastAsia="Arial" w:hAnsi="Arial" w:cs="Arial"/>
            <w:color w:val="000000"/>
            <w:lang w:val="en"/>
          </w:rPr>
          <w:commentReference w:id="4"/>
        </w:r>
      </w:ins>
      <w:ins w:id="7" w:author="Davidson, Ellen" w:date="2018-11-19T11:32:00Z">
        <w:r w:rsidR="00E75208" w:rsidRPr="008A2268">
          <w:rPr>
            <w:rFonts w:ascii="Calibri" w:hAnsi="Calibri" w:cs="Helvetica"/>
            <w:color w:val="FF0000"/>
          </w:rPr>
          <w:t xml:space="preserve"> </w:t>
        </w:r>
      </w:ins>
      <w:r w:rsidRPr="008A2268">
        <w:rPr>
          <w:rFonts w:ascii="Calibri" w:hAnsi="Calibri" w:cs="Helvetica"/>
          <w:color w:val="FF0000"/>
        </w:rPr>
        <w:t xml:space="preserve">years prior to the signing of the new lease, the landlord is entitled to collect additional increases in the rent beyond the vacancy increase for every year </w:t>
      </w:r>
      <w:del w:id="8" w:author="Davidson, Ellen" w:date="2018-11-19T11:35:00Z">
        <w:r w:rsidRPr="008A2268" w:rsidDel="00E75208">
          <w:rPr>
            <w:rFonts w:ascii="Calibri" w:hAnsi="Calibri" w:cs="Helvetica"/>
            <w:color w:val="FF0000"/>
          </w:rPr>
          <w:delText>beyond the base four years</w:delText>
        </w:r>
      </w:del>
      <w:ins w:id="9" w:author="Davidson, Ellen" w:date="2018-11-19T11:35:00Z">
        <w:r w:rsidR="00E75208">
          <w:rPr>
            <w:rFonts w:ascii="Calibri" w:hAnsi="Calibri" w:cs="Helvetica"/>
            <w:color w:val="FF0000"/>
          </w:rPr>
          <w:t>since there was last a vacancy</w:t>
        </w:r>
      </w:ins>
      <w:r w:rsidRPr="008A2268">
        <w:rPr>
          <w:rFonts w:ascii="Calibri" w:hAnsi="Calibri" w:cs="Helvetica"/>
          <w:color w:val="FF0000"/>
        </w:rPr>
        <w:t xml:space="preserve">. That means if the prior tenant was there for 10 years, the landlord will collect the standard vacancy increase for that year, as well as an additional increase for the additional </w:t>
      </w:r>
      <w:del w:id="10" w:author="Davidson, Ellen" w:date="2018-11-19T11:35:00Z">
        <w:r w:rsidRPr="008A2268" w:rsidDel="00E75208">
          <w:rPr>
            <w:rFonts w:ascii="Calibri" w:hAnsi="Calibri" w:cs="Helvetica"/>
            <w:color w:val="FF0000"/>
          </w:rPr>
          <w:delText xml:space="preserve">6 </w:delText>
        </w:r>
      </w:del>
      <w:ins w:id="11" w:author="Davidson, Ellen" w:date="2018-11-19T11:35:00Z">
        <w:r w:rsidR="00E75208">
          <w:rPr>
            <w:rFonts w:ascii="Calibri" w:hAnsi="Calibri" w:cs="Helvetica"/>
            <w:color w:val="FF0000"/>
          </w:rPr>
          <w:t>10</w:t>
        </w:r>
        <w:r w:rsidR="00E75208" w:rsidRPr="008A2268">
          <w:rPr>
            <w:rFonts w:ascii="Calibri" w:hAnsi="Calibri" w:cs="Helvetica"/>
            <w:color w:val="FF0000"/>
          </w:rPr>
          <w:t xml:space="preserve"> </w:t>
        </w:r>
      </w:ins>
      <w:r w:rsidRPr="008A2268">
        <w:rPr>
          <w:rFonts w:ascii="Calibri" w:hAnsi="Calibri" w:cs="Helvetica"/>
          <w:color w:val="FF0000"/>
        </w:rPr>
        <w:t xml:space="preserve">years the unit was occupied by the same person. Therefore, calculating the new legal rent depends on the years it was continuously occupied by the same tenant beyond the base </w:t>
      </w:r>
      <w:del w:id="12" w:author="Davidson, Ellen" w:date="2018-11-19T11:35:00Z">
        <w:r w:rsidRPr="008A2268" w:rsidDel="00E75208">
          <w:rPr>
            <w:rFonts w:ascii="Calibri" w:hAnsi="Calibri" w:cs="Helvetica"/>
            <w:color w:val="FF0000"/>
          </w:rPr>
          <w:delText xml:space="preserve">4 </w:delText>
        </w:r>
      </w:del>
      <w:ins w:id="13" w:author="Davidson, Ellen" w:date="2018-11-19T11:35:00Z">
        <w:r w:rsidR="00E75208">
          <w:rPr>
            <w:rFonts w:ascii="Calibri" w:hAnsi="Calibri" w:cs="Helvetica"/>
            <w:color w:val="FF0000"/>
          </w:rPr>
          <w:t>8</w:t>
        </w:r>
        <w:r w:rsidR="00E75208" w:rsidRPr="008A2268">
          <w:rPr>
            <w:rFonts w:ascii="Calibri" w:hAnsi="Calibri" w:cs="Helvetica"/>
            <w:color w:val="FF0000"/>
          </w:rPr>
          <w:t xml:space="preserve"> </w:t>
        </w:r>
      </w:ins>
      <w:r w:rsidRPr="008A2268">
        <w:rPr>
          <w:rFonts w:ascii="Calibri" w:hAnsi="Calibri" w:cs="Helvetica"/>
          <w:color w:val="FF0000"/>
        </w:rPr>
        <w:t xml:space="preserve">years, any improvements made to the unit, and the most recent vacancy rate. </w:t>
      </w:r>
    </w:p>
    <w:p w:rsidR="00003218" w:rsidRPr="008A2268" w:rsidRDefault="00003218" w:rsidP="0088304F">
      <w:pPr>
        <w:pStyle w:val="ListParagraph"/>
        <w:ind w:left="1440"/>
        <w:jc w:val="both"/>
        <w:outlineLvl w:val="0"/>
        <w:rPr>
          <w:rFonts w:ascii="Calibri" w:hAnsi="Calibri" w:cs="Helvetica"/>
          <w:color w:val="FF0000"/>
        </w:rPr>
      </w:pPr>
    </w:p>
    <w:p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Temporarily Exempt</w:t>
      </w:r>
    </w:p>
    <w:p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If the unit was temporarily exempt for at least 4 years prior to the signing of the new lease, the landlord is entitled to additional increases. An example of a temporarily exempt apartment is an apartment that is used by the super. Therefore, calculating the new legal rent depends on the years the unit was exempt, any improvements made to the unit, and the most recent vacancy rate.</w:t>
      </w:r>
    </w:p>
    <w:p w:rsidR="00003218" w:rsidRPr="008A2268" w:rsidRDefault="00003218" w:rsidP="0088304F">
      <w:pPr>
        <w:jc w:val="both"/>
        <w:outlineLvl w:val="0"/>
        <w:rPr>
          <w:rFonts w:ascii="Calibri" w:hAnsi="Calibri" w:cs="Helvetica"/>
          <w:color w:val="FF0000"/>
        </w:rPr>
      </w:pPr>
    </w:p>
    <w:p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No Legal Rent History</w:t>
      </w:r>
    </w:p>
    <w:p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When a unit has no legal rent history, the initial legal rent for the initial lease can be constructed from averaging the rents of comparable rent-stabilized apartments in the same building. Only units with the same number of bedrooms can be used in the calculations. </w:t>
      </w:r>
    </w:p>
    <w:p w:rsidR="00003218" w:rsidRPr="008A2268" w:rsidRDefault="00003218" w:rsidP="0088304F">
      <w:pPr>
        <w:jc w:val="both"/>
        <w:outlineLvl w:val="0"/>
        <w:rPr>
          <w:rFonts w:ascii="Calibri" w:hAnsi="Calibri" w:cs="Helvetica"/>
          <w:color w:val="FF0000"/>
        </w:rPr>
      </w:pPr>
    </w:p>
    <w:p w:rsidR="00003218" w:rsidRPr="008A2268" w:rsidRDefault="00003218" w:rsidP="0088304F">
      <w:pPr>
        <w:pStyle w:val="ListParagraph"/>
        <w:numPr>
          <w:ilvl w:val="0"/>
          <w:numId w:val="5"/>
        </w:numPr>
        <w:jc w:val="both"/>
        <w:outlineLvl w:val="0"/>
        <w:rPr>
          <w:rFonts w:ascii="Calibri" w:hAnsi="Calibri" w:cs="Helvetica"/>
          <w:b/>
          <w:color w:val="FF0000"/>
        </w:rPr>
      </w:pPr>
      <w:r w:rsidRPr="008A2268">
        <w:rPr>
          <w:rFonts w:ascii="Calibri" w:hAnsi="Calibri" w:cs="Helvetica"/>
          <w:b/>
          <w:color w:val="FF0000"/>
        </w:rPr>
        <w:t>New Apartment or Newly Constructed</w:t>
      </w:r>
    </w:p>
    <w:p w:rsidR="00003218" w:rsidRPr="008A2268" w:rsidRDefault="00003218" w:rsidP="0088304F">
      <w:pPr>
        <w:pStyle w:val="ListParagraph"/>
        <w:numPr>
          <w:ilvl w:val="1"/>
          <w:numId w:val="5"/>
        </w:numPr>
        <w:jc w:val="both"/>
        <w:outlineLvl w:val="0"/>
        <w:rPr>
          <w:rFonts w:ascii="Calibri" w:hAnsi="Calibri" w:cs="Helvetica"/>
          <w:color w:val="FF0000"/>
        </w:rPr>
      </w:pPr>
      <w:r w:rsidRPr="008A2268">
        <w:rPr>
          <w:rFonts w:ascii="Calibri" w:hAnsi="Calibri" w:cs="Helvetica"/>
          <w:color w:val="FF0000"/>
        </w:rPr>
        <w:t xml:space="preserve">When the apartment has been recently constructed or is considered to be a new apartment because it’s outer dimensions have been altered (think of converting a two bedroom into a three bedroom by adding one room from another unit), the landlord can negotiate the first legal rent with the tenants that sign the original lease.  </w:t>
      </w:r>
    </w:p>
    <w:p w:rsidR="00003218" w:rsidRPr="008A2268" w:rsidRDefault="00003218" w:rsidP="0088304F">
      <w:pPr>
        <w:jc w:val="both"/>
        <w:outlineLvl w:val="0"/>
        <w:rPr>
          <w:rFonts w:ascii="Calibri" w:hAnsi="Calibri" w:cs="Helvetica"/>
          <w:i/>
          <w:color w:val="000000"/>
        </w:rPr>
      </w:pPr>
    </w:p>
    <w:p w:rsidR="00003218" w:rsidRPr="008A2268" w:rsidRDefault="00003218" w:rsidP="0088304F">
      <w:pPr>
        <w:jc w:val="both"/>
        <w:outlineLvl w:val="0"/>
        <w:rPr>
          <w:rFonts w:ascii="Calibri" w:hAnsi="Calibri" w:cs="Helvetica"/>
          <w:color w:val="000000"/>
        </w:rPr>
      </w:pPr>
      <w:r w:rsidRPr="008A2268">
        <w:rPr>
          <w:rFonts w:ascii="Calibri" w:hAnsi="Calibri" w:cs="Helvetica"/>
          <w:color w:val="000000"/>
        </w:rPr>
        <w:t xml:space="preserve">For more information on additional rent guidelines, </w:t>
      </w:r>
      <w:r w:rsidRPr="008A2268">
        <w:rPr>
          <w:rFonts w:ascii="Calibri" w:hAnsi="Calibri" w:cs="Helvetica"/>
          <w:b/>
          <w:color w:val="4472C4" w:themeColor="accent5"/>
        </w:rPr>
        <w:t xml:space="preserve">see Fact Sheet </w:t>
      </w:r>
      <w:r w:rsidR="00195ED3" w:rsidRPr="008A2268">
        <w:rPr>
          <w:rFonts w:ascii="Calibri" w:hAnsi="Calibri" w:cs="Helvetica"/>
          <w:b/>
          <w:color w:val="4472C4" w:themeColor="accent5"/>
        </w:rPr>
        <w:t>#</w:t>
      </w:r>
      <w:r w:rsidRPr="008A2268">
        <w:rPr>
          <w:rFonts w:ascii="Calibri" w:hAnsi="Calibri" w:cs="Helvetica"/>
          <w:b/>
          <w:color w:val="4472C4" w:themeColor="accent5"/>
        </w:rPr>
        <w:t>5, page 2.</w:t>
      </w:r>
      <w:r w:rsidRPr="008A2268">
        <w:rPr>
          <w:rFonts w:ascii="Calibri" w:hAnsi="Calibri" w:cs="Helvetica"/>
          <w:color w:val="000000"/>
        </w:rPr>
        <w:t xml:space="preserve"> </w:t>
      </w:r>
    </w:p>
    <w:p w:rsidR="00003218" w:rsidRPr="008A2268" w:rsidRDefault="00003218" w:rsidP="0088304F">
      <w:pPr>
        <w:jc w:val="both"/>
        <w:rPr>
          <w:rFonts w:ascii="Calibri" w:hAnsi="Calibri" w:cs="Helvetica"/>
          <w:b/>
          <w:color w:val="4472C4" w:themeColor="accent5"/>
          <w:u w:val="single"/>
        </w:rPr>
      </w:pPr>
    </w:p>
    <w:p w:rsidR="00003218" w:rsidRPr="008A2268" w:rsidRDefault="00003218" w:rsidP="0088304F">
      <w:pPr>
        <w:jc w:val="both"/>
        <w:rPr>
          <w:rFonts w:ascii="Calibri" w:hAnsi="Calibri" w:cs="Helvetica"/>
          <w:b/>
          <w:color w:val="4472C4" w:themeColor="accent5"/>
          <w:u w:val="single"/>
        </w:rPr>
      </w:pPr>
    </w:p>
    <w:p w:rsidR="00003218" w:rsidRPr="008A2268" w:rsidRDefault="00003218"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add</w:t>
      </w:r>
    </w:p>
    <w:p w:rsidR="00003218" w:rsidRPr="008A2268" w:rsidRDefault="00003218" w:rsidP="0088304F">
      <w:pPr>
        <w:jc w:val="both"/>
        <w:rPr>
          <w:rFonts w:ascii="Calibri" w:hAnsi="Calibri" w:cs="Helvetica"/>
          <w:b/>
          <w:color w:val="4472C4" w:themeColor="accent5"/>
          <w:u w:val="single"/>
        </w:rPr>
      </w:pPr>
    </w:p>
    <w:p w:rsidR="00003218" w:rsidRPr="008A2268" w:rsidRDefault="00003218" w:rsidP="0088304F">
      <w:pPr>
        <w:jc w:val="both"/>
        <w:rPr>
          <w:rFonts w:ascii="Calibri" w:hAnsi="Calibri" w:cs="Helvetica"/>
          <w:b/>
          <w:color w:val="000000" w:themeColor="text1"/>
        </w:rPr>
      </w:pPr>
      <w:r w:rsidRPr="008A2268">
        <w:rPr>
          <w:rFonts w:ascii="Calibri" w:hAnsi="Calibri" w:cs="Helvetica"/>
          <w:b/>
          <w:color w:val="000000" w:themeColor="text1"/>
        </w:rPr>
        <w:t xml:space="preserve">see Fact Sheet </w:t>
      </w:r>
      <w:r w:rsidR="00195ED3" w:rsidRPr="008A2268">
        <w:rPr>
          <w:rFonts w:ascii="Calibri" w:hAnsi="Calibri" w:cs="Helvetica"/>
          <w:b/>
          <w:color w:val="000000" w:themeColor="text1"/>
        </w:rPr>
        <w:t>#</w:t>
      </w:r>
      <w:r w:rsidRPr="008A2268">
        <w:rPr>
          <w:rFonts w:ascii="Calibri" w:hAnsi="Calibri" w:cs="Helvetica"/>
          <w:b/>
          <w:color w:val="000000" w:themeColor="text1"/>
        </w:rPr>
        <w:t>5, page 2.</w:t>
      </w:r>
    </w:p>
    <w:p w:rsidR="00003218" w:rsidRPr="008A2268" w:rsidRDefault="00C52BCC" w:rsidP="0088304F">
      <w:pPr>
        <w:jc w:val="both"/>
        <w:outlineLvl w:val="0"/>
        <w:rPr>
          <w:rFonts w:ascii="Calibri" w:hAnsi="Calibri" w:cs="Helvetica"/>
          <w:color w:val="000000"/>
        </w:rPr>
      </w:pPr>
      <w:hyperlink r:id="rId22" w:history="1">
        <w:r w:rsidR="00003218" w:rsidRPr="008A2268">
          <w:rPr>
            <w:rStyle w:val="Hyperlink"/>
            <w:rFonts w:ascii="Calibri" w:hAnsi="Calibri" w:cs="Helvetica"/>
          </w:rPr>
          <w:t>http://www.nyshcr.org/Rent/FactSheets/orafac5.pdf</w:t>
        </w:r>
      </w:hyperlink>
    </w:p>
    <w:p w:rsidR="00003218" w:rsidRPr="008A2268" w:rsidRDefault="00003218" w:rsidP="0088304F">
      <w:pPr>
        <w:jc w:val="both"/>
        <w:rPr>
          <w:rFonts w:ascii="Calibri" w:eastAsia="Times New Roman" w:hAnsi="Calibri"/>
        </w:rPr>
      </w:pPr>
    </w:p>
    <w:p w:rsidR="00003218" w:rsidRPr="008A2268" w:rsidRDefault="00003218" w:rsidP="0088304F">
      <w:pPr>
        <w:jc w:val="both"/>
        <w:outlineLvl w:val="0"/>
        <w:rPr>
          <w:rFonts w:ascii="Calibri" w:hAnsi="Calibri" w:cs="Helvetica"/>
          <w:b/>
          <w:color w:val="4472C4" w:themeColor="accent5"/>
        </w:rPr>
      </w:pPr>
    </w:p>
    <w:p w:rsidR="00003218" w:rsidRPr="008A2268" w:rsidRDefault="00003218" w:rsidP="0088304F">
      <w:pPr>
        <w:jc w:val="both"/>
        <w:rPr>
          <w:rFonts w:ascii="Calibri" w:hAnsi="Calibri"/>
        </w:rPr>
      </w:pPr>
    </w:p>
    <w:p w:rsidR="00B33E6B" w:rsidRPr="008A2268" w:rsidRDefault="00B33E6B" w:rsidP="0088304F">
      <w:pPr>
        <w:jc w:val="both"/>
        <w:rPr>
          <w:rFonts w:ascii="Calibri" w:hAnsi="Calibri"/>
        </w:rPr>
      </w:pPr>
      <w:r w:rsidRPr="008A2268">
        <w:rPr>
          <w:rFonts w:ascii="Calibri" w:hAnsi="Calibri"/>
        </w:rPr>
        <w:br w:type="page"/>
      </w:r>
    </w:p>
    <w:p w:rsidR="00B33E6B" w:rsidRPr="008A2268" w:rsidRDefault="00B33E6B" w:rsidP="0088304F">
      <w:pPr>
        <w:jc w:val="both"/>
        <w:outlineLvl w:val="0"/>
        <w:rPr>
          <w:rFonts w:ascii="Calibri" w:hAnsi="Calibri" w:cs="Helvetica"/>
          <w:b/>
          <w:color w:val="000000"/>
          <w:u w:val="single"/>
        </w:rPr>
      </w:pPr>
      <w:r w:rsidRPr="008A2268">
        <w:rPr>
          <w:rFonts w:ascii="Calibri" w:hAnsi="Calibri" w:cs="Helvetica"/>
          <w:b/>
          <w:color w:val="000000"/>
          <w:u w:val="single"/>
        </w:rPr>
        <w:t>6 Statutory Vacancy Increases</w:t>
      </w:r>
    </w:p>
    <w:p w:rsidR="00B33E6B" w:rsidRPr="008A2268" w:rsidRDefault="00B33E6B" w:rsidP="0088304F">
      <w:pPr>
        <w:jc w:val="both"/>
        <w:rPr>
          <w:rFonts w:ascii="Calibri" w:hAnsi="Calibri" w:cs="Helvetica"/>
          <w:i/>
          <w:color w:val="000000"/>
        </w:rPr>
      </w:pPr>
      <w:r w:rsidRPr="008A2268">
        <w:rPr>
          <w:rFonts w:ascii="Calibri" w:hAnsi="Calibri" w:cs="Helvetica"/>
          <w:i/>
          <w:color w:val="000000"/>
        </w:rPr>
        <w:t>On these lines, the landlord specifies the specific types of vacancy increases that have been added to the current rent’s calculation.</w:t>
      </w:r>
    </w:p>
    <w:p w:rsidR="00B33E6B" w:rsidRPr="008A2268" w:rsidRDefault="00B33E6B" w:rsidP="0088304F">
      <w:pPr>
        <w:jc w:val="both"/>
        <w:rPr>
          <w:rFonts w:ascii="Calibri" w:hAnsi="Calibri" w:cs="Helvetica"/>
          <w:i/>
          <w:color w:val="000000"/>
        </w:rPr>
      </w:pPr>
    </w:p>
    <w:p w:rsidR="00B33E6B" w:rsidRPr="008A2268" w:rsidRDefault="00B33E6B" w:rsidP="0088304F">
      <w:pPr>
        <w:jc w:val="both"/>
        <w:rPr>
          <w:rFonts w:ascii="Calibri" w:hAnsi="Calibri"/>
        </w:rPr>
      </w:pPr>
      <w:r w:rsidRPr="008A2268">
        <w:rPr>
          <w:rFonts w:ascii="Calibri" w:hAnsi="Calibri" w:cs="Helvetica"/>
          <w:color w:val="000000"/>
        </w:rPr>
        <w:t xml:space="preserve">A </w:t>
      </w:r>
      <w:r w:rsidRPr="008A2268">
        <w:rPr>
          <w:rFonts w:ascii="Calibri" w:hAnsi="Calibri" w:cs="Helvetica"/>
          <w:b/>
          <w:color w:val="000000"/>
        </w:rPr>
        <w:t>vacancy increase</w:t>
      </w:r>
      <w:r w:rsidRPr="008A2268">
        <w:rPr>
          <w:rFonts w:ascii="Calibri" w:hAnsi="Calibri" w:cs="Helvetica"/>
          <w:color w:val="000000"/>
        </w:rPr>
        <w:t xml:space="preserve"> is an increase allotted to a landlord when they sign the first lease with a new tenant after the previous tenant moved out. </w:t>
      </w:r>
      <w:r w:rsidRPr="008A2268">
        <w:rPr>
          <w:rFonts w:ascii="Calibri" w:hAnsi="Calibri"/>
        </w:rPr>
        <w:t xml:space="preserve">The new tenant is called a </w:t>
      </w:r>
      <w:r w:rsidRPr="008A2268">
        <w:rPr>
          <w:rFonts w:ascii="Calibri" w:hAnsi="Calibri"/>
          <w:b/>
        </w:rPr>
        <w:t>vacancy tenant</w:t>
      </w:r>
      <w:r w:rsidRPr="008A2268">
        <w:rPr>
          <w:rFonts w:ascii="Calibri" w:hAnsi="Calibri"/>
        </w:rPr>
        <w:t xml:space="preserve">, because they have moved into a vacant unit. </w:t>
      </w:r>
    </w:p>
    <w:p w:rsidR="00B33E6B" w:rsidRPr="008A2268" w:rsidRDefault="00B33E6B" w:rsidP="0088304F">
      <w:pPr>
        <w:jc w:val="both"/>
        <w:rPr>
          <w:rFonts w:ascii="Calibri" w:hAnsi="Calibri"/>
        </w:rPr>
      </w:pPr>
    </w:p>
    <w:p w:rsidR="00B33E6B" w:rsidRPr="008A2268" w:rsidRDefault="00B33E6B"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w:t>
      </w:r>
      <w:commentRangeStart w:id="14"/>
      <w:commentRangeStart w:id="15"/>
      <w:r w:rsidRPr="008A2268">
        <w:rPr>
          <w:rFonts w:ascii="Calibri" w:hAnsi="Calibri"/>
          <w:color w:val="FF0000"/>
        </w:rPr>
        <w:t xml:space="preserve">by determining </w:t>
      </w:r>
      <w:commentRangeEnd w:id="14"/>
      <w:r w:rsidR="0000106A" w:rsidRPr="008A2268">
        <w:rPr>
          <w:rStyle w:val="CommentReference"/>
          <w:rFonts w:ascii="Calibri" w:hAnsi="Calibri" w:cs="Arial"/>
          <w:color w:val="000000"/>
          <w:sz w:val="24"/>
          <w:szCs w:val="24"/>
          <w:lang w:val="en"/>
        </w:rPr>
        <w:commentReference w:id="14"/>
      </w:r>
      <w:commentRangeEnd w:id="15"/>
      <w:r w:rsidR="0000106A" w:rsidRPr="008A2268">
        <w:rPr>
          <w:rStyle w:val="CommentReference"/>
          <w:rFonts w:ascii="Calibri" w:hAnsi="Calibri" w:cs="Arial"/>
          <w:color w:val="000000"/>
          <w:sz w:val="24"/>
          <w:szCs w:val="24"/>
          <w:lang w:val="en"/>
        </w:rPr>
        <w:commentReference w:id="15"/>
      </w:r>
      <w:r w:rsidRPr="008A2268">
        <w:rPr>
          <w:rFonts w:ascii="Calibri" w:hAnsi="Calibri"/>
          <w:color w:val="FF0000"/>
        </w:rPr>
        <w:t xml:space="preserve">the difference in increases for one and two year leases and then subtracting that difference </w:t>
      </w:r>
      <w:ins w:id="16" w:author="Davidson, Ellen" w:date="2018-11-19T11:36:00Z">
        <w:r w:rsidR="00E75208">
          <w:rPr>
            <w:rFonts w:ascii="Calibri" w:hAnsi="Calibri"/>
            <w:color w:val="FF0000"/>
          </w:rPr>
          <w:t xml:space="preserve">from </w:t>
        </w:r>
      </w:ins>
      <w:r w:rsidRPr="008A2268">
        <w:rPr>
          <w:rFonts w:ascii="Calibri" w:hAnsi="Calibri"/>
          <w:color w:val="FF0000"/>
        </w:rPr>
        <w:t>20%.</w:t>
      </w:r>
    </w:p>
    <w:p w:rsidR="00B33E6B" w:rsidRPr="008A2268" w:rsidRDefault="00B33E6B" w:rsidP="0088304F">
      <w:pPr>
        <w:pStyle w:val="NormalWeb"/>
        <w:spacing w:before="0" w:beforeAutospacing="0" w:after="0" w:afterAutospacing="0"/>
        <w:jc w:val="both"/>
        <w:rPr>
          <w:rFonts w:ascii="Calibri" w:hAnsi="Calibri"/>
          <w:color w:val="333333"/>
        </w:rPr>
      </w:pPr>
    </w:p>
    <w:p w:rsidR="00B33E6B" w:rsidRPr="008A2268" w:rsidRDefault="00B33E6B" w:rsidP="0088304F">
      <w:pPr>
        <w:pStyle w:val="NormalWeb"/>
        <w:spacing w:before="0" w:beforeAutospacing="0" w:after="0" w:afterAutospacing="0"/>
        <w:jc w:val="both"/>
        <w:rPr>
          <w:rFonts w:ascii="Calibri" w:hAnsi="Calibri"/>
          <w:color w:val="333333"/>
        </w:rPr>
      </w:pPr>
    </w:p>
    <w:p w:rsidR="00B33E6B" w:rsidRPr="008A2268" w:rsidRDefault="00B33E6B" w:rsidP="0088304F">
      <w:pPr>
        <w:pStyle w:val="NormalWeb"/>
        <w:spacing w:before="0" w:beforeAutospacing="0" w:after="0" w:afterAutospacing="0"/>
        <w:jc w:val="both"/>
        <w:outlineLvl w:val="0"/>
        <w:rPr>
          <w:rFonts w:ascii="Calibri" w:hAnsi="Calibri"/>
          <w:b/>
          <w:color w:val="333333"/>
        </w:rPr>
      </w:pPr>
      <w:commentRangeStart w:id="17"/>
      <w:r w:rsidRPr="008A2268">
        <w:rPr>
          <w:rFonts w:ascii="Calibri" w:hAnsi="Calibri"/>
          <w:b/>
          <w:color w:val="333333"/>
        </w:rPr>
        <w:t xml:space="preserve">Example </w:t>
      </w:r>
      <w:commentRangeEnd w:id="17"/>
      <w:r w:rsidR="00940754" w:rsidRPr="008A2268">
        <w:rPr>
          <w:rStyle w:val="CommentReference"/>
          <w:rFonts w:ascii="Calibri" w:hAnsi="Calibri" w:cs="Arial"/>
          <w:color w:val="000000"/>
          <w:sz w:val="24"/>
          <w:szCs w:val="24"/>
          <w:lang w:val="en"/>
        </w:rPr>
        <w:commentReference w:id="17"/>
      </w:r>
    </w:p>
    <w:p w:rsidR="0000106A" w:rsidRPr="008A2268" w:rsidRDefault="00940754"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0000106A" w:rsidRPr="008A2268">
        <w:rPr>
          <w:rFonts w:ascii="Calibri" w:eastAsiaTheme="minorHAnsi" w:hAnsi="Calibri" w:cs="Helvetica"/>
          <w:b/>
          <w:color w:val="4472C4" w:themeColor="accent5"/>
        </w:rPr>
        <w:t>2016</w:t>
      </w:r>
      <w:r w:rsidR="0000106A" w:rsidRPr="008A2268">
        <w:rPr>
          <w:rFonts w:ascii="Calibri" w:hAnsi="Calibri"/>
          <w:color w:val="FF0000"/>
        </w:rPr>
        <w:t xml:space="preserve"> a 2-year increase was 2.0</w:t>
      </w:r>
      <w:r w:rsidRPr="008A2268">
        <w:rPr>
          <w:rFonts w:ascii="Calibri" w:hAnsi="Calibri"/>
          <w:color w:val="FF0000"/>
        </w:rPr>
        <w:t xml:space="preserve">% and 1-year increase was 0.0%. To calculate what a vacancy </w:t>
      </w:r>
      <w:r w:rsidR="009961D1" w:rsidRPr="008A2268">
        <w:rPr>
          <w:rFonts w:ascii="Calibri" w:hAnsi="Calibri"/>
          <w:color w:val="FF0000"/>
        </w:rPr>
        <w:t>increase for</w:t>
      </w:r>
      <w:r w:rsidRPr="008A2268">
        <w:rPr>
          <w:rFonts w:ascii="Calibri" w:hAnsi="Calibri"/>
          <w:color w:val="FF0000"/>
        </w:rPr>
        <w:t xml:space="preserve"> a 1-year lease, you find the difference between the 2-year </w:t>
      </w:r>
      <w:r w:rsidR="009961D1" w:rsidRPr="008A2268">
        <w:rPr>
          <w:rFonts w:ascii="Calibri" w:hAnsi="Calibri"/>
          <w:color w:val="FF0000"/>
        </w:rPr>
        <w:t xml:space="preserve">increase </w:t>
      </w:r>
      <w:r w:rsidRPr="008A2268">
        <w:rPr>
          <w:rFonts w:ascii="Calibri" w:hAnsi="Calibri"/>
          <w:color w:val="FF0000"/>
        </w:rPr>
        <w:t xml:space="preserve">and the 1-year </w:t>
      </w:r>
      <w:r w:rsidR="009961D1" w:rsidRPr="008A2268">
        <w:rPr>
          <w:rFonts w:ascii="Calibri" w:hAnsi="Calibri"/>
          <w:color w:val="FF0000"/>
        </w:rPr>
        <w:t xml:space="preserve">increase </w:t>
      </w:r>
      <w:r w:rsidRPr="008A2268">
        <w:rPr>
          <w:rFonts w:ascii="Calibri" w:hAnsi="Calibri"/>
          <w:color w:val="FF0000"/>
        </w:rPr>
        <w:t>and subtract that from 20%.</w:t>
      </w:r>
      <w:r w:rsidR="009961D1" w:rsidRPr="008A2268">
        <w:rPr>
          <w:rFonts w:ascii="Calibri" w:hAnsi="Calibri"/>
          <w:color w:val="FF0000"/>
        </w:rPr>
        <w:t xml:space="preserve"> </w:t>
      </w:r>
      <w:r w:rsidRPr="008A2268">
        <w:rPr>
          <w:rFonts w:ascii="Calibri" w:hAnsi="Calibri"/>
          <w:color w:val="FF0000"/>
        </w:rPr>
        <w:t xml:space="preserve"> So, </w:t>
      </w:r>
      <w:r w:rsidR="009961D1" w:rsidRPr="008A2268">
        <w:rPr>
          <w:rFonts w:ascii="Calibri" w:hAnsi="Calibri"/>
          <w:color w:val="FF0000"/>
        </w:rPr>
        <w:t>for 2016, the</w:t>
      </w:r>
      <w:r w:rsidRPr="008A2268">
        <w:rPr>
          <w:rFonts w:ascii="Calibri" w:hAnsi="Calibri"/>
          <w:color w:val="FF0000"/>
        </w:rPr>
        <w:t xml:space="preserve"> </w:t>
      </w:r>
      <w:r w:rsidR="0000106A" w:rsidRPr="008A2268">
        <w:rPr>
          <w:rFonts w:ascii="Calibri" w:hAnsi="Calibri"/>
          <w:color w:val="FF0000"/>
        </w:rPr>
        <w:t xml:space="preserve">difference </w:t>
      </w:r>
      <w:r w:rsidRPr="008A2268">
        <w:rPr>
          <w:rFonts w:ascii="Calibri" w:hAnsi="Calibri"/>
          <w:color w:val="FF0000"/>
        </w:rPr>
        <w:t xml:space="preserve">between a 1-year vacancy increase and a 2-year vacancy increase </w:t>
      </w:r>
      <w:r w:rsidR="0000106A" w:rsidRPr="008A2268">
        <w:rPr>
          <w:rFonts w:ascii="Calibri" w:hAnsi="Calibri"/>
          <w:color w:val="FF0000"/>
        </w:rPr>
        <w:t xml:space="preserve">is 2-year (2.00%) - 1-year (0.00%) = 2.00%. </w:t>
      </w:r>
    </w:p>
    <w:p w:rsidR="00940754" w:rsidRPr="008A2268" w:rsidRDefault="00940754" w:rsidP="0088304F">
      <w:pPr>
        <w:pStyle w:val="NormalWeb"/>
        <w:spacing w:before="0" w:beforeAutospacing="0" w:after="0" w:afterAutospacing="0"/>
        <w:jc w:val="both"/>
        <w:rPr>
          <w:rFonts w:ascii="Calibri" w:hAnsi="Calibri"/>
          <w:color w:val="FF0000"/>
        </w:rPr>
      </w:pPr>
    </w:p>
    <w:p w:rsidR="00B33E6B" w:rsidRPr="008A2268" w:rsidRDefault="00B33E6B"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For example, Mr. Pan has signed a 1-year vacancy lease with his landlord in </w:t>
      </w:r>
      <w:r w:rsidR="00330832">
        <w:rPr>
          <w:rFonts w:ascii="Calibri" w:hAnsi="Calibri"/>
          <w:color w:val="FF0000"/>
        </w:rPr>
        <w:t>2016. The prior rent was $800</w:t>
      </w:r>
      <w:r w:rsidRPr="008A2268">
        <w:rPr>
          <w:rFonts w:ascii="Calibri" w:hAnsi="Calibri"/>
          <w:color w:val="FF0000"/>
        </w:rPr>
        <w:t>. The landlord can incr</w:t>
      </w:r>
      <w:r w:rsidR="00330832">
        <w:rPr>
          <w:rFonts w:ascii="Calibri" w:hAnsi="Calibri"/>
          <w:color w:val="FF0000"/>
        </w:rPr>
        <w:t>ease rent by 18 percent ($800 x $144</w:t>
      </w:r>
      <w:r w:rsidRPr="008A2268">
        <w:rPr>
          <w:rFonts w:ascii="Calibri" w:hAnsi="Calibri"/>
          <w:color w:val="FF0000"/>
        </w:rPr>
        <w:t xml:space="preserve"> = $94</w:t>
      </w:r>
      <w:r w:rsidR="00330832">
        <w:rPr>
          <w:rFonts w:ascii="Calibri" w:hAnsi="Calibri"/>
          <w:color w:val="FF0000"/>
        </w:rPr>
        <w:t>4</w:t>
      </w:r>
      <w:r w:rsidRPr="008A2268">
        <w:rPr>
          <w:rFonts w:ascii="Calibri" w:hAnsi="Calibri"/>
          <w:color w:val="FF0000"/>
        </w:rPr>
        <w:t xml:space="preserve">). </w:t>
      </w:r>
    </w:p>
    <w:p w:rsidR="00B33E6B" w:rsidRPr="008A2268" w:rsidRDefault="00B33E6B" w:rsidP="0088304F">
      <w:pPr>
        <w:pStyle w:val="NormalWeb"/>
        <w:spacing w:before="0" w:beforeAutospacing="0" w:after="0" w:afterAutospacing="0"/>
        <w:jc w:val="both"/>
        <w:rPr>
          <w:rFonts w:ascii="Calibri" w:hAnsi="Calibri"/>
          <w:color w:val="FF0000"/>
        </w:rPr>
      </w:pPr>
    </w:p>
    <w:p w:rsidR="00B33E6B" w:rsidRPr="008A2268" w:rsidRDefault="0000106A"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w:t>
      </w:r>
      <w:r w:rsidR="00B33E6B" w:rsidRPr="008A2268">
        <w:rPr>
          <w:rFonts w:ascii="Calibri" w:hAnsi="Calibri"/>
          <w:color w:val="FF0000"/>
        </w:rPr>
        <w:t xml:space="preserve">% (difference of 1- and 2-year lease) = </w:t>
      </w:r>
      <w:r w:rsidRPr="008A2268">
        <w:rPr>
          <w:rFonts w:ascii="Calibri" w:hAnsi="Calibri"/>
          <w:color w:val="FF0000"/>
        </w:rPr>
        <w:t>18 % (1-Year Vacancy Lease Increase)</w:t>
      </w:r>
    </w:p>
    <w:p w:rsidR="00B33E6B" w:rsidRPr="008A2268" w:rsidRDefault="00B33E6B" w:rsidP="0088304F">
      <w:pPr>
        <w:jc w:val="both"/>
        <w:rPr>
          <w:rFonts w:ascii="Calibri" w:hAnsi="Calibri" w:cs="Helvetica"/>
          <w:color w:val="000000"/>
        </w:rPr>
      </w:pPr>
    </w:p>
    <w:p w:rsidR="00B33E6B" w:rsidRPr="008A2268" w:rsidRDefault="00B33E6B" w:rsidP="0088304F">
      <w:pPr>
        <w:jc w:val="both"/>
        <w:rPr>
          <w:rFonts w:ascii="Calibri" w:hAnsi="Calibri" w:cs="Helvetica"/>
          <w:color w:val="000000"/>
        </w:rPr>
      </w:pPr>
      <w:r w:rsidRPr="008A2268">
        <w:rPr>
          <w:rFonts w:ascii="Calibri" w:hAnsi="Calibri" w:cs="Helvetica"/>
          <w:color w:val="000000"/>
        </w:rPr>
        <w:t xml:space="preserve">On </w:t>
      </w:r>
      <w:r w:rsidRPr="008A2268">
        <w:rPr>
          <w:rFonts w:ascii="Calibri" w:hAnsi="Calibri" w:cs="Helvetica"/>
          <w:b/>
          <w:color w:val="4472C4" w:themeColor="accent5"/>
        </w:rPr>
        <w:t>page 2 of Fact Sheet #26</w:t>
      </w:r>
      <w:r w:rsidRPr="008A2268">
        <w:rPr>
          <w:rFonts w:ascii="Calibri" w:hAnsi="Calibri" w:cs="Helvetica"/>
          <w:b/>
          <w:color w:val="000000"/>
        </w:rPr>
        <w:t>,</w:t>
      </w:r>
      <w:r w:rsidRPr="008A2268">
        <w:rPr>
          <w:rFonts w:ascii="Calibri" w:hAnsi="Calibri" w:cs="Helvetica"/>
          <w:color w:val="000000"/>
        </w:rPr>
        <w:t xml:space="preserve"> you can find the allowable increases for vacancy leases from 2013 to 2018. You can also call New York State Homes and Community Renewal at </w:t>
      </w:r>
      <w:r w:rsidRPr="008A2268">
        <w:rPr>
          <w:rFonts w:ascii="Calibri" w:hAnsi="Calibri" w:cs="AppleSystemUIFont"/>
          <w:color w:val="353535"/>
        </w:rPr>
        <w:t xml:space="preserve">718-739-6400 to get the most recent rates by following the menus. </w:t>
      </w:r>
    </w:p>
    <w:p w:rsidR="00B33E6B" w:rsidRPr="008A2268" w:rsidRDefault="00B33E6B" w:rsidP="0088304F">
      <w:pPr>
        <w:jc w:val="both"/>
        <w:rPr>
          <w:rFonts w:ascii="Calibri" w:hAnsi="Calibri" w:cs="Helvetica"/>
          <w:color w:val="000000"/>
        </w:rPr>
      </w:pPr>
    </w:p>
    <w:p w:rsidR="00FD7447" w:rsidRPr="008A2268" w:rsidRDefault="00FD7447" w:rsidP="0088304F">
      <w:pPr>
        <w:jc w:val="both"/>
        <w:rPr>
          <w:rFonts w:ascii="Calibri" w:hAnsi="Calibri" w:cs="Helvetica"/>
          <w:color w:val="000000"/>
        </w:rPr>
      </w:pPr>
      <w:commentRangeStart w:id="18"/>
      <w:r w:rsidRPr="008A2268">
        <w:rPr>
          <w:rFonts w:ascii="Calibri" w:hAnsi="Calibri" w:cs="Helvetica"/>
          <w:color w:val="FF0000"/>
        </w:rPr>
        <w:t>There are some</w:t>
      </w:r>
      <w:r w:rsidR="00473F10" w:rsidRPr="008A2268">
        <w:rPr>
          <w:rFonts w:ascii="Calibri" w:hAnsi="Calibri" w:cs="Helvetica"/>
          <w:color w:val="FF0000"/>
        </w:rPr>
        <w:t xml:space="preserve"> situations</w:t>
      </w:r>
      <w:commentRangeEnd w:id="18"/>
      <w:r w:rsidR="00A2352A" w:rsidRPr="008A2268">
        <w:rPr>
          <w:rStyle w:val="CommentReference"/>
          <w:rFonts w:ascii="Calibri" w:eastAsia="Arial" w:hAnsi="Calibri" w:cs="Arial"/>
          <w:color w:val="000000"/>
          <w:sz w:val="24"/>
          <w:szCs w:val="24"/>
          <w:lang w:val="en"/>
        </w:rPr>
        <w:commentReference w:id="18"/>
      </w:r>
      <w:r w:rsidR="00473F10" w:rsidRPr="008A2268">
        <w:rPr>
          <w:rFonts w:ascii="Calibri" w:hAnsi="Calibri" w:cs="Helvetica"/>
          <w:color w:val="FF0000"/>
        </w:rPr>
        <w:t xml:space="preserve">, however, that </w:t>
      </w:r>
      <w:del w:id="19" w:author="Davidson, Ellen" w:date="2018-11-19T11:37:00Z">
        <w:r w:rsidR="00473F10" w:rsidRPr="008A2268" w:rsidDel="00E75208">
          <w:rPr>
            <w:rFonts w:ascii="Calibri" w:hAnsi="Calibri" w:cs="Helvetica"/>
            <w:color w:val="FF0000"/>
          </w:rPr>
          <w:delText>limit</w:delText>
        </w:r>
        <w:r w:rsidRPr="008A2268" w:rsidDel="00E75208">
          <w:rPr>
            <w:rFonts w:ascii="Calibri" w:hAnsi="Calibri" w:cs="Helvetica"/>
            <w:color w:val="FF0000"/>
          </w:rPr>
          <w:delText xml:space="preserve"> </w:delText>
        </w:r>
      </w:del>
      <w:ins w:id="20" w:author="Davidson, Ellen" w:date="2018-11-19T11:37:00Z">
        <w:r w:rsidR="00E75208">
          <w:rPr>
            <w:rFonts w:ascii="Calibri" w:hAnsi="Calibri" w:cs="Helvetica"/>
            <w:color w:val="FF0000"/>
          </w:rPr>
          <w:t>allow the landlord to take additional increases:</w:t>
        </w:r>
      </w:ins>
      <w:del w:id="21" w:author="Davidson, Ellen" w:date="2018-11-19T11:38:00Z">
        <w:r w:rsidR="006B353F" w:rsidDel="00E75208">
          <w:rPr>
            <w:rFonts w:ascii="Calibri" w:hAnsi="Calibri" w:cs="Helvetica"/>
            <w:color w:val="FF0000"/>
          </w:rPr>
          <w:delText>the</w:delText>
        </w:r>
        <w:r w:rsidRPr="008A2268" w:rsidDel="00E75208">
          <w:rPr>
            <w:rFonts w:ascii="Calibri" w:hAnsi="Calibri" w:cs="Helvetica"/>
            <w:color w:val="FF0000"/>
          </w:rPr>
          <w:delText xml:space="preserve"> increases</w:delText>
        </w:r>
        <w:r w:rsidR="00473F10" w:rsidRPr="008A2268" w:rsidDel="00E75208">
          <w:rPr>
            <w:rFonts w:ascii="Calibri" w:hAnsi="Calibri" w:cs="Helvetica"/>
            <w:color w:val="FF0000"/>
          </w:rPr>
          <w:delText xml:space="preserve"> that landlords can charge</w:delText>
        </w:r>
        <w:r w:rsidRPr="008A2268" w:rsidDel="00E75208">
          <w:rPr>
            <w:rFonts w:ascii="Calibri" w:hAnsi="Calibri" w:cs="Helvetica"/>
            <w:color w:val="FF0000"/>
          </w:rPr>
          <w:delText>:</w:delText>
        </w:r>
      </w:del>
      <w:r w:rsidRPr="008A2268">
        <w:rPr>
          <w:rFonts w:ascii="Calibri" w:hAnsi="Calibri" w:cs="Helvetica"/>
          <w:color w:val="000000"/>
        </w:rPr>
        <w:t xml:space="preserve">  </w:t>
      </w:r>
    </w:p>
    <w:p w:rsidR="00FD7447" w:rsidRPr="008A2268" w:rsidRDefault="00FD7447" w:rsidP="0088304F">
      <w:pPr>
        <w:jc w:val="both"/>
        <w:rPr>
          <w:rFonts w:ascii="Calibri" w:hAnsi="Calibri" w:cs="Helvetica"/>
          <w:color w:val="000000"/>
        </w:rPr>
      </w:pPr>
    </w:p>
    <w:p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s="Helvetica"/>
          <w:color w:val="000000"/>
        </w:rPr>
        <w:t>Limits to vacancy increases due to preferential rents</w:t>
      </w:r>
    </w:p>
    <w:p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 xml:space="preserve">Additional allowable increases if the landlord hasn’t collected a permanent vacancy increase within eight years. </w:t>
      </w:r>
    </w:p>
    <w:p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Additional Increases due to low rents, with some conditions</w:t>
      </w:r>
    </w:p>
    <w:p w:rsidR="00B33E6B" w:rsidRPr="008A2268" w:rsidRDefault="00B33E6B" w:rsidP="0088304F">
      <w:pPr>
        <w:jc w:val="both"/>
        <w:rPr>
          <w:rFonts w:ascii="Calibri" w:hAnsi="Calibri" w:cs="TimesNewRomanPSMT"/>
          <w:b/>
          <w:color w:val="4472C4" w:themeColor="accent5"/>
          <w:u w:val="single"/>
        </w:rPr>
      </w:pPr>
    </w:p>
    <w:p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 xml:space="preserve"> </w:t>
      </w:r>
    </w:p>
    <w:p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rsidR="00B33E6B" w:rsidRPr="008A2268" w:rsidRDefault="00B33E6B" w:rsidP="0088304F">
      <w:pPr>
        <w:jc w:val="both"/>
        <w:rPr>
          <w:rFonts w:ascii="Calibri" w:hAnsi="Calibri" w:cs="TimesNewRomanPSMT"/>
          <w:b/>
          <w:color w:val="4472C4" w:themeColor="accent5"/>
          <w:u w:val="single"/>
        </w:rPr>
      </w:pPr>
    </w:p>
    <w:p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rsidR="00B33E6B" w:rsidRPr="008A2268" w:rsidRDefault="00C52BCC" w:rsidP="0088304F">
      <w:pPr>
        <w:pStyle w:val="NormalWeb"/>
        <w:spacing w:before="0" w:beforeAutospacing="0" w:after="0" w:afterAutospacing="0"/>
        <w:jc w:val="both"/>
        <w:rPr>
          <w:rFonts w:ascii="Calibri" w:hAnsi="Calibri"/>
          <w:color w:val="333333"/>
        </w:rPr>
      </w:pPr>
      <w:hyperlink r:id="rId23" w:history="1">
        <w:r w:rsidR="00B33E6B" w:rsidRPr="008A2268">
          <w:rPr>
            <w:rStyle w:val="Hyperlink"/>
            <w:rFonts w:ascii="Calibri" w:hAnsi="Calibri"/>
          </w:rPr>
          <w:t>https://www1.nyc.gov/site/rentguidelinesboard/resources/rrra-1997.page</w:t>
        </w:r>
      </w:hyperlink>
    </w:p>
    <w:p w:rsidR="00B33E6B" w:rsidRPr="008A2268" w:rsidRDefault="00B33E6B" w:rsidP="0088304F">
      <w:pPr>
        <w:pStyle w:val="NormalWeb"/>
        <w:spacing w:before="0" w:beforeAutospacing="0" w:after="0" w:afterAutospacing="0"/>
        <w:jc w:val="both"/>
        <w:outlineLvl w:val="0"/>
        <w:rPr>
          <w:rFonts w:ascii="Calibri" w:hAnsi="Calibri"/>
          <w:b/>
          <w:color w:val="333333"/>
        </w:rPr>
      </w:pPr>
    </w:p>
    <w:p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rsidR="00B33E6B" w:rsidRPr="008A2268" w:rsidRDefault="00C52BCC" w:rsidP="0088304F">
      <w:pPr>
        <w:pStyle w:val="NormalWeb"/>
        <w:spacing w:before="0" w:beforeAutospacing="0" w:after="0" w:afterAutospacing="0"/>
        <w:jc w:val="both"/>
        <w:rPr>
          <w:rFonts w:ascii="Calibri" w:hAnsi="Calibri"/>
          <w:color w:val="333333"/>
        </w:rPr>
      </w:pPr>
      <w:hyperlink r:id="rId24" w:history="1">
        <w:r w:rsidR="00B33E6B" w:rsidRPr="008A2268">
          <w:rPr>
            <w:rStyle w:val="Hyperlink"/>
            <w:rFonts w:ascii="Calibri" w:hAnsi="Calibri"/>
          </w:rPr>
          <w:t>http://www1.nyc.gov/assets/rentguidelinesboard/pdf/guidelines/aptorders2018.pdf</w:t>
        </w:r>
      </w:hyperlink>
    </w:p>
    <w:p w:rsidR="00B33E6B" w:rsidRPr="008A2268" w:rsidRDefault="00B33E6B" w:rsidP="0088304F">
      <w:pPr>
        <w:pStyle w:val="NormalWeb"/>
        <w:spacing w:before="0" w:beforeAutospacing="0" w:after="0" w:afterAutospacing="0"/>
        <w:jc w:val="both"/>
        <w:rPr>
          <w:rFonts w:ascii="Calibri" w:hAnsi="Calibri" w:cs="TimesNewRomanPSMT"/>
          <w:b/>
          <w:color w:val="4472C4" w:themeColor="accent5"/>
          <w:u w:val="single"/>
        </w:rPr>
      </w:pPr>
    </w:p>
    <w:p w:rsidR="00B33E6B" w:rsidRPr="008A2268" w:rsidRDefault="00B33E6B"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rsidR="00B33E6B" w:rsidRPr="008A2268" w:rsidRDefault="00C52BCC" w:rsidP="0088304F">
      <w:pPr>
        <w:pStyle w:val="NormalWeb"/>
        <w:spacing w:before="0" w:beforeAutospacing="0" w:after="0" w:afterAutospacing="0"/>
        <w:jc w:val="both"/>
        <w:rPr>
          <w:rFonts w:ascii="Calibri" w:hAnsi="Calibri" w:cs="TimesNewRomanPSMT"/>
        </w:rPr>
      </w:pPr>
      <w:hyperlink r:id="rId25" w:history="1">
        <w:r w:rsidR="00B33E6B" w:rsidRPr="008A2268">
          <w:rPr>
            <w:rStyle w:val="Hyperlink"/>
            <w:rFonts w:ascii="Calibri" w:hAnsi="Calibri" w:cs="Helvetica"/>
          </w:rPr>
          <w:t>http://www.nyshcr.org/Rent/FactSheets/orafac26.pdf</w:t>
        </w:r>
      </w:hyperlink>
    </w:p>
    <w:p w:rsidR="00B33E6B" w:rsidRPr="008A2268" w:rsidRDefault="00B33E6B" w:rsidP="0088304F">
      <w:pPr>
        <w:jc w:val="both"/>
        <w:rPr>
          <w:rFonts w:ascii="Calibri" w:hAnsi="Calibri"/>
        </w:rPr>
      </w:pPr>
    </w:p>
    <w:p w:rsidR="00FE7121" w:rsidRPr="008A2268" w:rsidRDefault="00FE7121" w:rsidP="0088304F">
      <w:pPr>
        <w:jc w:val="both"/>
        <w:rPr>
          <w:rFonts w:ascii="Calibri" w:hAnsi="Calibri"/>
        </w:rPr>
      </w:pPr>
    </w:p>
    <w:p w:rsidR="00FD7447" w:rsidRPr="008A2268" w:rsidRDefault="00FD7447" w:rsidP="0088304F">
      <w:pPr>
        <w:jc w:val="both"/>
        <w:rPr>
          <w:rFonts w:ascii="Calibri" w:hAnsi="Calibri"/>
        </w:rPr>
      </w:pPr>
      <w:r w:rsidRPr="008A2268">
        <w:rPr>
          <w:rFonts w:ascii="Calibri" w:hAnsi="Calibri"/>
        </w:rPr>
        <w:br w:type="page"/>
      </w:r>
    </w:p>
    <w:p w:rsidR="00FD7447" w:rsidRPr="008A2268" w:rsidRDefault="00FD7447" w:rsidP="0088304F">
      <w:pPr>
        <w:jc w:val="both"/>
        <w:outlineLvl w:val="0"/>
        <w:rPr>
          <w:rFonts w:ascii="Calibri" w:hAnsi="Calibri" w:cs="Helvetica"/>
          <w:b/>
          <w:color w:val="000000"/>
          <w:u w:val="single"/>
        </w:rPr>
      </w:pPr>
      <w:r w:rsidRPr="008A2268">
        <w:rPr>
          <w:rFonts w:ascii="Calibri" w:hAnsi="Calibri" w:cs="Helvetica"/>
          <w:b/>
          <w:color w:val="000000"/>
          <w:u w:val="single"/>
        </w:rPr>
        <w:t>6 (i) Limits to Vacancy Increase due to Preferential Rent</w:t>
      </w:r>
    </w:p>
    <w:p w:rsidR="00FD7447" w:rsidRPr="008A2268" w:rsidRDefault="00FD7447" w:rsidP="0088304F">
      <w:pPr>
        <w:jc w:val="both"/>
        <w:rPr>
          <w:rFonts w:ascii="Calibri" w:hAnsi="Calibri" w:cs="Helvetica"/>
          <w:i/>
          <w:color w:val="000000"/>
        </w:rPr>
      </w:pPr>
      <w:r w:rsidRPr="008A2268">
        <w:rPr>
          <w:rFonts w:ascii="Calibri" w:hAnsi="Calibri" w:cs="Helvetica"/>
          <w:i/>
          <w:color w:val="000000"/>
        </w:rPr>
        <w:t>If the unit had a preferential rent, there are limits on how much the landlord can collect for vacancy increases.</w:t>
      </w:r>
    </w:p>
    <w:p w:rsidR="00FD7447" w:rsidRPr="008A2268" w:rsidRDefault="00FD7447" w:rsidP="0088304F">
      <w:pPr>
        <w:jc w:val="both"/>
        <w:rPr>
          <w:rFonts w:ascii="Calibri" w:hAnsi="Calibri"/>
        </w:rPr>
      </w:pPr>
    </w:p>
    <w:p w:rsidR="00FD7447" w:rsidRPr="008A2268" w:rsidRDefault="00FD7447" w:rsidP="0088304F">
      <w:pPr>
        <w:jc w:val="both"/>
        <w:rPr>
          <w:rFonts w:ascii="Calibri" w:hAnsi="Calibri"/>
        </w:rPr>
      </w:pPr>
    </w:p>
    <w:p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s="Helvetica"/>
          <w:color w:val="000000"/>
        </w:rPr>
        <w:t xml:space="preserve">The Rent Act of 2015 limits the amount of the vacancy increase that can be collected by the landlord if the previous tenant was paying a preferential rent. A </w:t>
      </w:r>
      <w:r w:rsidRPr="008A2268">
        <w:rPr>
          <w:rFonts w:ascii="Calibri" w:hAnsi="Calibri" w:cs="Helvetica"/>
          <w:b/>
          <w:color w:val="4472C4" w:themeColor="accent5"/>
        </w:rPr>
        <w:t>preferential</w:t>
      </w:r>
      <w:r w:rsidRPr="008A2268">
        <w:rPr>
          <w:rFonts w:ascii="Calibri" w:hAnsi="Calibri" w:cs="Helvetica"/>
          <w:color w:val="4472C4" w:themeColor="accent5"/>
        </w:rPr>
        <w:t xml:space="preserve"> </w:t>
      </w:r>
      <w:r w:rsidRPr="008A2268">
        <w:rPr>
          <w:rFonts w:ascii="Calibri" w:hAnsi="Calibri" w:cs="Helvetica"/>
          <w:b/>
          <w:color w:val="4472C4" w:themeColor="accent5"/>
        </w:rPr>
        <w:t>rent</w:t>
      </w:r>
      <w:r w:rsidRPr="008A2268">
        <w:rPr>
          <w:rFonts w:ascii="Calibri" w:hAnsi="Calibri" w:cs="Helvetica"/>
          <w:color w:val="4472C4" w:themeColor="accent5"/>
        </w:rPr>
        <w:t xml:space="preserve"> </w:t>
      </w:r>
      <w:r w:rsidRPr="008A2268">
        <w:rPr>
          <w:rFonts w:ascii="Calibri" w:hAnsi="Calibri" w:cs="Helvetica"/>
          <w:color w:val="000000"/>
        </w:rPr>
        <w:t xml:space="preserve">is a rent charged to the tenant that is lower than their legal allowable rent. </w:t>
      </w:r>
    </w:p>
    <w:p w:rsidR="00FD7447" w:rsidRPr="008A2268" w:rsidRDefault="00FD7447" w:rsidP="0088304F">
      <w:pPr>
        <w:jc w:val="both"/>
        <w:rPr>
          <w:rFonts w:ascii="Calibri" w:hAnsi="Calibri" w:cs="Helvetica"/>
          <w:color w:val="000000"/>
        </w:rPr>
      </w:pPr>
    </w:p>
    <w:p w:rsidR="00FD7447" w:rsidRPr="008A2268" w:rsidRDefault="00FD7447" w:rsidP="0088304F">
      <w:pPr>
        <w:jc w:val="both"/>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 xml:space="preserve">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rsidR="00FD7447" w:rsidRPr="008A2268" w:rsidRDefault="00FD7447"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261"/>
      </w:tblGrid>
      <w:tr w:rsidR="006E6880" w:rsidRPr="008A2268" w:rsidTr="006E6880">
        <w:trPr>
          <w:trHeight w:val="260"/>
        </w:trPr>
        <w:tc>
          <w:tcPr>
            <w:tcW w:w="3574" w:type="dxa"/>
          </w:tcPr>
          <w:p w:rsidR="00FD7447" w:rsidRPr="008A2268" w:rsidRDefault="00FD7447"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1" w:type="dxa"/>
          </w:tcPr>
          <w:p w:rsidR="00FD7447" w:rsidRPr="008A2268" w:rsidRDefault="00FD7447"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6E6880" w:rsidRPr="008A2268" w:rsidTr="006E6880">
        <w:trPr>
          <w:trHeight w:val="260"/>
        </w:trPr>
        <w:tc>
          <w:tcPr>
            <w:tcW w:w="3574"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1"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6E6880" w:rsidRPr="008A2268" w:rsidTr="006E6880">
        <w:trPr>
          <w:trHeight w:val="260"/>
        </w:trPr>
        <w:tc>
          <w:tcPr>
            <w:tcW w:w="3574"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1"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6E6880" w:rsidRPr="008A2268" w:rsidTr="006E6880">
        <w:trPr>
          <w:trHeight w:val="269"/>
        </w:trPr>
        <w:tc>
          <w:tcPr>
            <w:tcW w:w="3574"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1"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6E6880" w:rsidRPr="008A2268" w:rsidTr="006E6880">
        <w:trPr>
          <w:trHeight w:val="244"/>
        </w:trPr>
        <w:tc>
          <w:tcPr>
            <w:tcW w:w="3574"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1" w:type="dxa"/>
          </w:tcPr>
          <w:p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rsidR="00FD7447" w:rsidRPr="008A2268" w:rsidRDefault="00FD7447" w:rsidP="0088304F">
      <w:pPr>
        <w:pStyle w:val="ListParagraph"/>
        <w:ind w:left="1080"/>
        <w:jc w:val="both"/>
        <w:rPr>
          <w:rFonts w:ascii="Calibri" w:eastAsia="Times New Roman" w:hAnsi="Calibri"/>
          <w:color w:val="24292E"/>
          <w:shd w:val="clear" w:color="auto" w:fill="FFFFFF"/>
        </w:rPr>
      </w:pPr>
    </w:p>
    <w:p w:rsidR="00FD7447" w:rsidRPr="008A2268" w:rsidRDefault="00FD7447" w:rsidP="0088304F">
      <w:pPr>
        <w:jc w:val="both"/>
        <w:rPr>
          <w:rFonts w:ascii="Calibri" w:eastAsia="Times New Roman" w:hAnsi="Calibri"/>
          <w:b/>
        </w:rPr>
      </w:pPr>
      <w:r w:rsidRPr="008A2268">
        <w:rPr>
          <w:rFonts w:ascii="Calibri" w:hAnsi="Calibri" w:cs="Helvetica"/>
          <w:color w:val="000000"/>
        </w:rPr>
        <w:t xml:space="preserve">While preferential rents are supposed to be disclosed on the original lease and all subsequent lease renewals, they are often not. The best way to find out if you have a preferential rent is to ask your landlord or </w:t>
      </w:r>
      <w:r w:rsidRPr="008A2268">
        <w:rPr>
          <w:rFonts w:ascii="Calibri" w:hAnsi="Calibri" w:cs="Helvetica"/>
          <w:b/>
          <w:color w:val="4472C4" w:themeColor="accent5"/>
        </w:rPr>
        <w:t>get a copy of the unit’s rent history</w:t>
      </w:r>
      <w:r w:rsidRPr="008A2268">
        <w:rPr>
          <w:rFonts w:ascii="Calibri" w:hAnsi="Calibri" w:cs="Helvetica"/>
          <w:color w:val="000000"/>
        </w:rPr>
        <w:t>.</w:t>
      </w:r>
    </w:p>
    <w:p w:rsidR="00FD7447" w:rsidRPr="008A2268" w:rsidRDefault="00FD7447" w:rsidP="0088304F">
      <w:pPr>
        <w:jc w:val="both"/>
        <w:rPr>
          <w:rFonts w:ascii="Calibri" w:hAnsi="Calibri" w:cs="Helvetica"/>
          <w:color w:val="000000"/>
        </w:rPr>
      </w:pPr>
    </w:p>
    <w:p w:rsidR="00FD7447" w:rsidRPr="008A2268" w:rsidRDefault="00FD7447" w:rsidP="0088304F">
      <w:pPr>
        <w:jc w:val="both"/>
        <w:rPr>
          <w:rFonts w:ascii="Calibri" w:hAnsi="Calibri" w:cs="Helvetica"/>
          <w:color w:val="000000"/>
        </w:rPr>
      </w:pPr>
    </w:p>
    <w:p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 xml:space="preserve"> </w:t>
      </w:r>
    </w:p>
    <w:p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rsidR="00FD7447" w:rsidRPr="008A2268" w:rsidRDefault="00FD7447" w:rsidP="0088304F">
      <w:pPr>
        <w:jc w:val="both"/>
        <w:rPr>
          <w:rFonts w:ascii="Calibri" w:hAnsi="Calibri" w:cs="Helvetica"/>
          <w:color w:val="000000"/>
        </w:rPr>
      </w:pPr>
    </w:p>
    <w:p w:rsidR="00FD7447" w:rsidRPr="008A2268" w:rsidRDefault="00FD7447" w:rsidP="0088304F">
      <w:pPr>
        <w:jc w:val="both"/>
        <w:rPr>
          <w:rFonts w:ascii="Calibri" w:hAnsi="Calibri" w:cs="Helvetica"/>
          <w:b/>
          <w:color w:val="000000"/>
        </w:rPr>
      </w:pPr>
      <w:r w:rsidRPr="008A2268">
        <w:rPr>
          <w:rFonts w:ascii="Calibri" w:hAnsi="Calibri" w:cs="Helvetica"/>
          <w:b/>
          <w:color w:val="000000"/>
        </w:rPr>
        <w:t xml:space="preserve">Preferential rent </w:t>
      </w:r>
    </w:p>
    <w:p w:rsidR="00FD7447" w:rsidRPr="008A2268" w:rsidRDefault="00C52BCC" w:rsidP="0088304F">
      <w:pPr>
        <w:jc w:val="both"/>
        <w:rPr>
          <w:rFonts w:ascii="Calibri" w:hAnsi="Calibri" w:cs="Helvetica"/>
          <w:color w:val="000000"/>
        </w:rPr>
      </w:pPr>
      <w:hyperlink r:id="rId26" w:history="1">
        <w:r w:rsidR="00FD7447" w:rsidRPr="008A2268">
          <w:rPr>
            <w:rStyle w:val="Hyperlink"/>
            <w:rFonts w:ascii="Calibri" w:hAnsi="Calibri" w:cs="Helvetica"/>
          </w:rPr>
          <w:t>http://www.nyshcr.org/Rent/FactSheets/orafac40.pdf</w:t>
        </w:r>
      </w:hyperlink>
    </w:p>
    <w:p w:rsidR="00FD7447" w:rsidRPr="008A2268" w:rsidRDefault="00FD7447" w:rsidP="0088304F">
      <w:pPr>
        <w:jc w:val="both"/>
        <w:rPr>
          <w:rFonts w:ascii="Calibri" w:hAnsi="Calibri" w:cs="Helvetica"/>
          <w:b/>
          <w:color w:val="000000"/>
        </w:rPr>
      </w:pPr>
    </w:p>
    <w:p w:rsidR="00FD7447" w:rsidRPr="008A2268" w:rsidRDefault="00FD7447" w:rsidP="0088304F">
      <w:pPr>
        <w:jc w:val="both"/>
        <w:rPr>
          <w:rFonts w:ascii="Calibri" w:hAnsi="Calibri" w:cs="Helvetica"/>
          <w:b/>
          <w:color w:val="000000"/>
        </w:rPr>
      </w:pPr>
      <w:r w:rsidRPr="008A2268">
        <w:rPr>
          <w:rFonts w:ascii="Calibri" w:hAnsi="Calibri" w:cs="Helvetica"/>
          <w:b/>
          <w:color w:val="000000"/>
        </w:rPr>
        <w:t>get a copy of the Unit’s Rent History</w:t>
      </w:r>
    </w:p>
    <w:p w:rsidR="00FD7447" w:rsidRPr="008A2268" w:rsidRDefault="00C52BCC" w:rsidP="0088304F">
      <w:pPr>
        <w:jc w:val="both"/>
        <w:rPr>
          <w:rFonts w:ascii="Calibri" w:hAnsi="Calibri" w:cs="Helvetica"/>
          <w:color w:val="000000"/>
        </w:rPr>
      </w:pPr>
      <w:hyperlink r:id="rId27" w:history="1">
        <w:r w:rsidR="00FD7447" w:rsidRPr="008A2268">
          <w:rPr>
            <w:rStyle w:val="Hyperlink"/>
            <w:rFonts w:ascii="Calibri" w:hAnsi="Calibri" w:cs="Helvetica"/>
          </w:rPr>
          <w:t>https://portal.hcr.ny.gov/app/ask</w:t>
        </w:r>
      </w:hyperlink>
    </w:p>
    <w:p w:rsidR="006E2FC1" w:rsidRPr="008A2268" w:rsidRDefault="006E2FC1" w:rsidP="0088304F">
      <w:pPr>
        <w:jc w:val="both"/>
        <w:rPr>
          <w:rFonts w:ascii="Calibri" w:hAnsi="Calibri"/>
        </w:rPr>
      </w:pPr>
      <w:r w:rsidRPr="008A2268">
        <w:rPr>
          <w:rFonts w:ascii="Calibri" w:hAnsi="Calibri"/>
        </w:rPr>
        <w:br w:type="page"/>
      </w:r>
    </w:p>
    <w:p w:rsidR="003D667A" w:rsidRPr="008A2268" w:rsidRDefault="003D667A"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6 (ii) Limits to Vacancy Increase due to </w:t>
      </w:r>
      <w:r w:rsidR="00AD6CF1" w:rsidRPr="008A2268">
        <w:rPr>
          <w:rFonts w:ascii="Calibri" w:hAnsi="Calibri" w:cs="Helvetica"/>
          <w:b/>
          <w:color w:val="000000"/>
          <w:u w:val="single"/>
        </w:rPr>
        <w:t>Long Vacancy</w:t>
      </w:r>
    </w:p>
    <w:p w:rsidR="00AD6CF1" w:rsidRPr="008A2268" w:rsidRDefault="00AD6CF1" w:rsidP="0088304F">
      <w:pPr>
        <w:jc w:val="both"/>
        <w:rPr>
          <w:rFonts w:ascii="Calibri" w:hAnsi="Calibri" w:cs="Helvetica"/>
          <w:i/>
          <w:color w:val="FF0000"/>
        </w:rPr>
      </w:pPr>
      <w:r w:rsidRPr="008A2268">
        <w:rPr>
          <w:rFonts w:ascii="Calibri" w:hAnsi="Calibri" w:cs="Helvetica"/>
          <w:i/>
          <w:color w:val="FF0000"/>
        </w:rPr>
        <w:t>If the unit has been occupied for more 8 years, and in that time the landlord was not able to get a vacancy increase, then the landlord is entitled to collect an additional increase.</w:t>
      </w:r>
    </w:p>
    <w:p w:rsidR="003D667A" w:rsidRPr="008A2268" w:rsidRDefault="003D667A" w:rsidP="0088304F">
      <w:pPr>
        <w:jc w:val="both"/>
        <w:rPr>
          <w:rFonts w:ascii="Calibri" w:hAnsi="Calibri" w:cs="Helvetica"/>
          <w:i/>
          <w:color w:val="000000"/>
        </w:rPr>
      </w:pPr>
    </w:p>
    <w:p w:rsidR="003D667A" w:rsidRPr="008A2268" w:rsidRDefault="003D667A" w:rsidP="0088304F">
      <w:pPr>
        <w:jc w:val="both"/>
        <w:rPr>
          <w:rFonts w:ascii="Calibri" w:hAnsi="Calibri" w:cs="Helvetica"/>
          <w:color w:val="000000"/>
        </w:rPr>
      </w:pPr>
      <w:r w:rsidRPr="008A2268">
        <w:rPr>
          <w:rFonts w:ascii="Calibri" w:hAnsi="Calibri" w:cs="Helvetica"/>
          <w:color w:val="000000"/>
        </w:rPr>
        <w:t xml:space="preserve">Landlords are allowed to collect an additional increase on new leases if the units were </w:t>
      </w:r>
      <w:r w:rsidR="00D63B75" w:rsidRPr="008A2268">
        <w:rPr>
          <w:rFonts w:ascii="Calibri" w:hAnsi="Calibri" w:cs="Helvetica"/>
          <w:color w:val="000000"/>
        </w:rPr>
        <w:t>occupied</w:t>
      </w:r>
      <w:r w:rsidRPr="008A2268">
        <w:rPr>
          <w:rFonts w:ascii="Calibri" w:hAnsi="Calibri" w:cs="Helvetica"/>
          <w:color w:val="000000"/>
        </w:rPr>
        <w:t xml:space="preserve"> for more than 8 years. If this is the case, the landlord can multiply the previous legal rent by 0.6 percent and by the number of years. </w:t>
      </w:r>
    </w:p>
    <w:p w:rsidR="003D667A" w:rsidRPr="008A2268" w:rsidRDefault="003D667A" w:rsidP="0088304F">
      <w:pPr>
        <w:jc w:val="both"/>
        <w:rPr>
          <w:rFonts w:ascii="Calibri" w:hAnsi="Calibri"/>
          <w:color w:val="222222"/>
        </w:rPr>
      </w:pPr>
    </w:p>
    <w:p w:rsidR="003D667A" w:rsidRPr="008A2268" w:rsidRDefault="003D667A" w:rsidP="0088304F">
      <w:pPr>
        <w:jc w:val="both"/>
        <w:rPr>
          <w:rFonts w:ascii="Calibri" w:hAnsi="Calibri"/>
          <w:b/>
          <w:color w:val="222222"/>
        </w:rPr>
      </w:pPr>
      <w:r w:rsidRPr="008A2268">
        <w:rPr>
          <w:rFonts w:ascii="Calibri" w:hAnsi="Calibri"/>
          <w:b/>
          <w:color w:val="222222"/>
        </w:rPr>
        <w:t>Example</w:t>
      </w:r>
    </w:p>
    <w:p w:rsidR="003D667A" w:rsidRPr="008A2268" w:rsidRDefault="003D667A" w:rsidP="0088304F">
      <w:pPr>
        <w:jc w:val="both"/>
        <w:rPr>
          <w:rFonts w:ascii="Calibri" w:hAnsi="Calibri"/>
        </w:rPr>
      </w:pPr>
      <w:r w:rsidRPr="008A2268">
        <w:rPr>
          <w:rFonts w:ascii="Calibri" w:hAnsi="Calibri" w:cs="TimesNewRomanPSMT"/>
        </w:rPr>
        <w:t xml:space="preserve">Mr. Hendrix paid a vacancy increase upon moving in, lived in the unit for 10 years and most recently paid a legal rent of $800 per month. Ms. King moves into the unit and signs a two- year lease. Then landlord is allowed to collect what’s called a vacancy rent—the first rent collected from a new tenant after a </w:t>
      </w:r>
      <w:r w:rsidR="00330832">
        <w:rPr>
          <w:rFonts w:ascii="Calibri" w:hAnsi="Calibri" w:cs="TimesNewRomanPSMT"/>
        </w:rPr>
        <w:t>vacancy—from Ms. King of $1,008</w:t>
      </w:r>
      <w:r w:rsidRPr="008A2268">
        <w:rPr>
          <w:rFonts w:ascii="Calibri" w:hAnsi="Calibri" w:cs="TimesNewRomanPSMT"/>
        </w:rPr>
        <w:t xml:space="preserve"> per month, calculated as follows: </w:t>
      </w:r>
    </w:p>
    <w:p w:rsidR="003D667A" w:rsidRPr="008A2268" w:rsidRDefault="00330832" w:rsidP="0088304F">
      <w:pPr>
        <w:pStyle w:val="NormalWeb"/>
        <w:ind w:left="720"/>
        <w:jc w:val="both"/>
        <w:rPr>
          <w:rFonts w:ascii="Calibri" w:hAnsi="Calibri" w:cs="TimesNewRomanPSMT"/>
        </w:rPr>
      </w:pPr>
      <w:r>
        <w:rPr>
          <w:rFonts w:ascii="Calibri" w:hAnsi="Calibri" w:cs="TimesNewRomanPSMT"/>
        </w:rPr>
        <w:t>$800</w:t>
      </w:r>
      <w:r w:rsidR="003D667A" w:rsidRPr="008A2268">
        <w:rPr>
          <w:rFonts w:ascii="Calibri" w:hAnsi="Calibri" w:cs="TimesNewRomanPSMT"/>
        </w:rPr>
        <w:t xml:space="preserve"> (previous</w:t>
      </w:r>
      <w:r>
        <w:rPr>
          <w:rFonts w:ascii="Calibri" w:hAnsi="Calibri" w:cs="TimesNewRomanPSMT"/>
        </w:rPr>
        <w:t xml:space="preserve"> legal regulated rent) + $160</w:t>
      </w:r>
      <w:r w:rsidR="003D667A" w:rsidRPr="008A2268">
        <w:rPr>
          <w:rFonts w:ascii="Calibri" w:hAnsi="Calibri" w:cs="TimesNewRomanPSMT"/>
        </w:rPr>
        <w:t xml:space="preserve"> ($800 x 20%) + $48.00 ($800 x .6% x 10 years) = $1008 </w:t>
      </w:r>
    </w:p>
    <w:p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 xml:space="preserve">The $800 was the legal previous rent. </w:t>
      </w:r>
    </w:p>
    <w:p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why the landlord could add $160 ($800 x 20%).</w:t>
      </w:r>
    </w:p>
    <w:p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And finally, the landlord was allowed to collect $48.00 more dollars because it has been 10 years since the landlord had collected a vacancy rent ($800 x .6% x 10 years).</w:t>
      </w:r>
    </w:p>
    <w:p w:rsidR="003D667A" w:rsidRPr="008A2268" w:rsidRDefault="003D667A" w:rsidP="0088304F">
      <w:pPr>
        <w:jc w:val="both"/>
        <w:rPr>
          <w:rFonts w:ascii="Calibri" w:hAnsi="Calibri" w:cs="Helvetica"/>
          <w:color w:val="000000"/>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rsidR="003D667A" w:rsidRPr="008A2268" w:rsidRDefault="003D667A" w:rsidP="0088304F">
      <w:pPr>
        <w:jc w:val="both"/>
        <w:rPr>
          <w:rFonts w:ascii="Calibri" w:hAnsi="Calibri" w:cs="Helvetica"/>
          <w:i/>
          <w:color w:val="000000"/>
        </w:rPr>
      </w:pPr>
    </w:p>
    <w:p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t xml:space="preserve"> </w:t>
      </w:r>
      <w:r w:rsidRPr="008A2268">
        <w:rPr>
          <w:rFonts w:ascii="Calibri" w:hAnsi="Calibri"/>
          <w:b/>
          <w:color w:val="4472C4" w:themeColor="accent5"/>
          <w:u w:val="single"/>
        </w:rPr>
        <w:br w:type="page"/>
      </w:r>
    </w:p>
    <w:p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rsidR="003D667A" w:rsidRPr="008A2268" w:rsidRDefault="003D667A" w:rsidP="0088304F">
      <w:pPr>
        <w:jc w:val="both"/>
        <w:rPr>
          <w:rFonts w:ascii="Calibri" w:hAnsi="Calibri"/>
        </w:rPr>
      </w:pPr>
    </w:p>
    <w:p w:rsidR="003D667A" w:rsidRPr="008A2268" w:rsidRDefault="003D667A" w:rsidP="0088304F">
      <w:pPr>
        <w:jc w:val="both"/>
        <w:rPr>
          <w:rFonts w:ascii="Calibri" w:hAnsi="Calibri"/>
          <w:b/>
        </w:rPr>
      </w:pPr>
      <w:r w:rsidRPr="008A2268">
        <w:rPr>
          <w:rFonts w:ascii="Calibri" w:hAnsi="Calibri"/>
          <w:b/>
        </w:rPr>
        <w:t>Fact Sheet #26</w:t>
      </w:r>
    </w:p>
    <w:p w:rsidR="003D667A" w:rsidRPr="008A2268" w:rsidRDefault="00C52BCC" w:rsidP="0088304F">
      <w:pPr>
        <w:jc w:val="both"/>
        <w:rPr>
          <w:rFonts w:ascii="Calibri" w:hAnsi="Calibri"/>
        </w:rPr>
      </w:pPr>
      <w:hyperlink r:id="rId28" w:history="1">
        <w:r w:rsidR="003D667A" w:rsidRPr="008A2268">
          <w:rPr>
            <w:rStyle w:val="Hyperlink"/>
            <w:rFonts w:ascii="Calibri" w:hAnsi="Calibri"/>
          </w:rPr>
          <w:t>http://www.nyshcr.org/Rent/FactSheets/orafac26.pdf</w:t>
        </w:r>
      </w:hyperlink>
    </w:p>
    <w:p w:rsidR="00FD7447" w:rsidRPr="008A2268" w:rsidRDefault="00FD7447" w:rsidP="0088304F">
      <w:pPr>
        <w:jc w:val="both"/>
        <w:rPr>
          <w:rFonts w:ascii="Calibri" w:hAnsi="Calibri"/>
        </w:rPr>
      </w:pPr>
    </w:p>
    <w:p w:rsidR="00FE7121" w:rsidRPr="008A2268" w:rsidRDefault="00FE7121" w:rsidP="0088304F">
      <w:pPr>
        <w:jc w:val="both"/>
        <w:rPr>
          <w:rFonts w:ascii="Calibri" w:hAnsi="Calibri"/>
        </w:rPr>
      </w:pPr>
    </w:p>
    <w:p w:rsidR="00FE7121" w:rsidRPr="008A2268" w:rsidRDefault="00FE7121" w:rsidP="0088304F">
      <w:pPr>
        <w:jc w:val="both"/>
        <w:rPr>
          <w:rFonts w:ascii="Calibri" w:hAnsi="Calibri"/>
          <w:b/>
          <w:u w:val="single"/>
        </w:rPr>
      </w:pPr>
    </w:p>
    <w:p w:rsidR="00005DDA" w:rsidRPr="008A2268" w:rsidRDefault="00005DDA" w:rsidP="0088304F">
      <w:pPr>
        <w:jc w:val="both"/>
        <w:rPr>
          <w:rFonts w:ascii="Calibri" w:hAnsi="Calibri"/>
          <w:color w:val="0078CD"/>
          <w:u w:val="single"/>
        </w:rPr>
      </w:pPr>
    </w:p>
    <w:p w:rsidR="00A24BFE" w:rsidRPr="008A2268" w:rsidRDefault="00A24BFE" w:rsidP="0088304F">
      <w:pPr>
        <w:jc w:val="both"/>
        <w:rPr>
          <w:rFonts w:ascii="Calibri" w:hAnsi="Calibri"/>
          <w:color w:val="0078CD"/>
          <w:u w:val="single"/>
        </w:rPr>
      </w:pPr>
    </w:p>
    <w:p w:rsidR="00D63B75" w:rsidRPr="008A2268" w:rsidRDefault="00D63B75" w:rsidP="0088304F">
      <w:pPr>
        <w:jc w:val="both"/>
        <w:rPr>
          <w:rFonts w:ascii="Calibri" w:hAnsi="Calibri"/>
        </w:rPr>
      </w:pPr>
      <w:r w:rsidRPr="008A2268">
        <w:rPr>
          <w:rFonts w:ascii="Calibri" w:hAnsi="Calibri"/>
        </w:rPr>
        <w:br w:type="page"/>
      </w:r>
    </w:p>
    <w:p w:rsidR="00D63B75" w:rsidRPr="008A2268" w:rsidRDefault="00D63B75" w:rsidP="0088304F">
      <w:pPr>
        <w:jc w:val="both"/>
        <w:outlineLvl w:val="0"/>
        <w:rPr>
          <w:rFonts w:ascii="Calibri" w:hAnsi="Calibri" w:cs="Helvetica"/>
          <w:b/>
          <w:color w:val="000000"/>
          <w:u w:val="single"/>
        </w:rPr>
      </w:pPr>
      <w:r w:rsidRPr="008A2268">
        <w:rPr>
          <w:rFonts w:ascii="Calibri" w:hAnsi="Calibri" w:cs="Helvetica"/>
          <w:b/>
          <w:color w:val="000000"/>
          <w:u w:val="single"/>
        </w:rPr>
        <w:t>6 (iii) Additional Increase Due to Low Rent</w:t>
      </w:r>
    </w:p>
    <w:p w:rsidR="00D63B75" w:rsidRPr="008A2268" w:rsidRDefault="00D63B75"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rsidR="00D63B75" w:rsidRPr="008A2268" w:rsidRDefault="00D63B75" w:rsidP="0088304F">
      <w:pPr>
        <w:jc w:val="both"/>
        <w:rPr>
          <w:rFonts w:ascii="Calibri" w:hAnsi="Calibri"/>
          <w:color w:val="000000" w:themeColor="text1"/>
        </w:rPr>
      </w:pPr>
    </w:p>
    <w:p w:rsidR="00D63B75" w:rsidRPr="008A2268" w:rsidRDefault="00D63B75" w:rsidP="0088304F">
      <w:pPr>
        <w:jc w:val="both"/>
        <w:rPr>
          <w:rStyle w:val="Hyperlink"/>
          <w:rFonts w:ascii="Calibri" w:hAnsi="Calibri"/>
          <w:color w:val="000000" w:themeColor="text1"/>
        </w:rPr>
      </w:pPr>
      <w:r w:rsidRPr="008A2268">
        <w:rPr>
          <w:rFonts w:ascii="Calibri" w:hAnsi="Calibri"/>
          <w:color w:val="000000" w:themeColor="text1"/>
        </w:rPr>
        <w:t xml:space="preserve">If certain cases, where the rent is very low (usually between $300 and $500) the landlord is entitled to collect an addition increase in rent beyond allowable legal rental increases or vacancy increases. For more information, see </w:t>
      </w:r>
      <w:r w:rsidRPr="008A2268">
        <w:rPr>
          <w:rFonts w:ascii="Calibri" w:hAnsi="Calibri"/>
          <w:b/>
          <w:color w:val="4472C4" w:themeColor="accent5"/>
        </w:rPr>
        <w:t>page 3 of</w:t>
      </w:r>
      <w:r w:rsidRPr="008A2268">
        <w:rPr>
          <w:rFonts w:ascii="Calibri" w:hAnsi="Calibri"/>
          <w:color w:val="4472C4" w:themeColor="accent5"/>
        </w:rPr>
        <w:t xml:space="preserve"> </w:t>
      </w:r>
      <w:r w:rsidRPr="008A2268">
        <w:rPr>
          <w:rFonts w:ascii="Calibri" w:hAnsi="Calibri"/>
          <w:b/>
          <w:color w:val="4472C4" w:themeColor="accent5"/>
        </w:rPr>
        <w:t>Fact Sheet #26</w:t>
      </w:r>
      <w:r w:rsidRPr="008A2268">
        <w:rPr>
          <w:rFonts w:ascii="Calibri" w:hAnsi="Calibri"/>
          <w:color w:val="000000" w:themeColor="text1"/>
        </w:rPr>
        <w:t xml:space="preserve">. </w:t>
      </w:r>
    </w:p>
    <w:p w:rsidR="00D63B75" w:rsidRPr="008A2268" w:rsidRDefault="00D63B75" w:rsidP="0088304F">
      <w:pPr>
        <w:jc w:val="both"/>
        <w:rPr>
          <w:rStyle w:val="Hyperlink"/>
          <w:rFonts w:ascii="Calibri" w:hAnsi="Calibri"/>
          <w:color w:val="000000" w:themeColor="text1"/>
        </w:rPr>
      </w:pPr>
    </w:p>
    <w:p w:rsidR="00D63B75" w:rsidRPr="008A2268" w:rsidRDefault="00D63B75" w:rsidP="0088304F">
      <w:pPr>
        <w:jc w:val="both"/>
        <w:rPr>
          <w:rStyle w:val="Hyperlink"/>
          <w:rFonts w:ascii="Calibri" w:hAnsi="Calibri"/>
          <w:color w:val="000000" w:themeColor="text1"/>
        </w:rPr>
      </w:pPr>
      <w:r w:rsidRPr="008A2268">
        <w:rPr>
          <w:rStyle w:val="Hyperlink"/>
          <w:rFonts w:ascii="Calibri" w:hAnsi="Calibri"/>
          <w:color w:val="000000" w:themeColor="text1"/>
        </w:rPr>
        <w:t>Only (a) or (b) needs to be completed depending on the prior legal rent. Line (a) should be completed i</w:t>
      </w:r>
      <w:r w:rsidR="00330832">
        <w:rPr>
          <w:rStyle w:val="Hyperlink"/>
          <w:rFonts w:ascii="Calibri" w:hAnsi="Calibri"/>
          <w:color w:val="000000" w:themeColor="text1"/>
        </w:rPr>
        <w:t>f the prior rent was below $300</w:t>
      </w:r>
      <w:r w:rsidRPr="008A2268">
        <w:rPr>
          <w:rStyle w:val="Hyperlink"/>
          <w:rFonts w:ascii="Calibri" w:hAnsi="Calibri"/>
          <w:color w:val="000000" w:themeColor="text1"/>
        </w:rPr>
        <w:t>, and line</w:t>
      </w:r>
      <w:r w:rsidR="00330832">
        <w:rPr>
          <w:rStyle w:val="Hyperlink"/>
          <w:rFonts w:ascii="Calibri" w:hAnsi="Calibri"/>
          <w:color w:val="000000" w:themeColor="text1"/>
        </w:rPr>
        <w:t xml:space="preserve"> or (b) if between $300 and $500</w:t>
      </w:r>
    </w:p>
    <w:p w:rsidR="00D63B75" w:rsidRPr="008A2268" w:rsidRDefault="00D63B75" w:rsidP="0088304F">
      <w:pPr>
        <w:ind w:left="360" w:firstLine="720"/>
        <w:jc w:val="both"/>
        <w:rPr>
          <w:rStyle w:val="Hyperlink"/>
          <w:rFonts w:ascii="Calibri" w:hAnsi="Calibri"/>
          <w:color w:val="000000" w:themeColor="text1"/>
        </w:rPr>
      </w:pPr>
      <w:r w:rsidRPr="008A2268">
        <w:rPr>
          <w:rStyle w:val="Hyperlink"/>
          <w:rFonts w:ascii="Calibri" w:hAnsi="Calibri"/>
          <w:color w:val="000000" w:themeColor="text1"/>
        </w:rPr>
        <w:t xml:space="preserve"> </w:t>
      </w:r>
    </w:p>
    <w:p w:rsidR="00D63B75" w:rsidRPr="008A2268" w:rsidRDefault="00D63B75" w:rsidP="0088304F">
      <w:pPr>
        <w:jc w:val="both"/>
        <w:rPr>
          <w:rFonts w:ascii="Calibri" w:hAnsi="Calibri" w:cs="Helvetica"/>
          <w:i/>
          <w:color w:val="000000"/>
        </w:rPr>
      </w:pPr>
    </w:p>
    <w:p w:rsidR="00D63B75" w:rsidRPr="008A2268" w:rsidRDefault="00D63B75"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rsidR="00D63B75" w:rsidRPr="008A2268" w:rsidRDefault="00D63B75" w:rsidP="0088304F">
      <w:pPr>
        <w:jc w:val="both"/>
        <w:rPr>
          <w:rFonts w:ascii="Calibri" w:hAnsi="Calibri" w:cs="Helvetica"/>
          <w:b/>
          <w:color w:val="4472C4" w:themeColor="accent5"/>
          <w:u w:val="single"/>
        </w:rPr>
      </w:pPr>
    </w:p>
    <w:p w:rsidR="00D63B75" w:rsidRPr="008A2268" w:rsidRDefault="00D63B75" w:rsidP="0088304F">
      <w:pPr>
        <w:jc w:val="both"/>
        <w:rPr>
          <w:rFonts w:ascii="Calibri" w:hAnsi="Calibri"/>
          <w:b/>
          <w:color w:val="000000" w:themeColor="text1"/>
        </w:rPr>
      </w:pPr>
      <w:r w:rsidRPr="008A2268">
        <w:rPr>
          <w:rFonts w:ascii="Calibri" w:hAnsi="Calibri"/>
          <w:b/>
          <w:color w:val="000000" w:themeColor="text1"/>
        </w:rPr>
        <w:t>Fact Sheet #26</w:t>
      </w:r>
    </w:p>
    <w:p w:rsidR="00D63B75" w:rsidRPr="008A2268" w:rsidRDefault="00C52BCC" w:rsidP="0088304F">
      <w:pPr>
        <w:jc w:val="both"/>
        <w:rPr>
          <w:rFonts w:ascii="Calibri" w:hAnsi="Calibri" w:cs="Helvetica"/>
          <w:i/>
          <w:color w:val="000000"/>
        </w:rPr>
      </w:pPr>
      <w:hyperlink r:id="rId29" w:history="1">
        <w:r w:rsidR="00D63B75" w:rsidRPr="008A2268">
          <w:rPr>
            <w:rStyle w:val="Hyperlink"/>
            <w:rFonts w:ascii="Calibri" w:hAnsi="Calibri"/>
            <w:color w:val="000000" w:themeColor="text1"/>
          </w:rPr>
          <w:t>http://www.nyshcr.org/Rent/FactSheets/orafac26.pdf</w:t>
        </w:r>
      </w:hyperlink>
    </w:p>
    <w:p w:rsidR="00262287" w:rsidRPr="008A2268" w:rsidRDefault="00262287" w:rsidP="0088304F">
      <w:pPr>
        <w:jc w:val="both"/>
        <w:rPr>
          <w:rFonts w:ascii="Calibri" w:hAnsi="Calibri"/>
        </w:rPr>
      </w:pPr>
      <w:r w:rsidRPr="008A2268">
        <w:rPr>
          <w:rFonts w:ascii="Calibri" w:hAnsi="Calibri"/>
        </w:rPr>
        <w:br w:type="page"/>
      </w:r>
    </w:p>
    <w:p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t>6 (iiia) Additional Increase Due to Low Rent</w:t>
      </w:r>
    </w:p>
    <w:p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rsidR="00262287" w:rsidRPr="008A2268" w:rsidRDefault="00262287" w:rsidP="0088304F">
      <w:pPr>
        <w:jc w:val="both"/>
        <w:rPr>
          <w:rFonts w:ascii="Calibri" w:hAnsi="Calibri" w:cs="Helvetica"/>
          <w:color w:val="000000"/>
        </w:rPr>
      </w:pPr>
    </w:p>
    <w:p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On this line, the landlord can indicate that they will collect an additional $100 increase if </w:t>
      </w:r>
      <w:r w:rsidR="00330832">
        <w:rPr>
          <w:rFonts w:ascii="Calibri" w:hAnsi="Calibri" w:cs="Helvetica"/>
          <w:color w:val="000000"/>
        </w:rPr>
        <w:t>the unit’s rent is below $300</w:t>
      </w:r>
      <w:r w:rsidRPr="008A2268">
        <w:rPr>
          <w:rFonts w:ascii="Calibri" w:hAnsi="Calibri" w:cs="Helvetica"/>
          <w:color w:val="000000"/>
        </w:rPr>
        <w:t xml:space="preserve"> per month. </w:t>
      </w:r>
    </w:p>
    <w:p w:rsidR="00262287" w:rsidRPr="008A2268" w:rsidRDefault="00262287" w:rsidP="0088304F">
      <w:pPr>
        <w:jc w:val="both"/>
        <w:rPr>
          <w:rFonts w:ascii="Calibri" w:hAnsi="Calibri"/>
        </w:rPr>
      </w:pPr>
    </w:p>
    <w:p w:rsidR="00262287" w:rsidRPr="008A2268" w:rsidRDefault="00262287" w:rsidP="0088304F">
      <w:pPr>
        <w:jc w:val="both"/>
        <w:rPr>
          <w:rFonts w:ascii="Calibri" w:hAnsi="Calibri"/>
        </w:rPr>
      </w:pPr>
      <w:r w:rsidRPr="008A2268">
        <w:rPr>
          <w:rFonts w:ascii="Calibri" w:hAnsi="Calibri"/>
        </w:rPr>
        <w:br w:type="page"/>
      </w:r>
    </w:p>
    <w:p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t>6 (iiib) Additional Increase Due to Low Rent</w:t>
      </w:r>
    </w:p>
    <w:p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 </w:t>
      </w:r>
    </w:p>
    <w:p w:rsidR="00262287" w:rsidRPr="008A2268" w:rsidRDefault="00262287" w:rsidP="0088304F">
      <w:pPr>
        <w:jc w:val="both"/>
        <w:rPr>
          <w:rFonts w:ascii="Calibri" w:hAnsi="Calibri" w:cs="Helvetica"/>
          <w:color w:val="000000"/>
        </w:rPr>
      </w:pPr>
      <w:r w:rsidRPr="008A2268">
        <w:rPr>
          <w:rFonts w:ascii="Calibri" w:hAnsi="Calibri" w:cs="Helvetica"/>
          <w:color w:val="000000"/>
        </w:rPr>
        <w:t>On this line, the landlord can indicate that they will collect an additional increase if the unit’s rent is between $300 and $500 per month.</w:t>
      </w:r>
    </w:p>
    <w:p w:rsidR="00262287" w:rsidRPr="008A2268" w:rsidRDefault="00262287" w:rsidP="0088304F">
      <w:pPr>
        <w:jc w:val="both"/>
        <w:rPr>
          <w:rFonts w:ascii="Calibri" w:hAnsi="Calibri" w:cs="Helvetica"/>
          <w:color w:val="000000"/>
        </w:rPr>
      </w:pPr>
    </w:p>
    <w:p w:rsidR="00262287" w:rsidRPr="008A2268" w:rsidRDefault="00262287" w:rsidP="0088304F">
      <w:pPr>
        <w:jc w:val="both"/>
        <w:rPr>
          <w:rFonts w:ascii="Calibri" w:eastAsia="Times New Roman" w:hAnsi="Calibri"/>
        </w:rPr>
      </w:pPr>
      <w:r w:rsidRPr="008A2268">
        <w:rPr>
          <w:rFonts w:ascii="Calibri" w:hAnsi="Calibri" w:cs="Helvetica"/>
          <w:b/>
          <w:color w:val="000000"/>
        </w:rPr>
        <w:t>On line (2):</w:t>
      </w:r>
      <w:r w:rsidRPr="008A2268">
        <w:rPr>
          <w:rFonts w:ascii="Calibri" w:hAnsi="Calibri" w:cs="Helvetica"/>
          <w:color w:val="000000"/>
        </w:rPr>
        <w:t xml:space="preserve"> The landlord enters the sum of (i) the allowable vacancy increase and (ii) the allowable increase due to a </w:t>
      </w:r>
      <w:commentRangeStart w:id="22"/>
      <w:r w:rsidRPr="008A2268">
        <w:rPr>
          <w:rFonts w:ascii="Calibri" w:hAnsi="Calibri" w:cs="Helvetica"/>
          <w:color w:val="FF0000"/>
        </w:rPr>
        <w:t xml:space="preserve">tenant vacating </w:t>
      </w:r>
      <w:commentRangeEnd w:id="22"/>
      <w:r w:rsidR="00BC6DC9" w:rsidRPr="008A2268">
        <w:rPr>
          <w:rStyle w:val="CommentReference"/>
          <w:rFonts w:ascii="Calibri" w:eastAsia="Arial" w:hAnsi="Calibri" w:cs="Arial"/>
          <w:color w:val="000000"/>
          <w:sz w:val="24"/>
          <w:szCs w:val="24"/>
          <w:lang w:val="en"/>
        </w:rPr>
        <w:commentReference w:id="22"/>
      </w:r>
      <w:r w:rsidRPr="008A2268">
        <w:rPr>
          <w:rFonts w:ascii="Calibri" w:hAnsi="Calibri" w:cs="Helvetica"/>
          <w:color w:val="FF0000"/>
        </w:rPr>
        <w:t>who lived in the apartment for more than eight years</w:t>
      </w:r>
      <w:r w:rsidRPr="008A2268">
        <w:rPr>
          <w:rFonts w:ascii="Calibri" w:eastAsia="Times New Roman" w:hAnsi="Calibri"/>
          <w:color w:val="FF0000"/>
        </w:rPr>
        <w:t>.</w:t>
      </w:r>
    </w:p>
    <w:p w:rsidR="00262287" w:rsidRPr="008A2268" w:rsidRDefault="00262287" w:rsidP="0088304F">
      <w:pPr>
        <w:jc w:val="both"/>
        <w:rPr>
          <w:rFonts w:ascii="Calibri" w:hAnsi="Calibri" w:cs="Helvetica"/>
          <w:color w:val="000000"/>
        </w:rPr>
      </w:pPr>
    </w:p>
    <w:p w:rsidR="00262287" w:rsidRPr="008A2268" w:rsidRDefault="00262287" w:rsidP="0088304F">
      <w:pPr>
        <w:jc w:val="both"/>
        <w:rPr>
          <w:rFonts w:ascii="Calibri" w:hAnsi="Calibri" w:cs="Helvetica"/>
          <w:color w:val="000000"/>
        </w:rPr>
      </w:pPr>
      <w:r w:rsidRPr="008A2268">
        <w:rPr>
          <w:rFonts w:ascii="Calibri" w:hAnsi="Calibri" w:cs="Helvetica"/>
          <w:b/>
          <w:color w:val="000000"/>
        </w:rPr>
        <w:t xml:space="preserve">On line (3): </w:t>
      </w:r>
      <w:r w:rsidRPr="008A2268">
        <w:rPr>
          <w:rFonts w:ascii="Calibri" w:hAnsi="Calibri" w:cs="Helvetica"/>
          <w:color w:val="000000"/>
        </w:rPr>
        <w:t xml:space="preserve">The landlord subtracts line (2) from 100. This number is entered in the “Amount from line (3) to the right. </w:t>
      </w:r>
    </w:p>
    <w:p w:rsidR="00B95DE3" w:rsidRPr="008A2268" w:rsidRDefault="00B95DE3" w:rsidP="0088304F">
      <w:pPr>
        <w:jc w:val="both"/>
        <w:rPr>
          <w:rFonts w:ascii="Calibri" w:hAnsi="Calibri" w:cs="Helvetica"/>
          <w:color w:val="000000"/>
        </w:rPr>
      </w:pPr>
      <w:r w:rsidRPr="008A2268">
        <w:rPr>
          <w:rFonts w:ascii="Calibri" w:hAnsi="Calibri" w:cs="Helvetica"/>
          <w:color w:val="000000"/>
        </w:rPr>
        <w:br w:type="page"/>
      </w:r>
    </w:p>
    <w:p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7 Vacancy Allowance</w:t>
      </w:r>
    </w:p>
    <w:p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This line specifies the increase in rent that is allowed as a result of prior tenant leaving the unit.</w:t>
      </w:r>
    </w:p>
    <w:p w:rsidR="00B95DE3" w:rsidRPr="008A2268" w:rsidRDefault="00B95DE3" w:rsidP="0088304F">
      <w:pPr>
        <w:pStyle w:val="NormalWeb"/>
        <w:spacing w:before="0" w:beforeAutospacing="0" w:after="0" w:afterAutospacing="0"/>
        <w:jc w:val="both"/>
        <w:rPr>
          <w:rFonts w:ascii="Calibri" w:hAnsi="Calibri"/>
          <w:i/>
          <w:color w:val="333333"/>
        </w:rPr>
      </w:pPr>
    </w:p>
    <w:p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A </w:t>
      </w:r>
      <w:r w:rsidRPr="008A2268">
        <w:rPr>
          <w:rFonts w:ascii="Calibri" w:hAnsi="Calibri"/>
          <w:b/>
          <w:color w:val="333333"/>
        </w:rPr>
        <w:t>vacancy allowance</w:t>
      </w:r>
      <w:r w:rsidRPr="008A2268">
        <w:rPr>
          <w:rFonts w:ascii="Calibri" w:hAnsi="Calibri"/>
          <w:color w:val="333333"/>
        </w:rPr>
        <w:t xml:space="preserve"> is an increase in rent that a landlord is allowed to take as a result of prior tenant leaving the unit. 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by taking the percentage difference between the two years and subtracting that from 20. </w:t>
      </w:r>
    </w:p>
    <w:p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 </w:t>
      </w:r>
    </w:p>
    <w:p w:rsidR="00B95DE3" w:rsidRPr="008A2268" w:rsidRDefault="00B95DE3" w:rsidP="0088304F">
      <w:pPr>
        <w:pStyle w:val="NormalWeb"/>
        <w:spacing w:before="0" w:beforeAutospacing="0" w:after="0" w:afterAutospacing="0"/>
        <w:jc w:val="both"/>
        <w:outlineLvl w:val="0"/>
        <w:rPr>
          <w:rFonts w:ascii="Calibri" w:hAnsi="Calibri"/>
          <w:b/>
          <w:color w:val="333333"/>
        </w:rPr>
      </w:pPr>
      <w:commentRangeStart w:id="23"/>
      <w:r w:rsidRPr="008A2268">
        <w:rPr>
          <w:rFonts w:ascii="Calibri" w:hAnsi="Calibri"/>
          <w:b/>
          <w:color w:val="333333"/>
        </w:rPr>
        <w:t xml:space="preserve">Example </w:t>
      </w:r>
      <w:commentRangeEnd w:id="23"/>
      <w:r w:rsidRPr="008A2268">
        <w:rPr>
          <w:rStyle w:val="CommentReference"/>
          <w:rFonts w:ascii="Calibri" w:hAnsi="Calibri" w:cs="Arial"/>
          <w:color w:val="000000"/>
          <w:sz w:val="24"/>
          <w:szCs w:val="24"/>
          <w:lang w:val="en"/>
        </w:rPr>
        <w:commentReference w:id="23"/>
      </w:r>
    </w:p>
    <w:p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rsidR="00B95DE3" w:rsidRPr="008A2268" w:rsidRDefault="00B95DE3" w:rsidP="0088304F">
      <w:pPr>
        <w:pStyle w:val="NormalWeb"/>
        <w:spacing w:before="0" w:beforeAutospacing="0" w:after="0" w:afterAutospacing="0"/>
        <w:jc w:val="both"/>
        <w:rPr>
          <w:rFonts w:ascii="Calibri" w:hAnsi="Calibri"/>
          <w:color w:val="FF0000"/>
        </w:rPr>
      </w:pPr>
    </w:p>
    <w:p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For example, Mr. Pan has signed a 1-year vacancy lease with his landlord in 2016. The prior rent was $800. The landlord can increase rent by 18 percent ($800 x $144 = $944). </w:t>
      </w:r>
    </w:p>
    <w:p w:rsidR="00B95DE3" w:rsidRPr="008A2268" w:rsidRDefault="00B95DE3" w:rsidP="0088304F">
      <w:pPr>
        <w:pStyle w:val="NormalWeb"/>
        <w:spacing w:before="0" w:beforeAutospacing="0" w:after="0" w:afterAutospacing="0"/>
        <w:jc w:val="both"/>
        <w:rPr>
          <w:rFonts w:ascii="Calibri" w:hAnsi="Calibri"/>
          <w:color w:val="FF0000"/>
        </w:rPr>
      </w:pPr>
    </w:p>
    <w:p w:rsidR="00B95DE3" w:rsidRPr="008A2268" w:rsidRDefault="00B95DE3"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 (difference of 1- and 2-year lease) = 18 % (1-Year Vacancy Lease Increase)</w:t>
      </w:r>
    </w:p>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rsidR="00B95DE3" w:rsidRPr="008A2268" w:rsidRDefault="00B95DE3"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171"/>
      </w:tblGrid>
      <w:tr w:rsidR="00B95DE3" w:rsidRPr="008A2268" w:rsidTr="006E6880">
        <w:trPr>
          <w:trHeight w:val="259"/>
        </w:trPr>
        <w:tc>
          <w:tcPr>
            <w:tcW w:w="3574" w:type="dxa"/>
          </w:tcPr>
          <w:p w:rsidR="00B95DE3" w:rsidRPr="008A2268" w:rsidRDefault="00B95DE3"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171" w:type="dxa"/>
          </w:tcPr>
          <w:p w:rsidR="00B95DE3" w:rsidRPr="008A2268" w:rsidRDefault="00B95DE3"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B95DE3" w:rsidRPr="008A2268" w:rsidTr="006E6880">
        <w:trPr>
          <w:trHeight w:val="259"/>
        </w:trPr>
        <w:tc>
          <w:tcPr>
            <w:tcW w:w="3574"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171"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B95DE3" w:rsidRPr="008A2268" w:rsidTr="006E6880">
        <w:trPr>
          <w:trHeight w:val="259"/>
        </w:trPr>
        <w:tc>
          <w:tcPr>
            <w:tcW w:w="3574"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171"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B95DE3" w:rsidRPr="008A2268" w:rsidTr="006E6880">
        <w:trPr>
          <w:trHeight w:val="269"/>
        </w:trPr>
        <w:tc>
          <w:tcPr>
            <w:tcW w:w="3574"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171"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B95DE3" w:rsidRPr="008A2268" w:rsidTr="006E6880">
        <w:trPr>
          <w:trHeight w:val="244"/>
        </w:trPr>
        <w:tc>
          <w:tcPr>
            <w:tcW w:w="3574"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171" w:type="dxa"/>
          </w:tcPr>
          <w:p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B95DE3" w:rsidRPr="008A2268" w:rsidRDefault="00B95DE3" w:rsidP="0088304F">
      <w:pPr>
        <w:jc w:val="both"/>
        <w:rPr>
          <w:rFonts w:ascii="Calibri" w:hAnsi="Calibri"/>
          <w:b/>
          <w:color w:val="4472C4" w:themeColor="accent5"/>
          <w:u w:val="single"/>
        </w:rPr>
      </w:pPr>
    </w:p>
    <w:p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rsidR="00B95DE3" w:rsidRPr="008A2268" w:rsidRDefault="00C52BCC" w:rsidP="0088304F">
      <w:pPr>
        <w:pStyle w:val="NormalWeb"/>
        <w:spacing w:before="0" w:beforeAutospacing="0" w:after="0" w:afterAutospacing="0"/>
        <w:jc w:val="both"/>
        <w:rPr>
          <w:rFonts w:ascii="Calibri" w:hAnsi="Calibri"/>
          <w:color w:val="333333"/>
        </w:rPr>
      </w:pPr>
      <w:hyperlink r:id="rId30" w:history="1">
        <w:r w:rsidR="00B95DE3" w:rsidRPr="008A2268">
          <w:rPr>
            <w:rStyle w:val="Hyperlink"/>
            <w:rFonts w:ascii="Calibri" w:hAnsi="Calibri"/>
          </w:rPr>
          <w:t>https://www1.nyc.gov/site/rentguidelinesboard/resources/rrra-1997.page</w:t>
        </w:r>
      </w:hyperlink>
    </w:p>
    <w:p w:rsidR="00B95DE3" w:rsidRPr="008A2268" w:rsidRDefault="00B95DE3" w:rsidP="0088304F">
      <w:pPr>
        <w:pStyle w:val="NormalWeb"/>
        <w:spacing w:before="0" w:beforeAutospacing="0" w:after="0" w:afterAutospacing="0"/>
        <w:jc w:val="both"/>
        <w:rPr>
          <w:rFonts w:ascii="Calibri" w:hAnsi="Calibri"/>
          <w:b/>
          <w:color w:val="333333"/>
        </w:rPr>
      </w:pPr>
    </w:p>
    <w:p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rsidR="00B95DE3" w:rsidRPr="008A2268" w:rsidRDefault="00C52BCC" w:rsidP="0088304F">
      <w:pPr>
        <w:pStyle w:val="NormalWeb"/>
        <w:spacing w:before="0" w:beforeAutospacing="0" w:after="0" w:afterAutospacing="0"/>
        <w:jc w:val="both"/>
        <w:rPr>
          <w:rFonts w:ascii="Calibri" w:hAnsi="Calibri"/>
          <w:color w:val="333333"/>
        </w:rPr>
      </w:pPr>
      <w:hyperlink r:id="rId31" w:history="1">
        <w:r w:rsidR="00B95DE3" w:rsidRPr="008A2268">
          <w:rPr>
            <w:rStyle w:val="Hyperlink"/>
            <w:rFonts w:ascii="Calibri" w:hAnsi="Calibri"/>
          </w:rPr>
          <w:t>http://www1.nyc.gov/assets/rentguidelinesboard/pdf/guidelines/aptorders2018.pdf</w:t>
        </w:r>
      </w:hyperlink>
    </w:p>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rsidR="00B95DE3" w:rsidRPr="008A2268" w:rsidRDefault="00C52BCC" w:rsidP="0088304F">
      <w:pPr>
        <w:pStyle w:val="NormalWeb"/>
        <w:spacing w:before="0" w:beforeAutospacing="0" w:after="0" w:afterAutospacing="0"/>
        <w:jc w:val="both"/>
        <w:rPr>
          <w:rFonts w:ascii="Calibri" w:hAnsi="Calibri"/>
          <w:color w:val="333333"/>
        </w:rPr>
      </w:pPr>
      <w:hyperlink r:id="rId32" w:history="1">
        <w:r w:rsidR="00B95DE3" w:rsidRPr="008A2268">
          <w:rPr>
            <w:rStyle w:val="Hyperlink"/>
            <w:rFonts w:ascii="Calibri" w:hAnsi="Calibri"/>
          </w:rPr>
          <w:t>https://www1.nyc.gov/site/rentguidelinesboard/resources/rent-act-of-2015.page</w:t>
        </w:r>
      </w:hyperlink>
    </w:p>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pStyle w:val="NormalWeb"/>
        <w:spacing w:before="0" w:beforeAutospacing="0" w:after="0" w:afterAutospacing="0"/>
        <w:jc w:val="both"/>
        <w:rPr>
          <w:rFonts w:ascii="Calibri" w:hAnsi="Calibri"/>
          <w:color w:val="333333"/>
        </w:rPr>
      </w:pPr>
    </w:p>
    <w:p w:rsidR="00B95DE3" w:rsidRPr="008A2268" w:rsidRDefault="00B95DE3" w:rsidP="0088304F">
      <w:pPr>
        <w:jc w:val="both"/>
        <w:rPr>
          <w:rFonts w:ascii="Calibri" w:hAnsi="Calibri"/>
        </w:rPr>
      </w:pPr>
      <w:r w:rsidRPr="008A2268">
        <w:rPr>
          <w:rFonts w:ascii="Calibri" w:hAnsi="Calibri"/>
        </w:rPr>
        <w:br w:type="page"/>
      </w:r>
    </w:p>
    <w:p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8 Supplementary Adjustments</w:t>
      </w:r>
    </w:p>
    <w:p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line specifies if any supplementary adjustments are to be added to the monthly rent. </w:t>
      </w:r>
    </w:p>
    <w:p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 </w:t>
      </w:r>
    </w:p>
    <w:p w:rsidR="00B95DE3" w:rsidRPr="008A2268" w:rsidRDefault="00B95DE3" w:rsidP="0088304F">
      <w:pPr>
        <w:jc w:val="both"/>
        <w:rPr>
          <w:rFonts w:ascii="Calibri" w:hAnsi="Calibri"/>
        </w:rPr>
      </w:pPr>
      <w:r w:rsidRPr="008A2268">
        <w:rPr>
          <w:rFonts w:ascii="Calibri" w:hAnsi="Calibri"/>
        </w:rPr>
        <w:t xml:space="preserve">On occasion, the Rent Guidelines Board has approved supplementary adjustments. These are allowable adjustments that can be made to month rents under specific conditions. </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rPr>
      </w:pPr>
      <w:r w:rsidRPr="008A2268">
        <w:rPr>
          <w:rFonts w:ascii="Calibri" w:hAnsi="Calibri"/>
          <w:b/>
        </w:rPr>
        <w:t>Example</w:t>
      </w:r>
    </w:p>
    <w:p w:rsidR="00B95DE3" w:rsidRPr="008A2268" w:rsidRDefault="00B95DE3" w:rsidP="0088304F">
      <w:pPr>
        <w:jc w:val="both"/>
        <w:rPr>
          <w:rFonts w:ascii="Calibri" w:hAnsi="Calibri"/>
        </w:rPr>
      </w:pPr>
      <w:r w:rsidRPr="008A2268">
        <w:rPr>
          <w:rFonts w:ascii="Calibri" w:hAnsi="Calibri"/>
          <w:b/>
          <w:color w:val="4472C4" w:themeColor="accent5"/>
        </w:rPr>
        <w:t>In 1988,</w:t>
      </w:r>
      <w:r w:rsidRPr="008A2268">
        <w:rPr>
          <w:rFonts w:ascii="Calibri" w:hAnsi="Calibri"/>
          <w:color w:val="4472C4" w:themeColor="accent5"/>
        </w:rPr>
        <w:t xml:space="preserve"> </w:t>
      </w:r>
      <w:r w:rsidRPr="008A2268">
        <w:rPr>
          <w:rFonts w:ascii="Calibri" w:hAnsi="Calibri"/>
        </w:rPr>
        <w:t>the Rent Guidelines Board allowed supple</w:t>
      </w:r>
      <w:r w:rsidR="00330832">
        <w:rPr>
          <w:rFonts w:ascii="Calibri" w:hAnsi="Calibri"/>
        </w:rPr>
        <w:t>mentary adjustments of up to $5</w:t>
      </w:r>
      <w:r w:rsidRPr="008A2268">
        <w:rPr>
          <w:rFonts w:ascii="Calibri" w:hAnsi="Calibri"/>
        </w:rPr>
        <w:t xml:space="preserve"> a month for units that were renting for less than $325 a month for leases after September 30, 1988. </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rPr>
      </w:pPr>
      <w:r w:rsidRPr="008A2268">
        <w:rPr>
          <w:rFonts w:ascii="Calibri" w:hAnsi="Calibri"/>
          <w:b/>
        </w:rPr>
        <w:t>In 1988</w:t>
      </w:r>
    </w:p>
    <w:p w:rsidR="00B95DE3" w:rsidRPr="008A2268" w:rsidRDefault="00C52BCC" w:rsidP="0088304F">
      <w:pPr>
        <w:jc w:val="both"/>
        <w:rPr>
          <w:rFonts w:ascii="Calibri" w:hAnsi="Calibri"/>
          <w:b/>
        </w:rPr>
      </w:pPr>
      <w:hyperlink r:id="rId33" w:history="1">
        <w:r w:rsidR="00B95DE3" w:rsidRPr="008A2268">
          <w:rPr>
            <w:rStyle w:val="Hyperlink"/>
            <w:rFonts w:ascii="Calibri" w:hAnsi="Calibri"/>
          </w:rPr>
          <w:t>http://tenant.net/Rent_Laws/RGBorders/apartment-html/rgb20.html</w:t>
        </w:r>
      </w:hyperlink>
    </w:p>
    <w:p w:rsidR="00B95DE3" w:rsidRPr="008A2268" w:rsidRDefault="00B95DE3" w:rsidP="0088304F">
      <w:pPr>
        <w:jc w:val="both"/>
        <w:rPr>
          <w:rFonts w:ascii="Calibri" w:hAnsi="Calibri"/>
          <w:b/>
        </w:rPr>
      </w:pPr>
      <w:r w:rsidRPr="008A2268">
        <w:rPr>
          <w:rFonts w:ascii="Calibri" w:hAnsi="Calibri"/>
          <w:b/>
        </w:rPr>
        <w:t xml:space="preserve"> </w:t>
      </w:r>
    </w:p>
    <w:p w:rsidR="00B95DE3" w:rsidRPr="008A2268" w:rsidRDefault="00B95DE3" w:rsidP="0088304F">
      <w:pPr>
        <w:jc w:val="both"/>
        <w:rPr>
          <w:rFonts w:ascii="Calibri" w:hAnsi="Calibri"/>
        </w:rPr>
      </w:pPr>
      <w:r w:rsidRPr="008A2268">
        <w:rPr>
          <w:rFonts w:ascii="Calibri" w:hAnsi="Calibri"/>
        </w:rPr>
        <w:br w:type="page"/>
      </w:r>
    </w:p>
    <w:p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t>9 Individual Apartment Improvement Requests for Verification</w:t>
      </w:r>
    </w:p>
    <w:p w:rsidR="00B95DE3" w:rsidRPr="008A2268" w:rsidRDefault="00B95DE3" w:rsidP="0088304F">
      <w:pPr>
        <w:jc w:val="both"/>
        <w:rPr>
          <w:rFonts w:ascii="Calibri" w:hAnsi="Calibri" w:cs="Helvetica"/>
          <w:i/>
          <w:color w:val="000000"/>
        </w:rPr>
      </w:pPr>
      <w:r w:rsidRPr="008A2268">
        <w:rPr>
          <w:rFonts w:ascii="Calibri" w:hAnsi="Calibri" w:cs="Helvetica"/>
          <w:i/>
          <w:color w:val="000000"/>
        </w:rPr>
        <w:t>Item 5 deals with Individual Apartment Improvements (IAIs). In this box, the tenant is to indicate whether or not they wish to request documentation of individual apartment improvements.</w:t>
      </w:r>
    </w:p>
    <w:p w:rsidR="00B95DE3" w:rsidRPr="008A2268" w:rsidRDefault="00B95DE3" w:rsidP="0088304F">
      <w:pPr>
        <w:jc w:val="both"/>
        <w:rPr>
          <w:rFonts w:ascii="Calibri" w:hAnsi="Calibri" w:cs="Helvetica"/>
          <w:i/>
          <w:color w:val="000000"/>
        </w:rPr>
      </w:pPr>
      <w:r w:rsidRPr="008A2268">
        <w:rPr>
          <w:rFonts w:ascii="Calibri" w:hAnsi="Calibri" w:cs="Helvetica"/>
          <w:i/>
          <w:color w:val="000000"/>
        </w:rPr>
        <w:t xml:space="preserve"> </w:t>
      </w:r>
    </w:p>
    <w:p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Individual Apartment Improvements (IAIs) are significant improvements that are made to a rent-regulated unit. These improvements allow for the landlord to collect addition rents. IAIs are not standard repairs but improvements made to the unit. They can include </w:t>
      </w:r>
    </w:p>
    <w:p w:rsidR="00B95DE3" w:rsidRPr="008A2268" w:rsidRDefault="00B95DE3" w:rsidP="0088304F">
      <w:pPr>
        <w:jc w:val="both"/>
        <w:rPr>
          <w:rFonts w:ascii="Calibri" w:hAnsi="Calibri"/>
          <w:color w:val="000000" w:themeColor="text1"/>
        </w:rPr>
      </w:pPr>
    </w:p>
    <w:p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8A2268">
        <w:rPr>
          <w:rFonts w:ascii="Calibri" w:hAnsi="Calibri"/>
          <w:b/>
          <w:i/>
          <w:color w:val="000000" w:themeColor="text1"/>
        </w:rPr>
        <w:t>are not</w:t>
      </w:r>
      <w:r w:rsidRPr="008A2268">
        <w:rPr>
          <w:rFonts w:ascii="Calibri" w:hAnsi="Calibri"/>
          <w:color w:val="000000" w:themeColor="text1"/>
        </w:rPr>
        <w:t xml:space="preserve"> granted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Things to Remember</w:t>
      </w:r>
    </w:p>
    <w:p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If the IAI is made while there is a tenant occupying the unit, the landlord </w:t>
      </w:r>
      <w:r w:rsidRPr="008A2268">
        <w:rPr>
          <w:rFonts w:ascii="Calibri" w:hAnsi="Calibri"/>
          <w:b/>
          <w:i/>
          <w:color w:val="000000" w:themeColor="text1"/>
        </w:rPr>
        <w:t>must have</w:t>
      </w:r>
      <w:r w:rsidRPr="008A2268">
        <w:rPr>
          <w:rFonts w:ascii="Calibri" w:hAnsi="Calibri"/>
          <w:color w:val="000000" w:themeColor="text1"/>
        </w:rPr>
        <w:t xml:space="preserve"> the written permission of the tenant before they make and improvements. If the unit is not occupied, the landlord does not need any written permission. </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r w:rsidRPr="008A2268">
        <w:rPr>
          <w:rFonts w:ascii="Calibri" w:hAnsi="Calibri"/>
        </w:rPr>
        <w:t>Tenants should check this box if they wish two request that their landlord provide them with documentation, such as receipts, invoices, bills or canceled checks, that prove that the IAIs were completed. It is important that tenants request documentation of these improvements because it forces landlords to be held accountable for the improvements they are making. Housing advocates are increasingly finding that landlords will inflate the cost of these improvements or not actually make the improvements at all. This is done in an effort to deregulate the unit by moving the unit’s rent closer to the legal deregulation threshold.</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rPr>
      </w:pPr>
      <w:r w:rsidRPr="008A2268">
        <w:rPr>
          <w:rFonts w:ascii="Calibri" w:hAnsi="Calibri"/>
          <w:b/>
        </w:rPr>
        <w:t xml:space="preserve">Timeline </w:t>
      </w:r>
    </w:p>
    <w:p w:rsidR="00B95DE3" w:rsidRPr="008A2268" w:rsidRDefault="00B95DE3" w:rsidP="0088304F">
      <w:pPr>
        <w:jc w:val="both"/>
        <w:rPr>
          <w:rFonts w:ascii="Calibri" w:hAnsi="Calibri"/>
        </w:rPr>
      </w:pPr>
      <w:r w:rsidRPr="008A2268">
        <w:rPr>
          <w:rFonts w:ascii="Calibri" w:hAnsi="Calibri"/>
        </w:rPr>
        <w:t xml:space="preserve">If the tenant does not request documentation for IAIs at lease signing, they have up to 60 days—about 2 months—from when the lease signed to request those documents. After that, they do not have the legal right to make that request. If they make that request, it should be made by certified mail, and the landlord has 30 days from when that request is made to provide the proper documentation. </w:t>
      </w:r>
    </w:p>
    <w:p w:rsidR="00B95DE3" w:rsidRPr="008A2268" w:rsidRDefault="00B95DE3" w:rsidP="0088304F">
      <w:pPr>
        <w:jc w:val="both"/>
        <w:rPr>
          <w:rFonts w:ascii="Calibri" w:hAnsi="Calibri"/>
        </w:rPr>
      </w:pPr>
      <w:r w:rsidRPr="008A2268">
        <w:rPr>
          <w:rFonts w:ascii="Calibri" w:hAnsi="Calibri"/>
        </w:rPr>
        <w:br/>
        <w:t xml:space="preserve">For more comprehensive information on IAIs,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rPr>
        <w:t xml:space="preserve">that supersedes Fact Sheet #12. </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r w:rsidRPr="008A2268">
        <w:rPr>
          <w:rFonts w:ascii="Calibri" w:hAnsi="Calibri"/>
        </w:rPr>
        <w:t xml:space="preserve"> </w:t>
      </w:r>
    </w:p>
    <w:p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rsidR="00B95DE3" w:rsidRPr="008A2268" w:rsidRDefault="00C52BCC" w:rsidP="0088304F">
      <w:pPr>
        <w:jc w:val="both"/>
        <w:rPr>
          <w:rStyle w:val="Hyperlink"/>
          <w:rFonts w:ascii="Calibri" w:hAnsi="Calibri"/>
        </w:rPr>
      </w:pPr>
      <w:hyperlink r:id="rId34" w:history="1">
        <w:r w:rsidR="00B95DE3" w:rsidRPr="008A2268">
          <w:rPr>
            <w:rStyle w:val="Hyperlink"/>
            <w:rFonts w:ascii="Calibri" w:hAnsi="Calibri"/>
          </w:rPr>
          <w:t>http://www.nyshcr.org/Rent/OperationalBulletins/orao20161.pdf</w:t>
        </w:r>
      </w:hyperlink>
    </w:p>
    <w:p w:rsidR="00B95DE3" w:rsidRPr="008A2268" w:rsidRDefault="00B95DE3" w:rsidP="0088304F">
      <w:pPr>
        <w:jc w:val="both"/>
        <w:rPr>
          <w:rStyle w:val="Hyperlink"/>
          <w:rFonts w:ascii="Calibri" w:hAnsi="Calibri"/>
        </w:rPr>
      </w:pPr>
    </w:p>
    <w:p w:rsidR="00B95DE3" w:rsidRPr="008A2268" w:rsidRDefault="00B95DE3" w:rsidP="0088304F">
      <w:pPr>
        <w:jc w:val="both"/>
        <w:rPr>
          <w:rFonts w:ascii="Calibri" w:hAnsi="Calibri"/>
          <w:b/>
          <w:u w:val="single"/>
        </w:rPr>
      </w:pPr>
      <w:r w:rsidRPr="008A2268">
        <w:rPr>
          <w:rFonts w:ascii="Calibri" w:hAnsi="Calibri"/>
          <w:b/>
          <w:color w:val="000000" w:themeColor="text1"/>
        </w:rPr>
        <w:t xml:space="preserve">page 4 of this Operational Bulletin </w:t>
      </w:r>
    </w:p>
    <w:p w:rsidR="00B95DE3" w:rsidRPr="008A2268" w:rsidRDefault="00C52BCC" w:rsidP="0088304F">
      <w:pPr>
        <w:jc w:val="both"/>
        <w:rPr>
          <w:rFonts w:ascii="Calibri" w:hAnsi="Calibri"/>
          <w:b/>
          <w:u w:val="single"/>
        </w:rPr>
      </w:pPr>
      <w:hyperlink r:id="rId35" w:history="1">
        <w:r w:rsidR="00B95DE3" w:rsidRPr="008A2268">
          <w:rPr>
            <w:rStyle w:val="Hyperlink"/>
            <w:rFonts w:ascii="Calibri" w:hAnsi="Calibri"/>
          </w:rPr>
          <w:t>http://www.nyshcr.org/Rent/OperationalBulletins/orao20161.pdf</w:t>
        </w:r>
      </w:hyperlink>
    </w:p>
    <w:p w:rsidR="00B95DE3" w:rsidRPr="008A2268" w:rsidRDefault="00B95DE3" w:rsidP="0088304F">
      <w:pPr>
        <w:jc w:val="both"/>
        <w:rPr>
          <w:rFonts w:ascii="Calibri" w:hAnsi="Calibri"/>
          <w:b/>
          <w:u w:val="single"/>
        </w:rPr>
      </w:pPr>
    </w:p>
    <w:p w:rsidR="00B95DE3" w:rsidRPr="008A2268" w:rsidRDefault="00B95DE3" w:rsidP="0088304F">
      <w:pPr>
        <w:jc w:val="both"/>
        <w:rPr>
          <w:rFonts w:ascii="Calibri" w:hAnsi="Calibri"/>
          <w:b/>
          <w:u w:val="single"/>
        </w:rPr>
      </w:pPr>
    </w:p>
    <w:p w:rsidR="00B95DE3" w:rsidRPr="008A2268" w:rsidRDefault="00B95DE3" w:rsidP="0088304F">
      <w:pPr>
        <w:jc w:val="both"/>
        <w:rPr>
          <w:rFonts w:ascii="Calibri" w:hAnsi="Calibri"/>
          <w:b/>
          <w:u w:val="single"/>
        </w:rPr>
      </w:pP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r w:rsidRPr="008A2268">
        <w:rPr>
          <w:rFonts w:ascii="Calibri" w:hAnsi="Calibri"/>
        </w:rPr>
        <w:br w:type="page"/>
      </w:r>
    </w:p>
    <w:p w:rsidR="00B95DE3" w:rsidRPr="008A2268" w:rsidRDefault="00B95DE3" w:rsidP="0088304F">
      <w:pPr>
        <w:jc w:val="both"/>
        <w:rPr>
          <w:rFonts w:ascii="Calibri" w:hAnsi="Calibri" w:cs="Helvetica"/>
          <w:b/>
          <w:color w:val="000000"/>
          <w:u w:val="single"/>
        </w:rPr>
      </w:pPr>
      <w:r w:rsidRPr="008A2268">
        <w:rPr>
          <w:rFonts w:ascii="Calibri" w:hAnsi="Calibri" w:cs="Helvetica"/>
          <w:b/>
          <w:color w:val="000000"/>
          <w:u w:val="single"/>
        </w:rPr>
        <w:t>10 IAI Items to be Verified</w:t>
      </w:r>
    </w:p>
    <w:p w:rsidR="00B95DE3" w:rsidRPr="008A2268" w:rsidRDefault="00B95DE3" w:rsidP="0088304F">
      <w:pPr>
        <w:jc w:val="both"/>
        <w:rPr>
          <w:rFonts w:ascii="Calibri" w:hAnsi="Calibri"/>
          <w:i/>
        </w:rPr>
      </w:pPr>
      <w:r w:rsidRPr="008A2268">
        <w:rPr>
          <w:rFonts w:ascii="Calibri" w:hAnsi="Calibri"/>
          <w:i/>
        </w:rPr>
        <w:t xml:space="preserve">Improvements on marked items are the renovations that have been made and which qualify for rent increases as Individual Apartment Improvements.  </w:t>
      </w:r>
    </w:p>
    <w:p w:rsidR="00B95DE3" w:rsidRPr="008A2268" w:rsidRDefault="00B95DE3" w:rsidP="0088304F">
      <w:pPr>
        <w:jc w:val="both"/>
        <w:rPr>
          <w:rFonts w:ascii="Calibri" w:hAnsi="Calibri"/>
          <w:i/>
        </w:rPr>
      </w:pPr>
    </w:p>
    <w:p w:rsidR="00B95DE3" w:rsidRPr="008A2268" w:rsidRDefault="00B95DE3" w:rsidP="0088304F">
      <w:pPr>
        <w:jc w:val="both"/>
        <w:rPr>
          <w:rFonts w:ascii="Calibri" w:hAnsi="Calibri"/>
        </w:rPr>
      </w:pPr>
      <w:r w:rsidRPr="008A2268">
        <w:rPr>
          <w:rFonts w:ascii="Calibri" w:hAnsi="Calibri"/>
          <w:b/>
        </w:rPr>
        <w:t>Items A</w:t>
      </w:r>
      <w:r w:rsidRPr="008A2268">
        <w:rPr>
          <w:rFonts w:ascii="Calibri" w:hAnsi="Calibri"/>
        </w:rPr>
        <w:t xml:space="preserve"> (Bathroom Renovations), </w:t>
      </w:r>
      <w:r w:rsidRPr="008A2268">
        <w:rPr>
          <w:rFonts w:ascii="Calibri" w:hAnsi="Calibri"/>
          <w:b/>
        </w:rPr>
        <w:t>Item B</w:t>
      </w:r>
      <w:r w:rsidRPr="008A2268">
        <w:rPr>
          <w:rFonts w:ascii="Calibri" w:hAnsi="Calibri"/>
        </w:rPr>
        <w:t xml:space="preserve"> (Kitchen Renovations), and </w:t>
      </w:r>
      <w:r w:rsidRPr="008A2268">
        <w:rPr>
          <w:rFonts w:ascii="Calibri" w:hAnsi="Calibri"/>
          <w:b/>
        </w:rPr>
        <w:t>Item C</w:t>
      </w:r>
      <w:r w:rsidRPr="008A2268">
        <w:rPr>
          <w:rFonts w:ascii="Calibri" w:hAnsi="Calibri"/>
        </w:rPr>
        <w:t xml:space="preserve"> (Other) are the three categories of the different types of renovations that qualify for Individual Apartment Improvements (IAIs) and for which rent increases can be collected. The marked boxes in the three different sections indicate which renovations have been made. </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 xml:space="preserve">What are IAIs? </w:t>
      </w:r>
    </w:p>
    <w:p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Individual Apartment Improvements (IAIs) are significant improvements that are made to a rent-regulated unit. These improvements allow for the landlord to collect addition rents. IAIs are not standard repairs but improvements made to the unit. They can include </w:t>
      </w:r>
    </w:p>
    <w:p w:rsidR="00B95DE3" w:rsidRPr="008A2268" w:rsidRDefault="00B95DE3" w:rsidP="0088304F">
      <w:pPr>
        <w:jc w:val="both"/>
        <w:rPr>
          <w:rFonts w:ascii="Calibri" w:hAnsi="Calibri"/>
          <w:color w:val="000000" w:themeColor="text1"/>
        </w:rPr>
      </w:pPr>
    </w:p>
    <w:p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8A2268">
        <w:rPr>
          <w:rFonts w:ascii="Calibri" w:hAnsi="Calibri"/>
          <w:b/>
          <w:i/>
          <w:color w:val="000000" w:themeColor="text1"/>
        </w:rPr>
        <w:t>are not</w:t>
      </w:r>
      <w:r w:rsidRPr="008A2268">
        <w:rPr>
          <w:rFonts w:ascii="Calibri" w:hAnsi="Calibri"/>
          <w:color w:val="000000" w:themeColor="text1"/>
        </w:rPr>
        <w:t xml:space="preserve"> granted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rsidR="00B95DE3" w:rsidRPr="008A2268" w:rsidRDefault="00C52BCC" w:rsidP="0088304F">
      <w:pPr>
        <w:jc w:val="both"/>
        <w:rPr>
          <w:rStyle w:val="Hyperlink"/>
          <w:rFonts w:ascii="Calibri" w:hAnsi="Calibri"/>
        </w:rPr>
      </w:pPr>
      <w:hyperlink r:id="rId36" w:history="1">
        <w:r w:rsidR="00B95DE3" w:rsidRPr="008A2268">
          <w:rPr>
            <w:rStyle w:val="Hyperlink"/>
            <w:rFonts w:ascii="Calibri" w:hAnsi="Calibri"/>
          </w:rPr>
          <w:t>http://www.nyshcr.org/Rent/OperationalBulletins/orao20161.pdf</w:t>
        </w:r>
      </w:hyperlink>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r w:rsidRPr="008A2268">
        <w:rPr>
          <w:rFonts w:ascii="Calibri" w:hAnsi="Calibri"/>
        </w:rPr>
        <w:br w:type="page"/>
      </w:r>
    </w:p>
    <w:p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11 Total Costs and Total Rent Increase </w:t>
      </w:r>
    </w:p>
    <w:p w:rsidR="00B95DE3" w:rsidRPr="008A2268" w:rsidRDefault="00B95DE3" w:rsidP="0088304F">
      <w:pPr>
        <w:jc w:val="both"/>
        <w:rPr>
          <w:rFonts w:ascii="Calibri" w:hAnsi="Calibri" w:cs="Helvetica"/>
          <w:i/>
          <w:color w:val="000000"/>
        </w:rPr>
      </w:pPr>
      <w:r w:rsidRPr="008A2268">
        <w:rPr>
          <w:rFonts w:ascii="Calibri" w:hAnsi="Calibri" w:cs="Helvetica"/>
          <w:i/>
          <w:color w:val="000000"/>
        </w:rPr>
        <w:t>On these two lines, the landlord specifies the total labor costs and calculates the total allowable rent increases as a result of the Individual Apartment Improvements (IAIs).</w:t>
      </w:r>
    </w:p>
    <w:p w:rsidR="00B95DE3" w:rsidRPr="008A2268" w:rsidRDefault="00B95DE3" w:rsidP="0088304F">
      <w:pPr>
        <w:jc w:val="both"/>
        <w:rPr>
          <w:rFonts w:ascii="Calibri" w:hAnsi="Calibri" w:cs="Helvetica"/>
          <w:i/>
          <w:color w:val="000000"/>
        </w:rPr>
      </w:pPr>
    </w:p>
    <w:p w:rsidR="00B95DE3" w:rsidRPr="008A2268" w:rsidRDefault="00B95DE3" w:rsidP="0088304F">
      <w:pPr>
        <w:jc w:val="both"/>
        <w:rPr>
          <w:rFonts w:ascii="Calibri" w:hAnsi="Calibri" w:cs="Helvetica"/>
          <w:color w:val="000000"/>
        </w:rPr>
      </w:pPr>
      <w:r w:rsidRPr="008A2268">
        <w:rPr>
          <w:rFonts w:ascii="Calibri" w:hAnsi="Calibri" w:cs="Helvetica"/>
          <w:color w:val="000000"/>
        </w:rPr>
        <w:t xml:space="preserve">On the first line, the landlord reports the total costs of the parts and the labor for the indicated individual apartment improvements. The landlord then calculates the total allowable rent increase resulting from those IAIs. More information on </w:t>
      </w:r>
      <w:r w:rsidRPr="008A2268">
        <w:rPr>
          <w:rFonts w:ascii="Calibri" w:hAnsi="Calibri" w:cs="Helvetica"/>
          <w:b/>
          <w:color w:val="4472C4" w:themeColor="accent5"/>
        </w:rPr>
        <w:t>IAIs can be found online</w:t>
      </w:r>
      <w:r w:rsidRPr="008A2268">
        <w:rPr>
          <w:rFonts w:ascii="Calibri" w:hAnsi="Calibri" w:cs="Helvetica"/>
          <w:color w:val="000000"/>
        </w:rPr>
        <w:t xml:space="preserve">. </w:t>
      </w:r>
    </w:p>
    <w:p w:rsidR="00B95DE3" w:rsidRPr="008A2268" w:rsidRDefault="00B95DE3" w:rsidP="0088304F">
      <w:pPr>
        <w:jc w:val="both"/>
        <w:rPr>
          <w:rFonts w:ascii="Calibri" w:hAnsi="Calibri" w:cs="Helvetica"/>
          <w:color w:val="000000"/>
        </w:rPr>
      </w:pPr>
    </w:p>
    <w:p w:rsidR="00B95DE3" w:rsidRPr="008A2268" w:rsidRDefault="00B95DE3" w:rsidP="0088304F">
      <w:pPr>
        <w:jc w:val="both"/>
        <w:rPr>
          <w:rFonts w:ascii="Calibri" w:hAnsi="Calibri"/>
          <w:color w:val="000000" w:themeColor="text1"/>
        </w:rPr>
      </w:pPr>
      <w:r w:rsidRPr="008A2268">
        <w:rPr>
          <w:rFonts w:ascii="Calibri" w:hAnsi="Calibri" w:cs="Helvetica"/>
          <w:b/>
          <w:color w:val="000000"/>
        </w:rPr>
        <w:t>Calculating the rent increases from IAIs.</w:t>
      </w:r>
      <w:r w:rsidRPr="008A2268">
        <w:rPr>
          <w:rFonts w:ascii="Calibri" w:hAnsi="Calibri" w:cs="Helvetica"/>
          <w:color w:val="000000"/>
        </w:rPr>
        <w:t xml:space="preserve"> </w:t>
      </w:r>
      <w:commentRangeStart w:id="24"/>
      <w:r w:rsidRPr="008A2268">
        <w:rPr>
          <w:rFonts w:ascii="Calibri" w:hAnsi="Calibri"/>
          <w:color w:val="FF0000"/>
        </w:rPr>
        <w:t xml:space="preserve">Landlords of buildings that have </w:t>
      </w:r>
      <w:r w:rsidR="00E00455" w:rsidRPr="008A2268">
        <w:rPr>
          <w:rFonts w:ascii="Calibri" w:hAnsi="Calibri"/>
          <w:color w:val="FF0000"/>
        </w:rPr>
        <w:t>buildings with more</w:t>
      </w:r>
      <w:r w:rsidRPr="008A2268">
        <w:rPr>
          <w:rFonts w:ascii="Calibri" w:hAnsi="Calibri"/>
          <w:color w:val="FF0000"/>
        </w:rPr>
        <w:t xml:space="preserve"> than 35 units may charge</w:t>
      </w:r>
      <w:r w:rsidRPr="008A2268">
        <w:rPr>
          <w:rFonts w:ascii="Calibri" w:hAnsi="Calibri"/>
          <w:b/>
          <w:color w:val="FF0000"/>
        </w:rPr>
        <w:t xml:space="preserve"> </w:t>
      </w:r>
      <w:r w:rsidRPr="008A2268">
        <w:rPr>
          <w:rFonts w:ascii="Calibri" w:hAnsi="Calibri"/>
          <w:color w:val="FF0000"/>
        </w:rPr>
        <w:t>tenants 1/60</w:t>
      </w:r>
      <w:r w:rsidRPr="008A2268">
        <w:rPr>
          <w:rFonts w:ascii="Calibri" w:hAnsi="Calibri"/>
          <w:color w:val="FF0000"/>
          <w:vertAlign w:val="superscript"/>
        </w:rPr>
        <w:t>th</w:t>
      </w:r>
      <w:r w:rsidRPr="008A2268">
        <w:rPr>
          <w:rFonts w:ascii="Calibri" w:hAnsi="Calibri"/>
          <w:color w:val="FF0000"/>
        </w:rPr>
        <w:t xml:space="preserve"> of the cost of the improvement, while landlords of </w:t>
      </w:r>
      <w:r w:rsidR="00E00455" w:rsidRPr="008A2268">
        <w:rPr>
          <w:rFonts w:ascii="Calibri" w:hAnsi="Calibri"/>
          <w:color w:val="FF0000"/>
        </w:rPr>
        <w:t xml:space="preserve">buildings with </w:t>
      </w:r>
      <w:r w:rsidRPr="008A2268">
        <w:rPr>
          <w:rFonts w:ascii="Calibri" w:hAnsi="Calibri"/>
          <w:color w:val="FF0000"/>
        </w:rPr>
        <w:t xml:space="preserve">35 units </w:t>
      </w:r>
      <w:r w:rsidR="00E00455" w:rsidRPr="008A2268">
        <w:rPr>
          <w:rFonts w:ascii="Calibri" w:hAnsi="Calibri"/>
          <w:color w:val="FF0000"/>
        </w:rPr>
        <w:t xml:space="preserve">or less </w:t>
      </w:r>
      <w:commentRangeEnd w:id="24"/>
      <w:r w:rsidR="00E00455" w:rsidRPr="008A2268">
        <w:rPr>
          <w:rStyle w:val="CommentReference"/>
          <w:rFonts w:ascii="Calibri" w:eastAsia="Arial" w:hAnsi="Calibri" w:cs="Arial"/>
          <w:color w:val="000000"/>
          <w:sz w:val="24"/>
          <w:szCs w:val="24"/>
          <w:lang w:val="en"/>
        </w:rPr>
        <w:commentReference w:id="24"/>
      </w:r>
      <w:r w:rsidRPr="008A2268">
        <w:rPr>
          <w:rFonts w:ascii="Calibri" w:hAnsi="Calibri"/>
          <w:color w:val="000000" w:themeColor="text1"/>
        </w:rPr>
        <w:t>may only charge 1/40</w:t>
      </w:r>
      <w:r w:rsidRPr="008A2268">
        <w:rPr>
          <w:rFonts w:ascii="Calibri" w:hAnsi="Calibri"/>
          <w:color w:val="000000" w:themeColor="text1"/>
          <w:vertAlign w:val="superscript"/>
        </w:rPr>
        <w:t>th</w:t>
      </w:r>
      <w:r w:rsidRPr="008A2268">
        <w:rPr>
          <w:rFonts w:ascii="Calibri" w:hAnsi="Calibri"/>
          <w:color w:val="000000" w:themeColor="text1"/>
        </w:rPr>
        <w:t xml:space="preserve"> of the cost of the improvement. </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Example</w:t>
      </w:r>
    </w:p>
    <w:p w:rsidR="00B95DE3" w:rsidRPr="008A2268" w:rsidRDefault="00B95DE3" w:rsidP="0088304F">
      <w:pPr>
        <w:jc w:val="both"/>
        <w:rPr>
          <w:rFonts w:ascii="Calibri" w:hAnsi="Calibri"/>
          <w:b/>
          <w:color w:val="000000" w:themeColor="text1"/>
        </w:rPr>
      </w:pPr>
      <w:commentRangeStart w:id="25"/>
      <w:r w:rsidRPr="008A2268">
        <w:rPr>
          <w:rFonts w:ascii="Calibri" w:hAnsi="Calibri"/>
          <w:color w:val="FF0000"/>
        </w:rPr>
        <w:t>Landlords of buildings that have more than 35 units may charge</w:t>
      </w:r>
      <w:r w:rsidRPr="008A2268">
        <w:rPr>
          <w:rFonts w:ascii="Calibri" w:hAnsi="Calibri"/>
          <w:b/>
          <w:color w:val="FF0000"/>
        </w:rPr>
        <w:t xml:space="preserve"> </w:t>
      </w:r>
      <w:r w:rsidRPr="008A2268">
        <w:rPr>
          <w:rFonts w:ascii="Calibri" w:hAnsi="Calibri"/>
          <w:color w:val="FF0000"/>
        </w:rPr>
        <w:t>tenants 1/60</w:t>
      </w:r>
      <w:r w:rsidRPr="008A2268">
        <w:rPr>
          <w:rFonts w:ascii="Calibri" w:hAnsi="Calibri"/>
          <w:color w:val="FF0000"/>
          <w:vertAlign w:val="superscript"/>
        </w:rPr>
        <w:t>th</w:t>
      </w:r>
      <w:r w:rsidRPr="008A2268">
        <w:rPr>
          <w:rFonts w:ascii="Calibri" w:hAnsi="Calibri"/>
          <w:color w:val="FF0000"/>
        </w:rPr>
        <w:t xml:space="preserve"> of the cost of the improvement, while landlords of </w:t>
      </w:r>
      <w:r w:rsidR="00E00455" w:rsidRPr="008A2268">
        <w:rPr>
          <w:rFonts w:ascii="Calibri" w:hAnsi="Calibri"/>
          <w:color w:val="FF0000"/>
        </w:rPr>
        <w:t xml:space="preserve">buildings with </w:t>
      </w:r>
      <w:r w:rsidRPr="008A2268">
        <w:rPr>
          <w:rFonts w:ascii="Calibri" w:hAnsi="Calibri"/>
          <w:color w:val="FF0000"/>
        </w:rPr>
        <w:t xml:space="preserve">35 units </w:t>
      </w:r>
      <w:r w:rsidR="00E00455" w:rsidRPr="008A2268">
        <w:rPr>
          <w:rFonts w:ascii="Calibri" w:hAnsi="Calibri"/>
          <w:color w:val="FF0000"/>
        </w:rPr>
        <w:t xml:space="preserve">or less </w:t>
      </w:r>
      <w:commentRangeEnd w:id="25"/>
      <w:r w:rsidR="00E00455" w:rsidRPr="008A2268">
        <w:rPr>
          <w:rStyle w:val="CommentReference"/>
          <w:rFonts w:ascii="Calibri" w:eastAsia="Arial" w:hAnsi="Calibri" w:cs="Arial"/>
          <w:color w:val="FF0000"/>
          <w:sz w:val="24"/>
          <w:szCs w:val="24"/>
          <w:lang w:val="en"/>
        </w:rPr>
        <w:commentReference w:id="25"/>
      </w:r>
      <w:r w:rsidRPr="008A2268">
        <w:rPr>
          <w:rFonts w:ascii="Calibri" w:hAnsi="Calibri"/>
          <w:color w:val="000000" w:themeColor="text1"/>
        </w:rPr>
        <w:t>may only charge 1/40</w:t>
      </w:r>
      <w:r w:rsidRPr="008A2268">
        <w:rPr>
          <w:rFonts w:ascii="Calibri" w:hAnsi="Calibri"/>
          <w:color w:val="000000" w:themeColor="text1"/>
          <w:vertAlign w:val="superscript"/>
        </w:rPr>
        <w:t>th</w:t>
      </w:r>
      <w:r w:rsidRPr="008A2268">
        <w:rPr>
          <w:rFonts w:ascii="Calibri" w:hAnsi="Calibri"/>
          <w:color w:val="000000" w:themeColor="text1"/>
        </w:rPr>
        <w:t xml:space="preserve"> of the cost of the improvement. IAIs are permanent increases to the rent.</w:t>
      </w:r>
    </w:p>
    <w:p w:rsidR="00B95DE3" w:rsidRPr="008A2268" w:rsidRDefault="00B95DE3" w:rsidP="0088304F">
      <w:pPr>
        <w:jc w:val="both"/>
        <w:rPr>
          <w:rFonts w:ascii="Calibri" w:hAnsi="Calibri"/>
          <w:color w:val="000000" w:themeColor="text1"/>
        </w:rPr>
      </w:pPr>
    </w:p>
    <w:p w:rsidR="00B95DE3" w:rsidRPr="008A2268" w:rsidRDefault="00B95DE3" w:rsidP="0088304F">
      <w:pPr>
        <w:ind w:left="720"/>
        <w:jc w:val="both"/>
        <w:rPr>
          <w:rFonts w:ascii="Calibri" w:hAnsi="Calibri"/>
          <w:color w:val="000000" w:themeColor="text1"/>
        </w:rPr>
      </w:pPr>
      <w:r w:rsidRPr="008A2268">
        <w:rPr>
          <w:rFonts w:ascii="Calibri" w:hAnsi="Calibri"/>
          <w:color w:val="000000" w:themeColor="text1"/>
        </w:rPr>
        <w:t>For example, in a building that has more than 35 units, and a new dishwasher was installed for $900. The resulting IAI that the landlord could claim would be $15 (1/60</w:t>
      </w:r>
      <w:r w:rsidRPr="008A2268">
        <w:rPr>
          <w:rFonts w:ascii="Calibri" w:hAnsi="Calibri"/>
          <w:color w:val="000000" w:themeColor="text1"/>
          <w:vertAlign w:val="superscript"/>
        </w:rPr>
        <w:t xml:space="preserve">th </w:t>
      </w:r>
      <w:r w:rsidRPr="008A2268">
        <w:rPr>
          <w:rFonts w:ascii="Calibri" w:hAnsi="Calibri"/>
          <w:color w:val="000000" w:themeColor="text1"/>
        </w:rPr>
        <w:t>of $900). If the legal rent is $1,500 and the legal allowable rent increase for that year is 3%, the resulting rent would be $1,500 + $45 (3% of $1,500) + $15 (IAI) = $1,560</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b/>
          <w:color w:val="4472C4" w:themeColor="accent5"/>
        </w:rPr>
      </w:pPr>
      <w:r w:rsidRPr="008A2268">
        <w:rPr>
          <w:rFonts w:ascii="Calibri" w:hAnsi="Calibri"/>
          <w:color w:val="000000" w:themeColor="text1"/>
        </w:rPr>
        <w:t xml:space="preserve">See Item 4 on page 6 of </w:t>
      </w:r>
      <w:r w:rsidRPr="008A2268">
        <w:rPr>
          <w:rFonts w:ascii="Calibri" w:hAnsi="Calibri"/>
          <w:b/>
          <w:color w:val="4472C4" w:themeColor="accent5"/>
        </w:rPr>
        <w:t>Fact Sheet #26.</w:t>
      </w:r>
      <w:r w:rsidRPr="008A2268">
        <w:rPr>
          <w:rFonts w:ascii="Calibri" w:hAnsi="Calibri"/>
          <w:color w:val="4472C4" w:themeColor="accent5"/>
        </w:rPr>
        <w:t xml:space="preserve"> </w:t>
      </w:r>
    </w:p>
    <w:p w:rsidR="00B95DE3" w:rsidRPr="008A2268" w:rsidRDefault="00B95DE3" w:rsidP="0088304F">
      <w:pPr>
        <w:jc w:val="both"/>
        <w:rPr>
          <w:rFonts w:ascii="Calibri" w:hAnsi="Calibri"/>
          <w:b/>
          <w:color w:val="4472C4" w:themeColor="accent5"/>
        </w:rPr>
      </w:pPr>
      <w:r w:rsidRPr="008A2268">
        <w:rPr>
          <w:rFonts w:ascii="Calibri" w:hAnsi="Calibri"/>
          <w:b/>
          <w:color w:val="4472C4" w:themeColor="accent5"/>
        </w:rPr>
        <w:t xml:space="preserve"> </w:t>
      </w:r>
    </w:p>
    <w:p w:rsidR="00B95DE3" w:rsidRPr="008A2268" w:rsidRDefault="00B95DE3" w:rsidP="0088304F">
      <w:pPr>
        <w:jc w:val="both"/>
        <w:rPr>
          <w:rFonts w:ascii="Calibri" w:hAnsi="Calibri"/>
          <w:b/>
          <w:color w:val="4472C4" w:themeColor="accent5"/>
        </w:rPr>
      </w:pPr>
    </w:p>
    <w:p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B95DE3" w:rsidRPr="008A2268" w:rsidRDefault="00B95DE3" w:rsidP="0088304F">
      <w:pPr>
        <w:jc w:val="both"/>
        <w:rPr>
          <w:rFonts w:ascii="Calibri" w:hAnsi="Calibri"/>
          <w:color w:val="000000" w:themeColor="text1"/>
        </w:rPr>
      </w:pPr>
    </w:p>
    <w:p w:rsidR="00B95DE3" w:rsidRPr="008A2268" w:rsidRDefault="00B95DE3" w:rsidP="0088304F">
      <w:pPr>
        <w:jc w:val="both"/>
        <w:rPr>
          <w:rFonts w:ascii="Calibri" w:hAnsi="Calibri"/>
          <w:b/>
          <w:color w:val="4472C4" w:themeColor="accent5"/>
        </w:rPr>
      </w:pPr>
      <w:r w:rsidRPr="008A2268">
        <w:rPr>
          <w:rFonts w:ascii="Calibri" w:hAnsi="Calibri" w:cs="Helvetica"/>
          <w:b/>
          <w:color w:val="000000"/>
        </w:rPr>
        <w:t>IAIs can be found online</w:t>
      </w:r>
      <w:r w:rsidRPr="008A2268">
        <w:rPr>
          <w:rFonts w:ascii="Calibri" w:hAnsi="Calibri"/>
          <w:b/>
          <w:color w:val="4472C4" w:themeColor="accent5"/>
        </w:rPr>
        <w:t xml:space="preserve"> </w:t>
      </w:r>
    </w:p>
    <w:p w:rsidR="00B95DE3" w:rsidRPr="008A2268" w:rsidRDefault="00C52BCC" w:rsidP="0088304F">
      <w:pPr>
        <w:jc w:val="both"/>
        <w:rPr>
          <w:rStyle w:val="Hyperlink"/>
          <w:rFonts w:ascii="Calibri" w:hAnsi="Calibri"/>
          <w:color w:val="4472C4" w:themeColor="accent5"/>
        </w:rPr>
      </w:pPr>
      <w:hyperlink r:id="rId37" w:history="1">
        <w:r w:rsidR="00B95DE3" w:rsidRPr="008A2268">
          <w:rPr>
            <w:rStyle w:val="Hyperlink"/>
            <w:rFonts w:ascii="Calibri" w:hAnsi="Calibri"/>
            <w:color w:val="4472C4" w:themeColor="accent5"/>
          </w:rPr>
          <w:t>http://www.nyshcr.org/Rent/OperationalBulletins/orao20161.pdf</w:t>
        </w:r>
      </w:hyperlink>
    </w:p>
    <w:p w:rsidR="00B95DE3" w:rsidRPr="008A2268" w:rsidRDefault="00B95DE3" w:rsidP="0088304F">
      <w:pPr>
        <w:jc w:val="both"/>
        <w:rPr>
          <w:rStyle w:val="Hyperlink"/>
          <w:rFonts w:ascii="Calibri" w:hAnsi="Calibri"/>
          <w:color w:val="4472C4" w:themeColor="accent5"/>
        </w:rPr>
      </w:pPr>
    </w:p>
    <w:p w:rsidR="00B95DE3" w:rsidRPr="008A2268" w:rsidRDefault="00B95DE3" w:rsidP="0088304F">
      <w:pPr>
        <w:jc w:val="both"/>
        <w:outlineLvl w:val="0"/>
        <w:rPr>
          <w:rFonts w:ascii="Calibri" w:hAnsi="Calibri"/>
          <w:b/>
          <w:color w:val="000000" w:themeColor="text1"/>
        </w:rPr>
      </w:pPr>
      <w:r w:rsidRPr="008A2268">
        <w:rPr>
          <w:rFonts w:ascii="Calibri" w:hAnsi="Calibri"/>
          <w:b/>
          <w:color w:val="000000" w:themeColor="text1"/>
        </w:rPr>
        <w:t>Fact Sheet #26</w:t>
      </w:r>
    </w:p>
    <w:p w:rsidR="00B95DE3" w:rsidRPr="008A2268" w:rsidRDefault="00B95DE3" w:rsidP="0088304F">
      <w:pPr>
        <w:jc w:val="both"/>
        <w:rPr>
          <w:rStyle w:val="Hyperlink"/>
          <w:rFonts w:ascii="Calibri" w:hAnsi="Calibri"/>
          <w:color w:val="4472C4" w:themeColor="accent5"/>
        </w:rPr>
      </w:pPr>
      <w:r w:rsidRPr="008A2268">
        <w:rPr>
          <w:rStyle w:val="Hyperlink"/>
          <w:rFonts w:ascii="Calibri" w:hAnsi="Calibri"/>
          <w:color w:val="4472C4" w:themeColor="accent5"/>
        </w:rPr>
        <w:t>http://www.nyshcr.org/Rent/FactSheets/orafac26.pdf</w:t>
      </w:r>
    </w:p>
    <w:p w:rsidR="00D548FE" w:rsidRPr="008A2268" w:rsidRDefault="00D548FE" w:rsidP="0088304F">
      <w:pPr>
        <w:jc w:val="both"/>
        <w:rPr>
          <w:rStyle w:val="Hyperlink"/>
          <w:rFonts w:ascii="Calibri" w:hAnsi="Calibri"/>
          <w:color w:val="4472C4" w:themeColor="accent5"/>
        </w:rPr>
      </w:pPr>
      <w:r w:rsidRPr="008A2268">
        <w:rPr>
          <w:rStyle w:val="Hyperlink"/>
          <w:rFonts w:ascii="Calibri" w:hAnsi="Calibri"/>
          <w:color w:val="4472C4" w:themeColor="accent5"/>
        </w:rPr>
        <w:br w:type="page"/>
      </w:r>
    </w:p>
    <w:p w:rsidR="00D548FE" w:rsidRPr="008A2268" w:rsidRDefault="00D548FE" w:rsidP="0088304F">
      <w:pPr>
        <w:jc w:val="both"/>
        <w:outlineLvl w:val="0"/>
        <w:rPr>
          <w:rFonts w:ascii="Calibri" w:hAnsi="Calibri" w:cs="Helvetica"/>
          <w:b/>
          <w:color w:val="000000"/>
          <w:u w:val="single"/>
        </w:rPr>
      </w:pPr>
      <w:r w:rsidRPr="008A2268">
        <w:rPr>
          <w:rFonts w:ascii="Calibri" w:hAnsi="Calibri" w:cs="Helvetica"/>
          <w:b/>
          <w:color w:val="000000"/>
          <w:u w:val="single"/>
        </w:rPr>
        <w:t>12 Total Individual Apartment Improvement Increase</w:t>
      </w:r>
    </w:p>
    <w:p w:rsidR="00D548FE" w:rsidRPr="008A2268" w:rsidRDefault="00D548FE" w:rsidP="0088304F">
      <w:pPr>
        <w:jc w:val="both"/>
        <w:rPr>
          <w:rFonts w:ascii="Calibri" w:hAnsi="Calibri" w:cs="Helvetica"/>
          <w:i/>
          <w:color w:val="000000"/>
        </w:rPr>
      </w:pPr>
      <w:r w:rsidRPr="008A2268">
        <w:rPr>
          <w:rFonts w:ascii="Calibri" w:hAnsi="Calibri" w:cs="Helvetica"/>
          <w:i/>
          <w:color w:val="000000"/>
        </w:rPr>
        <w:t xml:space="preserve">This line indicates the total Individual Apartment Improvements (IAIs (from Line A, Line B, and Line C.  </w:t>
      </w:r>
    </w:p>
    <w:p w:rsidR="00D548FE" w:rsidRPr="008A2268" w:rsidRDefault="00D548FE" w:rsidP="0088304F">
      <w:pPr>
        <w:jc w:val="both"/>
        <w:rPr>
          <w:rFonts w:ascii="Calibri" w:hAnsi="Calibri"/>
        </w:rPr>
      </w:pPr>
    </w:p>
    <w:p w:rsidR="00D548FE" w:rsidRPr="008A2268" w:rsidRDefault="00D548FE" w:rsidP="0088304F">
      <w:pPr>
        <w:jc w:val="both"/>
        <w:rPr>
          <w:rFonts w:ascii="Calibri" w:hAnsi="Calibri" w:cs="Helvetica"/>
          <w:color w:val="000000"/>
        </w:rPr>
      </w:pPr>
      <w:r w:rsidRPr="008A2268">
        <w:rPr>
          <w:rFonts w:ascii="Calibri" w:hAnsi="Calibri" w:cs="Helvetica"/>
          <w:color w:val="000000"/>
        </w:rPr>
        <w:t xml:space="preserve">On this line, the landlord sums all the total of all the IAIs from </w:t>
      </w:r>
      <w:r w:rsidRPr="008A2268">
        <w:rPr>
          <w:rFonts w:ascii="Calibri" w:hAnsi="Calibri" w:cs="Helvetica"/>
          <w:b/>
          <w:color w:val="000000"/>
        </w:rPr>
        <w:t>Line A</w:t>
      </w:r>
      <w:r w:rsidRPr="008A2268">
        <w:rPr>
          <w:rFonts w:ascii="Calibri" w:hAnsi="Calibri" w:cs="Helvetica"/>
          <w:color w:val="000000"/>
        </w:rPr>
        <w:t xml:space="preserve"> (Bathroom Renovations), </w:t>
      </w:r>
      <w:r w:rsidRPr="008A2268">
        <w:rPr>
          <w:rFonts w:ascii="Calibri" w:hAnsi="Calibri" w:cs="Helvetica"/>
          <w:b/>
          <w:color w:val="000000"/>
        </w:rPr>
        <w:t>Line B</w:t>
      </w:r>
      <w:r w:rsidRPr="008A2268">
        <w:rPr>
          <w:rFonts w:ascii="Calibri" w:hAnsi="Calibri" w:cs="Helvetica"/>
          <w:color w:val="000000"/>
        </w:rPr>
        <w:t xml:space="preserve"> (Kitchen Renovations), and </w:t>
      </w:r>
      <w:r w:rsidRPr="008A2268">
        <w:rPr>
          <w:rFonts w:ascii="Calibri" w:hAnsi="Calibri" w:cs="Helvetica"/>
          <w:b/>
          <w:color w:val="000000"/>
        </w:rPr>
        <w:t>Line C</w:t>
      </w:r>
      <w:r w:rsidRPr="008A2268">
        <w:rPr>
          <w:rFonts w:ascii="Calibri" w:hAnsi="Calibri" w:cs="Helvetica"/>
          <w:color w:val="000000"/>
        </w:rPr>
        <w:t xml:space="preserve"> (Other) on page two.  </w:t>
      </w:r>
    </w:p>
    <w:p w:rsidR="00D548FE" w:rsidRPr="008A2268" w:rsidRDefault="00D548FE" w:rsidP="0088304F">
      <w:pPr>
        <w:jc w:val="both"/>
        <w:rPr>
          <w:rFonts w:ascii="Calibri" w:hAnsi="Calibri"/>
        </w:rPr>
      </w:pPr>
    </w:p>
    <w:p w:rsidR="00B95DE3" w:rsidRPr="008A2268" w:rsidRDefault="00B95DE3" w:rsidP="0088304F">
      <w:pPr>
        <w:jc w:val="both"/>
        <w:rPr>
          <w:rStyle w:val="Hyperlink"/>
          <w:rFonts w:ascii="Calibri" w:hAnsi="Calibri"/>
          <w:color w:val="4472C4" w:themeColor="accent5"/>
        </w:rPr>
      </w:pPr>
    </w:p>
    <w:p w:rsidR="00B95DE3" w:rsidRPr="008A2268" w:rsidRDefault="00B95DE3" w:rsidP="0088304F">
      <w:pPr>
        <w:jc w:val="both"/>
        <w:rPr>
          <w:rFonts w:ascii="Calibri" w:hAnsi="Calibri"/>
          <w:color w:val="000000" w:themeColor="text1"/>
          <w:u w:val="single"/>
        </w:rPr>
      </w:pPr>
      <w:r w:rsidRPr="008A2268">
        <w:rPr>
          <w:rFonts w:ascii="Calibri" w:hAnsi="Calibri"/>
          <w:color w:val="000000" w:themeColor="text1"/>
          <w:u w:val="single"/>
        </w:rPr>
        <w:t xml:space="preserve"> </w:t>
      </w:r>
    </w:p>
    <w:p w:rsidR="00B95DE3" w:rsidRPr="008A2268" w:rsidRDefault="00B95DE3" w:rsidP="0088304F">
      <w:pPr>
        <w:jc w:val="both"/>
        <w:rPr>
          <w:rFonts w:ascii="Calibri" w:hAnsi="Calibri" w:cs="Helvetica"/>
          <w:color w:val="000000" w:themeColor="text1"/>
        </w:rPr>
      </w:pPr>
    </w:p>
    <w:p w:rsidR="00B95DE3" w:rsidRPr="008A2268" w:rsidRDefault="00B95DE3" w:rsidP="0088304F">
      <w:pPr>
        <w:jc w:val="both"/>
        <w:rPr>
          <w:rFonts w:ascii="Calibri" w:hAnsi="Calibri"/>
        </w:rPr>
      </w:pPr>
    </w:p>
    <w:p w:rsidR="00B95DE3" w:rsidRPr="008A2268" w:rsidRDefault="00B95DE3" w:rsidP="0088304F">
      <w:pPr>
        <w:jc w:val="both"/>
        <w:rPr>
          <w:rFonts w:ascii="Calibri" w:hAnsi="Calibri"/>
        </w:rPr>
      </w:pPr>
    </w:p>
    <w:p w:rsidR="00262287" w:rsidRPr="008A2268" w:rsidRDefault="00262287" w:rsidP="0088304F">
      <w:pPr>
        <w:jc w:val="both"/>
        <w:rPr>
          <w:rFonts w:ascii="Calibri" w:hAnsi="Calibri" w:cs="Helvetica"/>
          <w:color w:val="000000"/>
        </w:rPr>
      </w:pPr>
    </w:p>
    <w:p w:rsidR="00262287" w:rsidRPr="008A2268" w:rsidRDefault="00262287" w:rsidP="0088304F">
      <w:pPr>
        <w:jc w:val="both"/>
        <w:rPr>
          <w:rFonts w:ascii="Calibri" w:hAnsi="Calibri" w:cs="Helvetica"/>
          <w:color w:val="000000"/>
        </w:rPr>
      </w:pPr>
    </w:p>
    <w:p w:rsidR="00262287" w:rsidRPr="008A2268" w:rsidRDefault="00262287" w:rsidP="0088304F">
      <w:pPr>
        <w:jc w:val="both"/>
        <w:rPr>
          <w:rFonts w:ascii="Calibri" w:hAnsi="Calibri"/>
        </w:rPr>
      </w:pPr>
    </w:p>
    <w:p w:rsidR="00262287" w:rsidRPr="008A2268" w:rsidRDefault="00262287" w:rsidP="0088304F">
      <w:pPr>
        <w:jc w:val="both"/>
        <w:rPr>
          <w:rFonts w:ascii="Calibri" w:hAnsi="Calibri"/>
        </w:rPr>
      </w:pPr>
      <w:r w:rsidRPr="008A2268">
        <w:rPr>
          <w:rFonts w:ascii="Calibri" w:hAnsi="Calibri"/>
        </w:rPr>
        <w:br w:type="page"/>
      </w:r>
    </w:p>
    <w:p w:rsidR="00D63B75" w:rsidRPr="008A2268" w:rsidRDefault="00D63B75" w:rsidP="0088304F">
      <w:pPr>
        <w:jc w:val="both"/>
        <w:rPr>
          <w:rFonts w:ascii="Calibri" w:hAnsi="Calibri"/>
        </w:rPr>
      </w:pPr>
    </w:p>
    <w:p w:rsidR="00A83BFC" w:rsidRPr="008A2268" w:rsidRDefault="00A83BFC"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13 New Legal Regulate Rent </w:t>
      </w:r>
    </w:p>
    <w:p w:rsidR="00A83BFC" w:rsidRPr="008A2268" w:rsidRDefault="00A83BFC" w:rsidP="0088304F">
      <w:pPr>
        <w:jc w:val="both"/>
        <w:rPr>
          <w:rFonts w:ascii="Calibri" w:hAnsi="Calibri" w:cs="Helvetica"/>
          <w:i/>
          <w:color w:val="000000"/>
        </w:rPr>
      </w:pPr>
      <w:r w:rsidRPr="008A2268">
        <w:rPr>
          <w:rFonts w:ascii="Calibri" w:hAnsi="Calibri" w:cs="Helvetica"/>
          <w:i/>
          <w:color w:val="000000"/>
        </w:rPr>
        <w:t>Item 6 and 6a indicate the new legal regulated rent that will be charged to the tenant.</w:t>
      </w:r>
    </w:p>
    <w:p w:rsidR="00A83BFC" w:rsidRPr="008A2268" w:rsidRDefault="00A83BFC" w:rsidP="0088304F">
      <w:pPr>
        <w:jc w:val="both"/>
        <w:rPr>
          <w:rFonts w:ascii="Calibri" w:hAnsi="Calibri" w:cs="Helvetica"/>
          <w:i/>
          <w:color w:val="000000"/>
        </w:rPr>
      </w:pPr>
    </w:p>
    <w:p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Item 6 is the new legal rent that will be charged to the tenant. It is calculated by summing all the totals from Items 1-5.  If a </w:t>
      </w:r>
      <w:r w:rsidRPr="008A2268">
        <w:rPr>
          <w:rFonts w:ascii="Calibri" w:hAnsi="Calibri" w:cs="Helvetica"/>
          <w:i/>
          <w:color w:val="000000"/>
        </w:rPr>
        <w:t>preferential</w:t>
      </w:r>
      <w:r w:rsidRPr="008A2268">
        <w:rPr>
          <w:rFonts w:ascii="Calibri" w:hAnsi="Calibri" w:cs="Helvetica"/>
          <w:color w:val="000000"/>
        </w:rPr>
        <w:t xml:space="preserve"> </w:t>
      </w:r>
      <w:r w:rsidRPr="008A2268">
        <w:rPr>
          <w:rFonts w:ascii="Calibri" w:hAnsi="Calibri" w:cs="Helvetica"/>
          <w:i/>
          <w:color w:val="000000"/>
        </w:rPr>
        <w:t>rent</w:t>
      </w:r>
      <w:r w:rsidRPr="008A2268">
        <w:rPr>
          <w:rFonts w:ascii="Calibri" w:hAnsi="Calibri" w:cs="Helvetica"/>
          <w:color w:val="000000"/>
        </w:rPr>
        <w:t xml:space="preserve"> is to be charged instead, this is indicated on the line for Item 6a, instead.</w:t>
      </w:r>
    </w:p>
    <w:p w:rsidR="00A83BFC" w:rsidRPr="008A2268" w:rsidRDefault="00A83BFC" w:rsidP="0088304F">
      <w:pPr>
        <w:jc w:val="both"/>
        <w:rPr>
          <w:rFonts w:ascii="Calibri" w:hAnsi="Calibri" w:cs="Helvetica"/>
          <w:color w:val="000000"/>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 xml:space="preserve">"preferential rent," </w:t>
      </w:r>
      <w:r w:rsidRPr="008A2268">
        <w:rPr>
          <w:rFonts w:ascii="Calibri" w:hAnsi="Calibri"/>
          <w:color w:val="000000" w:themeColor="text1"/>
        </w:rPr>
        <w:t xml:space="preserve">also called a “pref rent,” is when the landlord charges a rent that is less than the established legal allowable rent. Landlords are free to charge lower rents if they want; </w:t>
      </w:r>
      <w:r w:rsidR="00050541" w:rsidRPr="008A2268">
        <w:rPr>
          <w:rFonts w:ascii="Calibri" w:hAnsi="Calibri"/>
          <w:color w:val="FF0000"/>
        </w:rPr>
        <w:t xml:space="preserve">however, </w:t>
      </w:r>
      <w:commentRangeStart w:id="26"/>
      <w:commentRangeStart w:id="27"/>
      <w:r w:rsidR="00050541" w:rsidRPr="008A2268">
        <w:rPr>
          <w:rFonts w:ascii="Calibri" w:hAnsi="Calibri"/>
          <w:color w:val="FF0000"/>
        </w:rPr>
        <w:t>both the legal rent</w:t>
      </w:r>
      <w:commentRangeEnd w:id="26"/>
      <w:r w:rsidR="00050541" w:rsidRPr="008A2268">
        <w:rPr>
          <w:rStyle w:val="CommentReference"/>
          <w:rFonts w:ascii="Calibri" w:eastAsia="Arial" w:hAnsi="Calibri" w:cs="Arial"/>
          <w:color w:val="000000"/>
          <w:sz w:val="24"/>
          <w:szCs w:val="24"/>
          <w:lang w:val="en"/>
        </w:rPr>
        <w:commentReference w:id="26"/>
      </w:r>
      <w:commentRangeEnd w:id="27"/>
      <w:r w:rsidR="00050541" w:rsidRPr="008A2268">
        <w:rPr>
          <w:rStyle w:val="CommentReference"/>
          <w:rFonts w:ascii="Calibri" w:eastAsia="Arial" w:hAnsi="Calibri" w:cs="Arial"/>
          <w:color w:val="000000"/>
          <w:sz w:val="24"/>
          <w:szCs w:val="24"/>
          <w:lang w:val="en"/>
        </w:rPr>
        <w:commentReference w:id="27"/>
      </w:r>
      <w:r w:rsidR="00050541" w:rsidRPr="008A2268">
        <w:rPr>
          <w:rFonts w:ascii="Calibri" w:hAnsi="Calibri"/>
          <w:color w:val="FF0000"/>
        </w:rPr>
        <w:t xml:space="preserve"> and the lower preferential rent </w:t>
      </w:r>
      <w:r w:rsidR="00050541" w:rsidRPr="008A2268">
        <w:rPr>
          <w:rFonts w:ascii="Calibri" w:hAnsi="Calibri"/>
          <w:b/>
          <w:color w:val="FF0000"/>
        </w:rPr>
        <w:t>HAVE</w:t>
      </w:r>
      <w:r w:rsidR="00050541" w:rsidRPr="008A2268">
        <w:rPr>
          <w:rFonts w:ascii="Calibri" w:hAnsi="Calibri"/>
          <w:color w:val="FF0000"/>
        </w:rPr>
        <w:t xml:space="preserve"> to be disclosed</w:t>
      </w:r>
      <w:r w:rsidR="00050541" w:rsidRPr="008A2268">
        <w:rPr>
          <w:rFonts w:ascii="Calibri" w:hAnsi="Calibri"/>
        </w:rPr>
        <w:t xml:space="preserve"> </w:t>
      </w:r>
      <w:r w:rsidRPr="008A2268">
        <w:rPr>
          <w:rFonts w:ascii="Calibri" w:hAnsi="Calibri"/>
          <w:b/>
          <w:color w:val="000000" w:themeColor="text1"/>
        </w:rPr>
        <w:t>on the original lease and any subsequent lease renewals</w:t>
      </w:r>
      <w:r w:rsidRPr="008A2268">
        <w:rPr>
          <w:rFonts w:ascii="Calibri" w:hAnsi="Calibri"/>
          <w:color w:val="000000" w:themeColor="text1"/>
        </w:rPr>
        <w:t xml:space="preserve">.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Some reasons that a landlord might charge a preferential rent: </w:t>
      </w:r>
    </w:p>
    <w:p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so they could qualify for a specific program that has a mandatory rent cap</w:t>
      </w:r>
    </w:p>
    <w:p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because your landlord did not think they could find someone willing to pay the legal maximum rent.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outlineLvl w:val="0"/>
        <w:rPr>
          <w:rFonts w:ascii="Calibri" w:hAnsi="Calibri"/>
          <w:color w:val="000000" w:themeColor="text1"/>
        </w:rPr>
      </w:pPr>
      <w:r w:rsidRPr="008A226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8A2268">
        <w:rPr>
          <w:rFonts w:ascii="Calibri" w:hAnsi="Calibri"/>
          <w:b/>
          <w:color w:val="000000" w:themeColor="text1"/>
        </w:rPr>
        <w:t xml:space="preserve"> </w:t>
      </w:r>
      <w:r w:rsidRPr="008A2268">
        <w:rPr>
          <w:rFonts w:ascii="Calibri" w:hAnsi="Calibri"/>
          <w:b/>
          <w:color w:val="4472C4" w:themeColor="accent5"/>
        </w:rPr>
        <w:t>good article</w:t>
      </w:r>
      <w:r w:rsidRPr="008A2268">
        <w:rPr>
          <w:rFonts w:ascii="Calibri" w:hAnsi="Calibri"/>
          <w:b/>
          <w:color w:val="000000" w:themeColor="text1"/>
        </w:rPr>
        <w:t xml:space="preserve"> </w:t>
      </w:r>
      <w:r w:rsidRPr="008A2268">
        <w:rPr>
          <w:rFonts w:ascii="Calibri" w:hAnsi="Calibri"/>
          <w:color w:val="000000" w:themeColor="text1"/>
        </w:rPr>
        <w:t>on how preferential rents are used against tenants.</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Fraudulent Rents</w:t>
      </w:r>
      <w:r w:rsidRPr="008A226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Raising Rents.</w:t>
      </w:r>
      <w:r w:rsidRPr="008A226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 </w:t>
      </w:r>
    </w:p>
    <w:p w:rsidR="00A83BFC" w:rsidRPr="008A2268" w:rsidRDefault="00A83BFC" w:rsidP="0088304F">
      <w:pPr>
        <w:jc w:val="both"/>
        <w:rPr>
          <w:rFonts w:ascii="Calibri" w:hAnsi="Calibri"/>
          <w:b/>
          <w:color w:val="000000" w:themeColor="text1"/>
        </w:rPr>
      </w:pPr>
    </w:p>
    <w:p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 xml:space="preserve">Example </w:t>
      </w: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Imagine if you usually pay a preferential rent of $1,200, but the your legal allowable (or what has been registered with DHCR) is $2,700. That’s a $1,500 increase in rent each month that most people cannot pay, especially if it is raised suddenly when the lease is due for renewal.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Disclosure of a Preferential Rent</w:t>
      </w:r>
      <w:r w:rsidRPr="008A226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rent is very important, because it affects when they can charge the legal regulated rent. </w:t>
      </w:r>
    </w:p>
    <w:p w:rsidR="00A83BFC" w:rsidRPr="008A2268" w:rsidRDefault="00A83BFC" w:rsidP="0088304F">
      <w:pPr>
        <w:pStyle w:val="ListParagraph"/>
        <w:jc w:val="both"/>
        <w:rPr>
          <w:rFonts w:ascii="Calibri" w:hAnsi="Calibri"/>
          <w:color w:val="000000" w:themeColor="text1"/>
        </w:rPr>
      </w:pPr>
    </w:p>
    <w:p w:rsidR="00900D1F"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commentRangeStart w:id="28"/>
      <w:commentRangeStart w:id="29"/>
      <w:r w:rsidRPr="008A2268">
        <w:rPr>
          <w:rFonts w:ascii="Calibri" w:hAnsi="Calibri"/>
          <w:color w:val="000000" w:themeColor="text1"/>
        </w:rPr>
        <w:t xml:space="preserve">If the </w:t>
      </w:r>
      <w:r w:rsidRPr="008A2268">
        <w:rPr>
          <w:rFonts w:ascii="Calibri" w:hAnsi="Calibri"/>
          <w:color w:val="FF0000"/>
        </w:rPr>
        <w:t xml:space="preserve">legal </w:t>
      </w:r>
      <w:r w:rsidRPr="008A2268">
        <w:rPr>
          <w:rFonts w:ascii="Calibri" w:hAnsi="Calibri"/>
          <w:color w:val="000000" w:themeColor="text1"/>
        </w:rPr>
        <w:t xml:space="preserve">rent </w:t>
      </w:r>
      <w:r w:rsidRPr="008A2268">
        <w:rPr>
          <w:rFonts w:ascii="Calibri" w:hAnsi="Calibri"/>
          <w:b/>
          <w:color w:val="000000" w:themeColor="text1"/>
        </w:rPr>
        <w:t>was not</w:t>
      </w:r>
      <w:r w:rsidRPr="008A2268">
        <w:rPr>
          <w:rFonts w:ascii="Calibri" w:hAnsi="Calibri"/>
          <w:color w:val="000000" w:themeColor="text1"/>
        </w:rPr>
        <w:t xml:space="preserve"> disclosed on the original lease agreement </w:t>
      </w:r>
      <w:r w:rsidRPr="008A2268">
        <w:rPr>
          <w:rFonts w:ascii="Calibri" w:hAnsi="Calibri"/>
          <w:b/>
          <w:i/>
          <w:color w:val="000000" w:themeColor="text1"/>
        </w:rPr>
        <w:t>and</w:t>
      </w:r>
      <w:r w:rsidRPr="008A2268">
        <w:rPr>
          <w:rFonts w:ascii="Calibri" w:hAnsi="Calibri"/>
          <w:color w:val="000000" w:themeColor="text1"/>
        </w:rPr>
        <w:t xml:space="preserve"> any subsequent renewals, then the rent you are currently paying is the only rent the landlord can charge you. </w:t>
      </w:r>
    </w:p>
    <w:p w:rsidR="00A83BFC"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FF0000"/>
        </w:rPr>
        <w:t xml:space="preserve">If the landlord </w:t>
      </w:r>
      <w:r w:rsidRPr="008A2268">
        <w:rPr>
          <w:rFonts w:ascii="Calibri" w:hAnsi="Calibri"/>
          <w:b/>
          <w:color w:val="FF0000"/>
        </w:rPr>
        <w:t>disclosed</w:t>
      </w:r>
      <w:r w:rsidRPr="008A2268">
        <w:rPr>
          <w:rFonts w:ascii="Calibri" w:hAnsi="Calibri"/>
          <w:color w:val="FF0000"/>
        </w:rPr>
        <w:t xml:space="preserve"> both the legal rent and a preferential rent, the landlord can raise the rent to the legal regulated rent at the end of a lease term</w:t>
      </w:r>
      <w:r w:rsidR="00A83BFC" w:rsidRPr="008A2268">
        <w:rPr>
          <w:rFonts w:ascii="Calibri" w:hAnsi="Calibri"/>
          <w:color w:val="000000" w:themeColor="text1"/>
        </w:rPr>
        <w:t xml:space="preserve">. </w:t>
      </w:r>
    </w:p>
    <w:commentRangeEnd w:id="28"/>
    <w:p w:rsidR="00A83BFC" w:rsidRPr="008A2268"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8A2268">
        <w:rPr>
          <w:rStyle w:val="CommentReference"/>
          <w:rFonts w:ascii="Calibri" w:eastAsia="Arial" w:hAnsi="Calibri" w:cs="Arial"/>
          <w:color w:val="000000"/>
          <w:sz w:val="24"/>
          <w:szCs w:val="24"/>
          <w:lang w:val="en"/>
        </w:rPr>
        <w:commentReference w:id="28"/>
      </w:r>
      <w:commentRangeEnd w:id="29"/>
      <w:r w:rsidRPr="008A2268">
        <w:rPr>
          <w:rStyle w:val="CommentReference"/>
          <w:rFonts w:ascii="Calibri" w:eastAsia="Arial" w:hAnsi="Calibri" w:cs="Arial"/>
          <w:color w:val="000000"/>
          <w:sz w:val="24"/>
          <w:szCs w:val="24"/>
          <w:lang w:val="en"/>
        </w:rPr>
        <w:commentReference w:id="29"/>
      </w:r>
      <w:r w:rsidR="00A83BFC" w:rsidRPr="008A2268">
        <w:rPr>
          <w:rFonts w:ascii="Calibri" w:hAnsi="Calibri"/>
          <w:color w:val="000000" w:themeColor="text1"/>
        </w:rPr>
        <w:t xml:space="preserve">However, if there was a preferential rider attached to the agreement that says the preferential rent is for the duration of the time the same tenant lives in the unit, the landlord can only raise the rent back to the legal regulated rent when the tenant leaves the unit. See </w:t>
      </w:r>
      <w:r w:rsidR="00A83BFC" w:rsidRPr="008A2268">
        <w:rPr>
          <w:rFonts w:ascii="Calibri" w:hAnsi="Calibri"/>
          <w:b/>
          <w:color w:val="4472C4" w:themeColor="accent5"/>
        </w:rPr>
        <w:t xml:space="preserve">Item 20 on the New York City Lease Rider </w:t>
      </w:r>
      <w:r w:rsidR="0050693C">
        <w:rPr>
          <w:rFonts w:ascii="Calibri" w:hAnsi="Calibri"/>
          <w:b/>
          <w:color w:val="4472C4" w:themeColor="accent5"/>
        </w:rPr>
        <w:t>for</w:t>
      </w:r>
      <w:r w:rsidR="00A83BFC" w:rsidRPr="008A2268">
        <w:rPr>
          <w:rFonts w:ascii="Calibri" w:hAnsi="Calibri"/>
          <w:b/>
          <w:color w:val="4472C4" w:themeColor="accent5"/>
        </w:rPr>
        <w:t xml:space="preserve"> </w:t>
      </w:r>
      <w:r w:rsidR="00A31326">
        <w:rPr>
          <w:rFonts w:ascii="Calibri" w:hAnsi="Calibri"/>
          <w:b/>
          <w:color w:val="4472C4" w:themeColor="accent5"/>
        </w:rPr>
        <w:t>Rent-stabilized</w:t>
      </w:r>
      <w:r w:rsidR="00A83BFC" w:rsidRPr="008A2268">
        <w:rPr>
          <w:rFonts w:ascii="Calibri" w:hAnsi="Calibri"/>
          <w:b/>
          <w:color w:val="4472C4" w:themeColor="accent5"/>
        </w:rPr>
        <w:t xml:space="preserve"> Tenants</w:t>
      </w:r>
      <w:r w:rsidR="00A83BFC" w:rsidRPr="008A2268">
        <w:rPr>
          <w:rFonts w:ascii="Calibri" w:hAnsi="Calibri"/>
          <w:color w:val="4472C4" w:themeColor="accent5"/>
        </w:rPr>
        <w:t xml:space="preserve"> </w:t>
      </w:r>
      <w:r w:rsidR="00A83BFC" w:rsidRPr="008A2268">
        <w:rPr>
          <w:rFonts w:ascii="Calibri" w:hAnsi="Calibri"/>
          <w:color w:val="000000" w:themeColor="text1"/>
        </w:rPr>
        <w:t xml:space="preserve">or </w:t>
      </w:r>
      <w:r w:rsidR="00A83BFC" w:rsidRPr="008A2268">
        <w:rPr>
          <w:rFonts w:ascii="Calibri" w:hAnsi="Calibri"/>
          <w:b/>
          <w:color w:val="4472C4" w:themeColor="accent5"/>
        </w:rPr>
        <w:t>Fact Sheet #40</w:t>
      </w:r>
      <w:r w:rsidR="00A83BFC" w:rsidRPr="008A2268">
        <w:rPr>
          <w:rFonts w:ascii="Calibri" w:hAnsi="Calibri"/>
          <w:color w:val="4472C4" w:themeColor="accent5"/>
        </w:rPr>
        <w:t xml:space="preserve"> </w:t>
      </w:r>
      <w:r w:rsidR="00A83BFC" w:rsidRPr="008A2268">
        <w:rPr>
          <w:rFonts w:ascii="Calibri" w:hAnsi="Calibri"/>
          <w:color w:val="000000" w:themeColor="text1"/>
        </w:rPr>
        <w:t>for more information about preferential rents.</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Preferential rents are disclosed on </w:t>
      </w:r>
      <w:r w:rsidRPr="008A2268">
        <w:rPr>
          <w:rFonts w:ascii="Calibri" w:hAnsi="Calibri"/>
          <w:b/>
          <w:color w:val="4472C4" w:themeColor="accent5"/>
        </w:rPr>
        <w:t>Item 5 on the Renewal Lease Form</w:t>
      </w:r>
      <w:r w:rsidRPr="008A2268">
        <w:rPr>
          <w:rFonts w:ascii="Calibri" w:hAnsi="Calibri"/>
          <w:color w:val="4472C4" w:themeColor="accent5"/>
        </w:rPr>
        <w:t xml:space="preserve"> </w:t>
      </w:r>
      <w:r w:rsidRPr="008A2268">
        <w:rPr>
          <w:rFonts w:ascii="Calibri" w:hAnsi="Calibri"/>
          <w:color w:val="000000" w:themeColor="text1"/>
        </w:rPr>
        <w:t xml:space="preserve">and general on </w:t>
      </w:r>
      <w:r w:rsidRPr="008A2268">
        <w:rPr>
          <w:rFonts w:ascii="Calibri" w:hAnsi="Calibri"/>
          <w:b/>
          <w:color w:val="4472C4" w:themeColor="accent5"/>
        </w:rPr>
        <w:t>Item 3 of the Standard Form of Apartment Lease</w:t>
      </w:r>
      <w:r w:rsidRPr="008A2268">
        <w:rPr>
          <w:rFonts w:ascii="Calibri" w:hAnsi="Calibri"/>
          <w:color w:val="000000" w:themeColor="text1"/>
        </w:rPr>
        <w:t xml:space="preserve">.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rsidR="00A83BFC" w:rsidRPr="008A2268" w:rsidRDefault="00A83BFC" w:rsidP="0088304F">
      <w:pPr>
        <w:jc w:val="both"/>
        <w:rPr>
          <w:rFonts w:ascii="Calibri" w:hAnsi="Calibri"/>
          <w:b/>
          <w:color w:val="000000" w:themeColor="text1"/>
        </w:rPr>
      </w:pPr>
    </w:p>
    <w:p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Preferential Rents and Vacancy Increases</w:t>
      </w:r>
      <w:r w:rsidRPr="008A226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rsidR="00A83BFC" w:rsidRPr="008A2268" w:rsidRDefault="00A83BFC" w:rsidP="0088304F">
      <w:pPr>
        <w:jc w:val="both"/>
        <w:rPr>
          <w:rFonts w:ascii="Calibri" w:hAnsi="Calibri"/>
          <w:color w:val="000000" w:themeColor="text1"/>
        </w:rPr>
      </w:pPr>
    </w:p>
    <w:p w:rsidR="00A83BFC" w:rsidRPr="008A2268" w:rsidRDefault="00A83BFC" w:rsidP="0088304F">
      <w:pPr>
        <w:jc w:val="both"/>
        <w:outlineLvl w:val="0"/>
        <w:rPr>
          <w:rFonts w:ascii="Calibri" w:hAnsi="Calibri"/>
          <w:color w:val="000000" w:themeColor="text1"/>
        </w:rPr>
      </w:pPr>
      <w:r w:rsidRPr="008A2268">
        <w:rPr>
          <w:rFonts w:ascii="Calibri" w:hAnsi="Calibri"/>
          <w:b/>
          <w:color w:val="4472C4" w:themeColor="accent5"/>
        </w:rPr>
        <w:t>Fact Sheet #40</w:t>
      </w:r>
      <w:r w:rsidRPr="008A2268">
        <w:rPr>
          <w:rFonts w:ascii="Calibri" w:hAnsi="Calibri"/>
          <w:color w:val="4472C4" w:themeColor="accent5"/>
        </w:rPr>
        <w:t xml:space="preserve"> </w:t>
      </w:r>
      <w:r w:rsidRPr="008A2268">
        <w:rPr>
          <w:rFonts w:ascii="Calibri" w:hAnsi="Calibri"/>
          <w:color w:val="000000" w:themeColor="text1"/>
        </w:rPr>
        <w:t xml:space="preserve">and the </w:t>
      </w:r>
      <w:r w:rsidRPr="008A2268">
        <w:rPr>
          <w:rFonts w:ascii="Calibri" w:hAnsi="Calibri"/>
          <w:b/>
          <w:color w:val="4472C4" w:themeColor="accent5"/>
        </w:rPr>
        <w:t>Met Council</w:t>
      </w:r>
      <w:r w:rsidRPr="008A2268">
        <w:rPr>
          <w:rFonts w:ascii="Calibri" w:hAnsi="Calibri"/>
          <w:color w:val="4472C4" w:themeColor="accent5"/>
        </w:rPr>
        <w:t xml:space="preserve"> </w:t>
      </w:r>
      <w:r w:rsidRPr="008A2268">
        <w:rPr>
          <w:rFonts w:ascii="Calibri" w:hAnsi="Calibri"/>
          <w:color w:val="000000" w:themeColor="text1"/>
        </w:rPr>
        <w:t>both have more information on preferential rents.</w:t>
      </w:r>
    </w:p>
    <w:p w:rsidR="00A83BFC" w:rsidRPr="008A2268" w:rsidRDefault="00A83BFC" w:rsidP="0088304F">
      <w:pPr>
        <w:jc w:val="both"/>
        <w:rPr>
          <w:rFonts w:ascii="Calibri" w:hAnsi="Calibri"/>
          <w:color w:val="000000" w:themeColor="text1"/>
        </w:rPr>
      </w:pPr>
    </w:p>
    <w:p w:rsidR="00A83BFC" w:rsidRPr="008A2268" w:rsidRDefault="00A83BFC"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rsidR="00A83BFC" w:rsidRPr="008A2268" w:rsidRDefault="00A83BFC" w:rsidP="0088304F">
      <w:pPr>
        <w:jc w:val="both"/>
        <w:outlineLvl w:val="0"/>
        <w:rPr>
          <w:rFonts w:ascii="Calibri" w:hAnsi="Calibri"/>
          <w:b/>
          <w:color w:val="4472C4" w:themeColor="accent5"/>
          <w:u w:val="single"/>
        </w:rPr>
      </w:pPr>
    </w:p>
    <w:p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good article</w:t>
      </w:r>
    </w:p>
    <w:p w:rsidR="00A83BFC" w:rsidRPr="008A2268" w:rsidRDefault="00C52BCC" w:rsidP="0088304F">
      <w:pPr>
        <w:jc w:val="both"/>
        <w:rPr>
          <w:rFonts w:ascii="Calibri" w:hAnsi="Calibri"/>
          <w:color w:val="000000" w:themeColor="text1"/>
        </w:rPr>
      </w:pPr>
      <w:hyperlink r:id="rId38" w:history="1">
        <w:r w:rsidR="00A83BFC" w:rsidRPr="008A2268">
          <w:rPr>
            <w:rStyle w:val="Hyperlink"/>
            <w:rFonts w:ascii="Calibri" w:hAnsi="Calibri"/>
          </w:rPr>
          <w:t>https://ny.curbed.com/2017/4/25/15425058/nyc-rent-stabilization-loophole-landlords</w:t>
        </w:r>
      </w:hyperlink>
    </w:p>
    <w:p w:rsidR="00A83BFC" w:rsidRPr="008A2268" w:rsidRDefault="00A83BFC" w:rsidP="0088304F">
      <w:pPr>
        <w:jc w:val="both"/>
        <w:outlineLvl w:val="0"/>
        <w:rPr>
          <w:rFonts w:ascii="Calibri" w:hAnsi="Calibri"/>
          <w:b/>
          <w:color w:val="000000" w:themeColor="text1"/>
        </w:rPr>
      </w:pPr>
    </w:p>
    <w:p w:rsidR="0050693C" w:rsidRDefault="00A83BFC" w:rsidP="0088304F">
      <w:pPr>
        <w:jc w:val="both"/>
        <w:rPr>
          <w:rFonts w:ascii="Calibri" w:eastAsia="Arial" w:hAnsi="Calibri" w:cs="Arial"/>
          <w:color w:val="000000" w:themeColor="text1"/>
          <w:lang w:val="en"/>
        </w:rPr>
      </w:pPr>
      <w:r w:rsidRPr="008A2268">
        <w:rPr>
          <w:rFonts w:ascii="Calibri" w:hAnsi="Calibri"/>
          <w:b/>
          <w:color w:val="000000" w:themeColor="text1"/>
        </w:rPr>
        <w:t xml:space="preserve">Item 20 on the </w:t>
      </w:r>
      <w:r w:rsidRPr="008A2268">
        <w:rPr>
          <w:rFonts w:ascii="Calibri" w:eastAsia="Arial" w:hAnsi="Calibri" w:cs="Arial"/>
          <w:b/>
          <w:color w:val="000000" w:themeColor="text1"/>
          <w:lang w:val="en"/>
        </w:rPr>
        <w:t xml:space="preserve">New York City </w:t>
      </w:r>
      <w:r w:rsidRPr="008A2268">
        <w:rPr>
          <w:rFonts w:ascii="Calibri" w:hAnsi="Calibri"/>
          <w:b/>
          <w:color w:val="000000" w:themeColor="text1"/>
        </w:rPr>
        <w:t>Lease</w:t>
      </w:r>
      <w:r w:rsidRPr="008A2268">
        <w:rPr>
          <w:rFonts w:ascii="Calibri" w:eastAsia="Arial" w:hAnsi="Calibri" w:cs="Arial"/>
          <w:b/>
          <w:color w:val="000000" w:themeColor="text1"/>
          <w:lang w:val="en"/>
        </w:rPr>
        <w:t xml:space="preserve"> Rider </w:t>
      </w:r>
      <w:r w:rsidR="0050693C">
        <w:rPr>
          <w:rFonts w:ascii="Calibri" w:eastAsia="Arial" w:hAnsi="Calibri" w:cs="Arial"/>
          <w:b/>
          <w:color w:val="000000" w:themeColor="text1"/>
          <w:lang w:val="en"/>
        </w:rPr>
        <w:t>for</w:t>
      </w:r>
      <w:r w:rsidRPr="008A2268">
        <w:rPr>
          <w:rFonts w:ascii="Calibri" w:eastAsia="Arial" w:hAnsi="Calibri" w:cs="Arial"/>
          <w:b/>
          <w:color w:val="000000" w:themeColor="text1"/>
          <w:lang w:val="en"/>
        </w:rPr>
        <w:t xml:space="preserve"> </w:t>
      </w:r>
      <w:r w:rsidR="00A31326">
        <w:rPr>
          <w:rFonts w:ascii="Calibri" w:eastAsia="Arial" w:hAnsi="Calibri" w:cs="Arial"/>
          <w:b/>
          <w:color w:val="000000" w:themeColor="text1"/>
          <w:lang w:val="en"/>
        </w:rPr>
        <w:t>Rent-stabilized</w:t>
      </w:r>
      <w:r w:rsidRPr="008A2268">
        <w:rPr>
          <w:rFonts w:ascii="Calibri" w:eastAsia="Arial" w:hAnsi="Calibri" w:cs="Arial"/>
          <w:b/>
          <w:color w:val="000000" w:themeColor="text1"/>
          <w:lang w:val="en"/>
        </w:rPr>
        <w:t xml:space="preserve"> Tenants</w:t>
      </w:r>
      <w:r w:rsidRPr="008A2268">
        <w:rPr>
          <w:rFonts w:ascii="Calibri" w:eastAsia="Arial" w:hAnsi="Calibri" w:cs="Arial"/>
          <w:color w:val="000000" w:themeColor="text1"/>
          <w:lang w:val="en"/>
        </w:rPr>
        <w:t xml:space="preserve"> </w:t>
      </w:r>
    </w:p>
    <w:p w:rsidR="00A83BFC" w:rsidRPr="008A2268" w:rsidRDefault="00C52BCC" w:rsidP="0088304F">
      <w:pPr>
        <w:jc w:val="both"/>
        <w:rPr>
          <w:rFonts w:ascii="Calibri" w:hAnsi="Calibri"/>
          <w:color w:val="000000" w:themeColor="text1"/>
        </w:rPr>
      </w:pPr>
      <w:hyperlink r:id="rId39" w:history="1">
        <w:r w:rsidR="00A83BFC" w:rsidRPr="008A2268">
          <w:rPr>
            <w:rStyle w:val="Hyperlink"/>
            <w:rFonts w:ascii="Calibri" w:hAnsi="Calibri"/>
          </w:rPr>
          <w:t>http://www.nyshcr.org/Forms/Rent/Ralr1.pdf</w:t>
        </w:r>
      </w:hyperlink>
    </w:p>
    <w:p w:rsidR="00A83BFC" w:rsidRPr="008A2268" w:rsidRDefault="00A83BFC" w:rsidP="0088304F">
      <w:pPr>
        <w:jc w:val="both"/>
        <w:outlineLvl w:val="0"/>
        <w:rPr>
          <w:rFonts w:ascii="Calibri" w:hAnsi="Calibri"/>
          <w:b/>
          <w:color w:val="000000" w:themeColor="text1"/>
        </w:rPr>
      </w:pPr>
    </w:p>
    <w:p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w:t>
      </w:r>
    </w:p>
    <w:p w:rsidR="00A83BFC" w:rsidRPr="008A2268" w:rsidRDefault="00C52BCC" w:rsidP="0088304F">
      <w:pPr>
        <w:jc w:val="both"/>
        <w:outlineLvl w:val="0"/>
        <w:rPr>
          <w:rFonts w:ascii="Calibri" w:hAnsi="Calibri"/>
          <w:color w:val="000000" w:themeColor="text1"/>
          <w:u w:val="single"/>
        </w:rPr>
      </w:pPr>
      <w:hyperlink r:id="rId40">
        <w:r w:rsidR="00A83BFC" w:rsidRPr="008A2268">
          <w:rPr>
            <w:rFonts w:ascii="Calibri" w:hAnsi="Calibri"/>
            <w:color w:val="000000" w:themeColor="text1"/>
            <w:u w:val="single"/>
          </w:rPr>
          <w:t>http://www.nyshcr.org/Rent/FactSheets/orafac40.pdf</w:t>
        </w:r>
      </w:hyperlink>
    </w:p>
    <w:p w:rsidR="00A83BFC" w:rsidRPr="008A2268" w:rsidRDefault="00A83BFC" w:rsidP="0088304F">
      <w:pPr>
        <w:jc w:val="both"/>
        <w:outlineLvl w:val="0"/>
        <w:rPr>
          <w:rFonts w:ascii="Calibri" w:hAnsi="Calibri"/>
          <w:color w:val="000000" w:themeColor="text1"/>
          <w:u w:val="single"/>
        </w:rPr>
      </w:pPr>
    </w:p>
    <w:p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Item 5 on the Renewal Lease Form</w:t>
      </w:r>
    </w:p>
    <w:p w:rsidR="00A83BFC" w:rsidRPr="008A2268" w:rsidRDefault="00C52BCC" w:rsidP="0088304F">
      <w:pPr>
        <w:jc w:val="both"/>
        <w:rPr>
          <w:rFonts w:ascii="Calibri" w:hAnsi="Calibri"/>
          <w:color w:val="000000" w:themeColor="text1"/>
        </w:rPr>
      </w:pPr>
      <w:hyperlink r:id="rId41" w:history="1">
        <w:r w:rsidR="00A83BFC" w:rsidRPr="008A2268">
          <w:rPr>
            <w:rStyle w:val="Hyperlink"/>
            <w:rFonts w:ascii="Calibri" w:hAnsi="Calibri"/>
          </w:rPr>
          <w:t>http://www.nyshcr.org/Forms/Rent/rtp8.pdf</w:t>
        </w:r>
      </w:hyperlink>
    </w:p>
    <w:p w:rsidR="00A83BFC" w:rsidRPr="008A2268" w:rsidRDefault="00A83BFC" w:rsidP="0088304F">
      <w:pPr>
        <w:jc w:val="both"/>
        <w:rPr>
          <w:rFonts w:ascii="Calibri" w:hAnsi="Calibri"/>
          <w:color w:val="000000" w:themeColor="text1"/>
        </w:rPr>
      </w:pPr>
    </w:p>
    <w:p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Item 3 of the Standard Form of Apartment Lease</w:t>
      </w:r>
    </w:p>
    <w:p w:rsidR="00A83BFC" w:rsidRPr="008A2268" w:rsidRDefault="00C52BCC" w:rsidP="0088304F">
      <w:pPr>
        <w:jc w:val="both"/>
        <w:rPr>
          <w:rFonts w:ascii="Calibri" w:hAnsi="Calibri"/>
          <w:color w:val="000000" w:themeColor="text1"/>
        </w:rPr>
      </w:pPr>
      <w:hyperlink r:id="rId42" w:history="1">
        <w:r w:rsidR="00A83BFC" w:rsidRPr="008A2268">
          <w:rPr>
            <w:rStyle w:val="Hyperlink"/>
            <w:rFonts w:ascii="Calibri" w:hAnsi="Calibri"/>
          </w:rPr>
          <w:t>https://docdrop.org/static/drop-pdf/Standard-Lease_Apartment-89NLx.pdf</w:t>
        </w:r>
      </w:hyperlink>
    </w:p>
    <w:p w:rsidR="00A83BFC" w:rsidRPr="008A2268" w:rsidRDefault="00A83BFC" w:rsidP="0088304F">
      <w:pPr>
        <w:jc w:val="both"/>
        <w:outlineLvl w:val="0"/>
        <w:rPr>
          <w:rFonts w:ascii="Calibri" w:hAnsi="Calibri"/>
          <w:b/>
          <w:color w:val="4472C4" w:themeColor="accent5"/>
          <w:u w:val="single"/>
        </w:rPr>
      </w:pPr>
    </w:p>
    <w:p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 Preferential Rents</w:t>
      </w:r>
    </w:p>
    <w:p w:rsidR="00A83BFC" w:rsidRPr="008A2268" w:rsidRDefault="00C52BCC" w:rsidP="0088304F">
      <w:pPr>
        <w:jc w:val="both"/>
        <w:rPr>
          <w:rFonts w:ascii="Calibri" w:hAnsi="Calibri"/>
          <w:color w:val="000000" w:themeColor="text1"/>
          <w:u w:val="single"/>
        </w:rPr>
      </w:pPr>
      <w:hyperlink r:id="rId43">
        <w:r w:rsidR="00A83BFC" w:rsidRPr="008A2268">
          <w:rPr>
            <w:rFonts w:ascii="Calibri" w:hAnsi="Calibri"/>
            <w:color w:val="000000" w:themeColor="text1"/>
            <w:u w:val="single"/>
          </w:rPr>
          <w:t>http://www.nyshcr.org/Rent/FactSheets/orafac40.pdf</w:t>
        </w:r>
      </w:hyperlink>
    </w:p>
    <w:p w:rsidR="00A83BFC" w:rsidRPr="008A2268" w:rsidRDefault="00A83BFC" w:rsidP="0088304F">
      <w:pPr>
        <w:jc w:val="both"/>
        <w:rPr>
          <w:rFonts w:ascii="Calibri" w:hAnsi="Calibri"/>
          <w:color w:val="000000" w:themeColor="text1"/>
        </w:rPr>
      </w:pPr>
    </w:p>
    <w:p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 xml:space="preserve">Met Council </w:t>
      </w:r>
    </w:p>
    <w:p w:rsidR="00A83BFC" w:rsidRPr="008A2268" w:rsidRDefault="00C52BCC" w:rsidP="0088304F">
      <w:pPr>
        <w:jc w:val="both"/>
        <w:rPr>
          <w:rFonts w:ascii="Calibri" w:hAnsi="Calibri"/>
          <w:color w:val="000000" w:themeColor="text1"/>
        </w:rPr>
      </w:pPr>
      <w:hyperlink r:id="rId44">
        <w:r w:rsidR="00A83BFC" w:rsidRPr="008A2268">
          <w:rPr>
            <w:rFonts w:ascii="Calibri" w:hAnsi="Calibri"/>
            <w:color w:val="000000" w:themeColor="text1"/>
            <w:u w:val="single"/>
          </w:rPr>
          <w:t>http://metcouncilonhousing.org/help_and_answers/preferential_rents</w:t>
        </w:r>
      </w:hyperlink>
    </w:p>
    <w:p w:rsidR="00A83BFC" w:rsidRPr="008A2268" w:rsidRDefault="00A83BFC" w:rsidP="0088304F">
      <w:pPr>
        <w:jc w:val="both"/>
        <w:rPr>
          <w:rFonts w:ascii="Calibri" w:hAnsi="Calibri" w:cs="Helvetica"/>
          <w:color w:val="000000"/>
        </w:rPr>
      </w:pPr>
    </w:p>
    <w:p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 </w:t>
      </w:r>
    </w:p>
    <w:p w:rsidR="00774256" w:rsidRPr="008A2268" w:rsidRDefault="00774256" w:rsidP="0088304F">
      <w:pPr>
        <w:jc w:val="both"/>
        <w:rPr>
          <w:rFonts w:ascii="Calibri" w:hAnsi="Calibri"/>
        </w:rPr>
      </w:pPr>
      <w:r w:rsidRPr="008A2268">
        <w:rPr>
          <w:rFonts w:ascii="Calibri" w:hAnsi="Calibri"/>
        </w:rPr>
        <w:br w:type="page"/>
      </w:r>
    </w:p>
    <w:p w:rsidR="00774256" w:rsidRPr="008A2268" w:rsidRDefault="00774256" w:rsidP="0088304F">
      <w:pPr>
        <w:jc w:val="both"/>
        <w:outlineLvl w:val="0"/>
        <w:rPr>
          <w:rFonts w:ascii="Calibri" w:hAnsi="Calibri"/>
          <w:b/>
          <w:u w:val="single"/>
        </w:rPr>
      </w:pPr>
      <w:commentRangeStart w:id="30"/>
      <w:r w:rsidRPr="008A2268">
        <w:rPr>
          <w:rFonts w:ascii="Calibri" w:hAnsi="Calibri"/>
          <w:b/>
          <w:u w:val="single"/>
        </w:rPr>
        <w:t xml:space="preserve">14 Separate Charges </w:t>
      </w:r>
      <w:commentRangeEnd w:id="30"/>
      <w:r w:rsidR="00AA42DC" w:rsidRPr="008A2268">
        <w:rPr>
          <w:rStyle w:val="CommentReference"/>
          <w:rFonts w:ascii="Calibri" w:eastAsia="Arial" w:hAnsi="Calibri" w:cs="Arial"/>
          <w:color w:val="000000"/>
          <w:sz w:val="24"/>
          <w:szCs w:val="24"/>
          <w:lang w:val="en"/>
        </w:rPr>
        <w:commentReference w:id="30"/>
      </w:r>
    </w:p>
    <w:p w:rsidR="00774256" w:rsidRPr="008A2268" w:rsidRDefault="00774256" w:rsidP="0088304F">
      <w:pPr>
        <w:jc w:val="both"/>
        <w:rPr>
          <w:rFonts w:ascii="Calibri" w:hAnsi="Calibri"/>
          <w:i/>
          <w:color w:val="FF0000"/>
        </w:rPr>
      </w:pPr>
      <w:r w:rsidRPr="008A2268">
        <w:rPr>
          <w:rFonts w:ascii="Calibri" w:hAnsi="Calibri"/>
          <w:i/>
          <w:color w:val="FF0000"/>
        </w:rPr>
        <w:t>Items 7-10 indicate other char</w:t>
      </w:r>
      <w:r w:rsidR="00FA014E" w:rsidRPr="008A2268">
        <w:rPr>
          <w:rFonts w:ascii="Calibri" w:hAnsi="Calibri"/>
          <w:i/>
          <w:color w:val="FF0000"/>
        </w:rPr>
        <w:t xml:space="preserve">ges that can be added to leases, such as charges for air conditioners, appliances, and other ancillary </w:t>
      </w:r>
      <w:r w:rsidR="009E163D" w:rsidRPr="008A2268">
        <w:rPr>
          <w:rFonts w:ascii="Calibri" w:hAnsi="Calibri"/>
          <w:i/>
          <w:color w:val="FF0000"/>
        </w:rPr>
        <w:t xml:space="preserve">(or additional) </w:t>
      </w:r>
      <w:r w:rsidR="00FA014E" w:rsidRPr="008A2268">
        <w:rPr>
          <w:rFonts w:ascii="Calibri" w:hAnsi="Calibri"/>
          <w:i/>
          <w:color w:val="FF0000"/>
        </w:rPr>
        <w:t>services.</w:t>
      </w:r>
    </w:p>
    <w:p w:rsidR="00FA014E" w:rsidRPr="008A2268" w:rsidRDefault="00FA014E" w:rsidP="0088304F">
      <w:pPr>
        <w:jc w:val="both"/>
        <w:rPr>
          <w:rFonts w:ascii="Calibri" w:hAnsi="Calibri"/>
          <w:color w:val="FF0000"/>
        </w:rPr>
      </w:pPr>
    </w:p>
    <w:p w:rsidR="00FA014E" w:rsidRPr="008A2268" w:rsidRDefault="00FA014E" w:rsidP="0088304F">
      <w:pPr>
        <w:jc w:val="both"/>
        <w:rPr>
          <w:rFonts w:ascii="Calibri" w:hAnsi="Calibri"/>
          <w:color w:val="FF0000"/>
        </w:rPr>
      </w:pPr>
      <w:r w:rsidRPr="008A2268">
        <w:rPr>
          <w:rFonts w:ascii="Calibri" w:hAnsi="Calibri"/>
          <w:color w:val="FF0000"/>
        </w:rPr>
        <w:t>Besides the legal allowable charges, the landlord can include addition</w:t>
      </w:r>
      <w:r w:rsidR="00AA42DC" w:rsidRPr="008A2268">
        <w:rPr>
          <w:rFonts w:ascii="Calibri" w:hAnsi="Calibri"/>
          <w:color w:val="FF0000"/>
        </w:rPr>
        <w:t>al charges for air conditioners, appliances, and other supplementary services</w:t>
      </w:r>
      <w:r w:rsidR="009E163D" w:rsidRPr="008A2268">
        <w:rPr>
          <w:rFonts w:ascii="Calibri" w:hAnsi="Calibri"/>
          <w:color w:val="FF0000"/>
        </w:rPr>
        <w:t xml:space="preserve"> like a garage</w:t>
      </w:r>
      <w:r w:rsidR="00AA42DC" w:rsidRPr="008A2268">
        <w:rPr>
          <w:rFonts w:ascii="Calibri" w:hAnsi="Calibri"/>
          <w:color w:val="FF0000"/>
        </w:rPr>
        <w:t>.</w:t>
      </w:r>
      <w:r w:rsidRPr="008A2268">
        <w:rPr>
          <w:rFonts w:ascii="Calibri" w:hAnsi="Calibri"/>
          <w:color w:val="FF0000"/>
        </w:rPr>
        <w:t xml:space="preserve"> </w:t>
      </w:r>
    </w:p>
    <w:p w:rsidR="00FA014E" w:rsidRPr="008A2268" w:rsidRDefault="00FA014E" w:rsidP="0088304F">
      <w:pPr>
        <w:jc w:val="both"/>
        <w:rPr>
          <w:rFonts w:ascii="Calibri" w:hAnsi="Calibri"/>
        </w:rPr>
      </w:pPr>
    </w:p>
    <w:p w:rsidR="00FA014E" w:rsidRPr="008A2268" w:rsidRDefault="00FA014E" w:rsidP="0088304F">
      <w:pPr>
        <w:jc w:val="both"/>
        <w:rPr>
          <w:rFonts w:ascii="Calibri" w:hAnsi="Calibri"/>
          <w:b/>
          <w:color w:val="FF0000"/>
        </w:rPr>
      </w:pPr>
      <w:r w:rsidRPr="008A2268">
        <w:rPr>
          <w:rFonts w:ascii="Calibri" w:hAnsi="Calibri"/>
          <w:b/>
          <w:color w:val="FF0000"/>
        </w:rPr>
        <w:t xml:space="preserve">Air Conditioners </w:t>
      </w:r>
    </w:p>
    <w:p w:rsidR="00FA014E" w:rsidRPr="008A2268" w:rsidRDefault="00FA014E" w:rsidP="0088304F">
      <w:pPr>
        <w:jc w:val="both"/>
        <w:rPr>
          <w:rFonts w:ascii="Calibri" w:hAnsi="Calibri" w:cs="TimesNewRomanPSMT"/>
          <w:color w:val="FF0000"/>
        </w:rPr>
      </w:pPr>
      <w:r w:rsidRPr="008A2268">
        <w:rPr>
          <w:rFonts w:ascii="Calibri" w:hAnsi="Calibri"/>
          <w:color w:val="FF0000"/>
        </w:rPr>
        <w:t xml:space="preserve">In buildings where the landlord </w:t>
      </w:r>
      <w:r w:rsidRPr="008A2268">
        <w:rPr>
          <w:rFonts w:ascii="Calibri" w:hAnsi="Calibri"/>
          <w:i/>
          <w:color w:val="FF0000"/>
        </w:rPr>
        <w:t>pays</w:t>
      </w:r>
      <w:r w:rsidRPr="008A2268">
        <w:rPr>
          <w:rFonts w:ascii="Calibri" w:hAnsi="Calibri"/>
          <w:color w:val="FF0000"/>
        </w:rPr>
        <w:t xml:space="preserve"> the electric bill, the landlord can charge extra rent for use of each air conditioner in the apartment. This charge is adjusted every year on October 1 according to the Price Index of Operating Costs for </w:t>
      </w:r>
      <w:r w:rsidR="00A31326">
        <w:rPr>
          <w:rFonts w:ascii="Calibri" w:hAnsi="Calibri"/>
          <w:color w:val="FF0000"/>
        </w:rPr>
        <w:t>Rent-stabilized</w:t>
      </w:r>
      <w:r w:rsidRPr="008A2268">
        <w:rPr>
          <w:rFonts w:ascii="Calibri" w:hAnsi="Calibri"/>
          <w:color w:val="FF0000"/>
        </w:rPr>
        <w:t xml:space="preserve"> Apartment Houses in New York City</w:t>
      </w:r>
      <w:r w:rsidRPr="008A2268">
        <w:rPr>
          <w:rFonts w:ascii="Calibri" w:hAnsi="Calibri" w:cs="TimesNewRomanPSMT"/>
          <w:color w:val="FF0000"/>
        </w:rPr>
        <w:t>.</w:t>
      </w:r>
    </w:p>
    <w:p w:rsidR="00FA014E" w:rsidRPr="008A2268" w:rsidRDefault="00FA014E" w:rsidP="0088304F">
      <w:pPr>
        <w:jc w:val="both"/>
        <w:rPr>
          <w:rFonts w:ascii="Calibri" w:hAnsi="Calibri" w:cs="TimesNewRomanPSMT"/>
          <w:color w:val="FF0000"/>
        </w:rPr>
      </w:pPr>
    </w:p>
    <w:p w:rsidR="00FA014E" w:rsidRPr="008A2268" w:rsidRDefault="00FA014E" w:rsidP="0088304F">
      <w:pPr>
        <w:jc w:val="both"/>
        <w:rPr>
          <w:rFonts w:ascii="Calibri" w:hAnsi="Calibri"/>
          <w:color w:val="FF0000"/>
        </w:rPr>
      </w:pPr>
      <w:r w:rsidRPr="008A2268">
        <w:rPr>
          <w:rFonts w:ascii="Calibri" w:hAnsi="Calibri" w:cs="TimesNewRomanPSMT"/>
          <w:color w:val="FF0000"/>
        </w:rPr>
        <w:t xml:space="preserve">In apartments where the landlord </w:t>
      </w:r>
      <w:r w:rsidRPr="008A2268">
        <w:rPr>
          <w:rFonts w:ascii="Calibri" w:hAnsi="Calibri" w:cs="TimesNewRomanPSMT"/>
          <w:i/>
          <w:color w:val="FF0000"/>
        </w:rPr>
        <w:t>does not pay</w:t>
      </w:r>
      <w:r w:rsidRPr="008A2268">
        <w:rPr>
          <w:rFonts w:ascii="Calibri" w:hAnsi="Calibri" w:cs="TimesNewRomanPSMT"/>
          <w:color w:val="FF0000"/>
        </w:rPr>
        <w:t xml:space="preserve"> the </w:t>
      </w:r>
      <w:r w:rsidRPr="008A2268">
        <w:rPr>
          <w:rFonts w:ascii="Calibri" w:hAnsi="Calibri"/>
          <w:color w:val="FF0000"/>
        </w:rPr>
        <w:t>electric bill, for every air conditioner that the tenant buys and installs, the landlord can charge $5 per air conditioner, per month. Once this charge has been collected and the air conditioner installed, the tenant cannot remove the air conditioner without the landlord’s consent. This extra charge can only be collected if the air conditioner protrudes beyond the window line, and is not in a “sleeve.”</w:t>
      </w:r>
    </w:p>
    <w:p w:rsidR="00FA014E" w:rsidRPr="008A2268" w:rsidRDefault="00FA014E" w:rsidP="0088304F">
      <w:pPr>
        <w:jc w:val="both"/>
        <w:rPr>
          <w:rFonts w:ascii="Calibri" w:hAnsi="Calibri"/>
          <w:color w:val="FF0000"/>
        </w:rPr>
      </w:pPr>
    </w:p>
    <w:p w:rsidR="00FA014E" w:rsidRPr="008A2268" w:rsidRDefault="00FA014E" w:rsidP="0088304F">
      <w:pPr>
        <w:jc w:val="both"/>
        <w:rPr>
          <w:rFonts w:ascii="Calibri" w:hAnsi="Calibri" w:cs="TimesNewRomanPSMT"/>
          <w:color w:val="FF0000"/>
        </w:rPr>
      </w:pPr>
      <w:r w:rsidRPr="008A2268">
        <w:rPr>
          <w:rFonts w:ascii="Calibri" w:hAnsi="Calibri"/>
          <w:color w:val="FF0000"/>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A31326">
        <w:rPr>
          <w:rFonts w:ascii="Calibri" w:hAnsi="Calibri"/>
          <w:color w:val="FF0000"/>
        </w:rPr>
        <w:t>rent-stabilized</w:t>
      </w:r>
      <w:r w:rsidRPr="008A2268">
        <w:rPr>
          <w:rFonts w:ascii="Calibri" w:hAnsi="Calibri"/>
          <w:color w:val="FF0000"/>
        </w:rPr>
        <w:t xml:space="preserve"> and the air conditioner was installed on or after October 1, 1985, the $5 charge is not included in the base rent. It is included if the unit is </w:t>
      </w:r>
      <w:r w:rsidR="00A31326">
        <w:rPr>
          <w:rFonts w:ascii="Calibri" w:hAnsi="Calibri"/>
          <w:color w:val="FF0000"/>
        </w:rPr>
        <w:t>rent-</w:t>
      </w:r>
      <w:r w:rsidR="00330832">
        <w:rPr>
          <w:rFonts w:ascii="Calibri" w:hAnsi="Calibri"/>
          <w:color w:val="FF0000"/>
        </w:rPr>
        <w:t>controlled</w:t>
      </w:r>
      <w:r w:rsidRPr="008A2268">
        <w:rPr>
          <w:rFonts w:ascii="Calibri" w:hAnsi="Calibri"/>
          <w:color w:val="FF0000"/>
        </w:rPr>
        <w:t xml:space="preserve">, however.  </w:t>
      </w:r>
    </w:p>
    <w:p w:rsidR="00FA014E" w:rsidRPr="008A2268" w:rsidRDefault="00FA014E" w:rsidP="0088304F">
      <w:pPr>
        <w:jc w:val="both"/>
        <w:rPr>
          <w:rFonts w:ascii="Calibri" w:hAnsi="Calibri"/>
          <w:color w:val="FF0000"/>
        </w:rPr>
      </w:pPr>
    </w:p>
    <w:p w:rsidR="00FA014E" w:rsidRPr="008A2268" w:rsidRDefault="00FA014E" w:rsidP="0088304F">
      <w:pPr>
        <w:jc w:val="both"/>
        <w:rPr>
          <w:rFonts w:ascii="Calibri" w:hAnsi="Calibri"/>
          <w:b/>
          <w:color w:val="FF0000"/>
        </w:rPr>
      </w:pPr>
      <w:r w:rsidRPr="008A2268">
        <w:rPr>
          <w:rFonts w:ascii="Calibri" w:hAnsi="Calibri"/>
          <w:color w:val="FF0000"/>
        </w:rPr>
        <w:t xml:space="preserve">For more information on air conditioners and collection procedures, </w:t>
      </w:r>
      <w:r w:rsidRPr="008A2268">
        <w:rPr>
          <w:rFonts w:ascii="Calibri" w:hAnsi="Calibri"/>
          <w:b/>
          <w:color w:val="5B9BD5" w:themeColor="accent1"/>
        </w:rPr>
        <w:t>see FACT SHEET #27.</w:t>
      </w:r>
      <w:r w:rsidRPr="008A2268">
        <w:rPr>
          <w:rFonts w:ascii="Calibri" w:hAnsi="Calibri"/>
          <w:b/>
          <w:color w:val="FF0000"/>
        </w:rPr>
        <w:t xml:space="preserve"> </w:t>
      </w:r>
    </w:p>
    <w:p w:rsidR="00FA014E" w:rsidRPr="008A2268" w:rsidRDefault="00FA014E" w:rsidP="0088304F">
      <w:pPr>
        <w:jc w:val="both"/>
        <w:rPr>
          <w:rFonts w:ascii="Calibri" w:hAnsi="Calibri"/>
          <w:b/>
          <w:color w:val="FF0000"/>
        </w:rPr>
      </w:pPr>
    </w:p>
    <w:p w:rsidR="00FA014E" w:rsidRPr="008A2268" w:rsidRDefault="00FA014E" w:rsidP="0088304F">
      <w:pPr>
        <w:jc w:val="both"/>
        <w:rPr>
          <w:rFonts w:ascii="Calibri" w:hAnsi="Calibri"/>
          <w:b/>
          <w:color w:val="FF0000"/>
        </w:rPr>
      </w:pPr>
      <w:r w:rsidRPr="008A2268">
        <w:rPr>
          <w:rFonts w:ascii="Calibri" w:hAnsi="Calibri"/>
          <w:b/>
          <w:color w:val="FF0000"/>
        </w:rPr>
        <w:t>Appliances</w:t>
      </w:r>
    </w:p>
    <w:p w:rsidR="00FA014E" w:rsidRPr="008A2268" w:rsidRDefault="00FA014E"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8A2268">
        <w:rPr>
          <w:rFonts w:ascii="Calibri" w:eastAsiaTheme="minorHAnsi" w:hAnsi="Calibri" w:cstheme="minorBidi"/>
          <w:b/>
          <w:color w:val="5B9BD5" w:themeColor="accent1"/>
        </w:rPr>
        <w:t>Amended Operational Bulletin 2005-1</w:t>
      </w:r>
      <w:r w:rsidRPr="008A2268">
        <w:rPr>
          <w:rFonts w:ascii="Calibri" w:hAnsi="Calibri"/>
          <w:b/>
          <w:color w:val="FF0000"/>
        </w:rPr>
        <w:t xml:space="preserve">, </w:t>
      </w:r>
      <w:r w:rsidRPr="008A2268">
        <w:rPr>
          <w:rFonts w:ascii="Calibri" w:hAnsi="Calibri"/>
          <w:color w:val="FF0000"/>
        </w:rPr>
        <w:t xml:space="preserve">for more information on appliances, fees, and how they are calculated. </w:t>
      </w:r>
    </w:p>
    <w:p w:rsidR="009E163D" w:rsidRPr="008A2268" w:rsidRDefault="009E163D" w:rsidP="0088304F">
      <w:pPr>
        <w:jc w:val="both"/>
        <w:rPr>
          <w:rFonts w:ascii="Calibri" w:hAnsi="Calibri"/>
          <w:b/>
          <w:color w:val="FF0000"/>
        </w:rPr>
      </w:pPr>
    </w:p>
    <w:p w:rsidR="009E163D" w:rsidRPr="008A2268" w:rsidRDefault="009E163D" w:rsidP="0088304F">
      <w:pPr>
        <w:jc w:val="both"/>
        <w:rPr>
          <w:rFonts w:ascii="Calibri" w:hAnsi="Calibri"/>
          <w:b/>
          <w:color w:val="FF0000"/>
        </w:rPr>
      </w:pPr>
      <w:r w:rsidRPr="008A2268">
        <w:rPr>
          <w:rFonts w:ascii="Calibri" w:hAnsi="Calibri"/>
          <w:b/>
          <w:color w:val="FF0000"/>
        </w:rPr>
        <w:t xml:space="preserve">Ancillary </w:t>
      </w:r>
    </w:p>
    <w:p w:rsidR="009E163D" w:rsidRPr="008A2268" w:rsidRDefault="009E163D" w:rsidP="0088304F">
      <w:pPr>
        <w:jc w:val="both"/>
        <w:rPr>
          <w:rFonts w:ascii="Calibri" w:eastAsia="Arial" w:hAnsi="Calibri"/>
          <w:color w:val="FF0000"/>
        </w:rPr>
      </w:pPr>
      <w:r w:rsidRPr="008A2268">
        <w:rPr>
          <w:rFonts w:ascii="Calibri" w:eastAsia="Arial" w:hAnsi="Calibri"/>
          <w:color w:val="FF0000"/>
        </w:rPr>
        <w:t>The most common ancillary charge seen in a lease is for a garage</w:t>
      </w:r>
      <w:r w:rsidR="00DD269B" w:rsidRPr="008A2268">
        <w:rPr>
          <w:rFonts w:ascii="Calibri" w:eastAsia="Arial" w:hAnsi="Calibri"/>
          <w:color w:val="FF0000"/>
        </w:rPr>
        <w:t xml:space="preserve"> (recreational facilities are also common). </w:t>
      </w:r>
      <w:r w:rsidRPr="008A2268">
        <w:rPr>
          <w:rFonts w:ascii="Calibri" w:eastAsia="Arial" w:hAnsi="Calibri"/>
          <w:color w:val="FF0000"/>
        </w:rPr>
        <w:t>If these ancillary charges are listed in the initial lease, they need to also be listed in every renewal lease as well. This means that the tenant pays an amount for the apartment and another amount for the garage. It also means that the garage is part of the lease and subject to rent regulation in the same way as the housing it. That means that the landlord must be offer for it to be renewed and any rent adjustments are subject to the Rent Guidelines Board increases. This also means that ancillary services must be part of the lease</w:t>
      </w:r>
      <w:r w:rsidR="00DD269B" w:rsidRPr="008A2268">
        <w:rPr>
          <w:rFonts w:ascii="Calibri" w:eastAsia="Arial" w:hAnsi="Calibri"/>
          <w:color w:val="FF0000"/>
        </w:rPr>
        <w:t xml:space="preserve">. </w:t>
      </w:r>
      <w:r w:rsidR="00DD269B" w:rsidRPr="008A2268">
        <w:rPr>
          <w:rFonts w:ascii="Calibri" w:hAnsi="Calibri"/>
          <w:b/>
          <w:color w:val="5B9BD5" w:themeColor="accent1"/>
        </w:rPr>
        <w:t>See Fact Sheet #3</w:t>
      </w:r>
      <w:r w:rsidR="00DD269B" w:rsidRPr="008A2268">
        <w:rPr>
          <w:rFonts w:ascii="Calibri" w:eastAsia="Arial" w:hAnsi="Calibri"/>
          <w:color w:val="FF0000"/>
        </w:rPr>
        <w:t xml:space="preserve"> about how ancillary services must also be provided along with basic services. </w:t>
      </w:r>
    </w:p>
    <w:p w:rsidR="009E163D" w:rsidRPr="008A2268" w:rsidRDefault="009E163D" w:rsidP="0088304F">
      <w:pPr>
        <w:pStyle w:val="NormalWeb"/>
        <w:spacing w:before="0" w:beforeAutospacing="0" w:after="0" w:afterAutospacing="0"/>
        <w:jc w:val="both"/>
        <w:rPr>
          <w:rFonts w:ascii="Calibri" w:hAnsi="Calibri"/>
          <w:color w:val="FF0000"/>
        </w:rPr>
      </w:pPr>
    </w:p>
    <w:p w:rsidR="00FA014E" w:rsidRPr="008A2268" w:rsidRDefault="00FA014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rsidR="00DD269B" w:rsidRPr="008A2268" w:rsidRDefault="00DD269B" w:rsidP="0088304F">
      <w:pPr>
        <w:jc w:val="both"/>
        <w:rPr>
          <w:rFonts w:ascii="Calibri" w:hAnsi="Calibri"/>
          <w:b/>
        </w:rPr>
      </w:pPr>
      <w:r w:rsidRPr="008A2268">
        <w:rPr>
          <w:rFonts w:ascii="Calibri" w:hAnsi="Calibri"/>
          <w:b/>
        </w:rPr>
        <w:t>See Fact Sheet #3</w:t>
      </w:r>
    </w:p>
    <w:p w:rsidR="00DD269B" w:rsidRPr="008A2268" w:rsidRDefault="00C52BCC" w:rsidP="0088304F">
      <w:pPr>
        <w:jc w:val="both"/>
        <w:rPr>
          <w:rFonts w:ascii="Calibri" w:eastAsia="Arial" w:hAnsi="Calibri"/>
          <w:color w:val="FF0000"/>
        </w:rPr>
      </w:pPr>
      <w:hyperlink r:id="rId45" w:history="1">
        <w:r w:rsidR="00DD269B" w:rsidRPr="008A2268">
          <w:rPr>
            <w:rStyle w:val="Hyperlink"/>
            <w:rFonts w:ascii="Calibri" w:eastAsia="Arial" w:hAnsi="Calibri"/>
          </w:rPr>
          <w:t>http://www.nyshcr.org/Rent/FactSheets/orafac3.pdf</w:t>
        </w:r>
      </w:hyperlink>
    </w:p>
    <w:p w:rsidR="00DD269B" w:rsidRPr="008A2268" w:rsidRDefault="00DD269B" w:rsidP="0088304F">
      <w:pPr>
        <w:jc w:val="both"/>
        <w:rPr>
          <w:rFonts w:ascii="Calibri" w:hAnsi="Calibri"/>
          <w:b/>
          <w:color w:val="5B9BD5" w:themeColor="accent1"/>
          <w:u w:val="single"/>
        </w:rPr>
      </w:pPr>
    </w:p>
    <w:p w:rsidR="00FA014E" w:rsidRPr="008A2268" w:rsidRDefault="00FA014E" w:rsidP="0088304F">
      <w:pPr>
        <w:jc w:val="both"/>
        <w:rPr>
          <w:rFonts w:ascii="Calibri" w:hAnsi="Calibri"/>
          <w:b/>
        </w:rPr>
      </w:pPr>
      <w:r w:rsidRPr="008A2268">
        <w:rPr>
          <w:rFonts w:ascii="Calibri" w:hAnsi="Calibri"/>
          <w:b/>
        </w:rPr>
        <w:t xml:space="preserve">see FACT SHEET #27 </w:t>
      </w:r>
    </w:p>
    <w:p w:rsidR="00FA014E" w:rsidRPr="008A2268" w:rsidRDefault="00C52BCC" w:rsidP="0088304F">
      <w:pPr>
        <w:jc w:val="both"/>
        <w:rPr>
          <w:rFonts w:ascii="Calibri" w:hAnsi="Calibri"/>
        </w:rPr>
      </w:pPr>
      <w:hyperlink r:id="rId46" w:history="1">
        <w:r w:rsidR="00FA014E" w:rsidRPr="008A2268">
          <w:rPr>
            <w:rStyle w:val="Hyperlink"/>
            <w:rFonts w:ascii="Calibri" w:hAnsi="Calibri"/>
          </w:rPr>
          <w:t>http://www.nyshcr.org/Rent/FactSheets/orafac27.pdf</w:t>
        </w:r>
      </w:hyperlink>
    </w:p>
    <w:p w:rsidR="00FA014E" w:rsidRPr="008A2268" w:rsidRDefault="00FA014E" w:rsidP="0088304F">
      <w:pPr>
        <w:jc w:val="both"/>
        <w:rPr>
          <w:rFonts w:ascii="Calibri" w:hAnsi="Calibri"/>
        </w:rPr>
      </w:pPr>
    </w:p>
    <w:p w:rsidR="00FA014E" w:rsidRPr="008A2268" w:rsidRDefault="00FA014E" w:rsidP="0088304F">
      <w:pPr>
        <w:jc w:val="both"/>
        <w:rPr>
          <w:rFonts w:ascii="Calibri" w:hAnsi="Calibri"/>
          <w:b/>
        </w:rPr>
      </w:pPr>
      <w:r w:rsidRPr="008A2268">
        <w:rPr>
          <w:rFonts w:ascii="Calibri" w:hAnsi="Calibri"/>
          <w:b/>
        </w:rPr>
        <w:t>Amended Operational Bulletin 2005-1</w:t>
      </w:r>
    </w:p>
    <w:p w:rsidR="00FA014E" w:rsidRPr="008A2268" w:rsidRDefault="00C52BCC" w:rsidP="0088304F">
      <w:pPr>
        <w:jc w:val="both"/>
        <w:rPr>
          <w:rFonts w:ascii="Calibri" w:hAnsi="Calibri"/>
        </w:rPr>
      </w:pPr>
      <w:hyperlink r:id="rId47" w:history="1">
        <w:r w:rsidR="00FA014E" w:rsidRPr="008A2268">
          <w:rPr>
            <w:rStyle w:val="Hyperlink"/>
            <w:rFonts w:ascii="Calibri" w:hAnsi="Calibri"/>
          </w:rPr>
          <w:t>http://www.nyshcr.org/Rent/OperationalBulletins/orao20051sup2.pdf</w:t>
        </w:r>
      </w:hyperlink>
    </w:p>
    <w:p w:rsidR="00FA014E" w:rsidRPr="008A2268" w:rsidRDefault="00FA014E" w:rsidP="0088304F">
      <w:pPr>
        <w:jc w:val="both"/>
        <w:rPr>
          <w:rFonts w:ascii="Calibri" w:hAnsi="Calibri"/>
        </w:rPr>
      </w:pPr>
    </w:p>
    <w:p w:rsidR="00483E34" w:rsidRPr="008A2268" w:rsidRDefault="00483E34" w:rsidP="0088304F">
      <w:pPr>
        <w:jc w:val="both"/>
        <w:rPr>
          <w:rFonts w:ascii="Calibri" w:hAnsi="Calibri"/>
        </w:rPr>
      </w:pPr>
      <w:r w:rsidRPr="008A2268">
        <w:rPr>
          <w:rFonts w:ascii="Calibri" w:hAnsi="Calibri"/>
        </w:rPr>
        <w:br w:type="page"/>
      </w:r>
    </w:p>
    <w:p w:rsidR="00483E34" w:rsidRPr="008A2268" w:rsidRDefault="00483E34" w:rsidP="0088304F">
      <w:pPr>
        <w:jc w:val="both"/>
        <w:outlineLvl w:val="0"/>
        <w:rPr>
          <w:rFonts w:ascii="Calibri" w:hAnsi="Calibri"/>
          <w:b/>
          <w:u w:val="single"/>
        </w:rPr>
      </w:pPr>
      <w:r w:rsidRPr="008A2268">
        <w:rPr>
          <w:rFonts w:ascii="Calibri" w:hAnsi="Calibri"/>
          <w:b/>
          <w:u w:val="single"/>
        </w:rPr>
        <w:t xml:space="preserve">15 New Tenant’s Total Monthly Payment </w:t>
      </w:r>
    </w:p>
    <w:p w:rsidR="00483E34" w:rsidRPr="008A2268" w:rsidRDefault="00483E34" w:rsidP="0088304F">
      <w:pPr>
        <w:jc w:val="both"/>
        <w:rPr>
          <w:rFonts w:ascii="Calibri" w:hAnsi="Calibri"/>
          <w:i/>
        </w:rPr>
      </w:pPr>
      <w:r w:rsidRPr="008A2268">
        <w:rPr>
          <w:rFonts w:ascii="Calibri" w:hAnsi="Calibri"/>
          <w:i/>
        </w:rPr>
        <w:t>Item 11 indicates the final, total monthly payment for the new tenant.</w:t>
      </w:r>
    </w:p>
    <w:p w:rsidR="00483E34" w:rsidRPr="008A2268" w:rsidRDefault="00483E34" w:rsidP="0088304F">
      <w:pPr>
        <w:jc w:val="both"/>
        <w:rPr>
          <w:rFonts w:ascii="Calibri" w:hAnsi="Calibri"/>
          <w:i/>
        </w:rPr>
      </w:pPr>
    </w:p>
    <w:p w:rsidR="00483E34" w:rsidRPr="008A2268" w:rsidRDefault="00483E34" w:rsidP="0088304F">
      <w:pPr>
        <w:jc w:val="both"/>
        <w:rPr>
          <w:rFonts w:ascii="Calibri" w:hAnsi="Calibri"/>
        </w:rPr>
      </w:pPr>
      <w:r w:rsidRPr="008A2268">
        <w:rPr>
          <w:rFonts w:ascii="Calibri" w:hAnsi="Calibri"/>
        </w:rPr>
        <w:t xml:space="preserve">The final, total monthly payment for the new tenant is indicated here and calculated by adding all line 6 or 6a and lines 7-10 that indicate other surcharges. This is the final amount that the tenant will be charged monthly by the landlord. This should match the rent indicated in either </w:t>
      </w:r>
      <w:r w:rsidRPr="008A2268">
        <w:rPr>
          <w:rFonts w:ascii="Calibri" w:hAnsi="Calibri"/>
          <w:b/>
          <w:color w:val="4472C4" w:themeColor="accent5"/>
        </w:rPr>
        <w:t>Item 6 or Part B on the Renewal Lease Form</w:t>
      </w:r>
      <w:r w:rsidRPr="008A2268">
        <w:rPr>
          <w:rFonts w:ascii="Calibri" w:hAnsi="Calibri"/>
        </w:rPr>
        <w:t xml:space="preserve">. </w:t>
      </w:r>
    </w:p>
    <w:p w:rsidR="00483E34" w:rsidRPr="008A2268" w:rsidRDefault="00483E34" w:rsidP="0088304F">
      <w:pPr>
        <w:jc w:val="both"/>
        <w:rPr>
          <w:rFonts w:ascii="Calibri" w:hAnsi="Calibri"/>
        </w:rPr>
      </w:pPr>
    </w:p>
    <w:p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rsidR="00483E34" w:rsidRPr="008A2268" w:rsidRDefault="00483E34" w:rsidP="0088304F">
      <w:pPr>
        <w:jc w:val="both"/>
        <w:rPr>
          <w:rFonts w:ascii="Calibri" w:hAnsi="Calibri"/>
        </w:rPr>
      </w:pPr>
    </w:p>
    <w:p w:rsidR="00483E34" w:rsidRPr="008A2268" w:rsidRDefault="00483E34" w:rsidP="0088304F">
      <w:pPr>
        <w:jc w:val="both"/>
        <w:rPr>
          <w:rFonts w:ascii="Calibri" w:hAnsi="Calibri"/>
        </w:rPr>
      </w:pPr>
      <w:r w:rsidRPr="008A2268">
        <w:rPr>
          <w:rFonts w:ascii="Calibri" w:hAnsi="Calibri"/>
          <w:b/>
        </w:rPr>
        <w:t>Item 6 or Part B on the Renewal Lease Form</w:t>
      </w:r>
    </w:p>
    <w:p w:rsidR="00483E34" w:rsidRPr="008A2268" w:rsidRDefault="00C52BCC" w:rsidP="0088304F">
      <w:pPr>
        <w:jc w:val="both"/>
        <w:rPr>
          <w:rFonts w:ascii="Calibri" w:hAnsi="Calibri"/>
          <w:color w:val="000000" w:themeColor="text1"/>
        </w:rPr>
      </w:pPr>
      <w:hyperlink r:id="rId48" w:history="1">
        <w:r w:rsidR="00483E34" w:rsidRPr="008A2268">
          <w:rPr>
            <w:rStyle w:val="Hyperlink"/>
            <w:rFonts w:ascii="Calibri" w:hAnsi="Calibri"/>
          </w:rPr>
          <w:t>http://www.nyshcr.org/Forms/Rent/rtp8.pdf</w:t>
        </w:r>
      </w:hyperlink>
    </w:p>
    <w:p w:rsidR="00483E34" w:rsidRPr="008A2268" w:rsidRDefault="00483E34" w:rsidP="0088304F">
      <w:pPr>
        <w:jc w:val="both"/>
        <w:rPr>
          <w:rFonts w:ascii="Calibri" w:hAnsi="Calibri"/>
        </w:rPr>
      </w:pPr>
    </w:p>
    <w:p w:rsidR="00483E34" w:rsidRPr="008A2268" w:rsidRDefault="00483E34" w:rsidP="0088304F">
      <w:pPr>
        <w:jc w:val="both"/>
        <w:rPr>
          <w:rFonts w:ascii="Calibri" w:hAnsi="Calibri"/>
          <w:i/>
        </w:rPr>
      </w:pPr>
      <w:r w:rsidRPr="008A2268">
        <w:rPr>
          <w:rFonts w:ascii="Calibri" w:hAnsi="Calibri"/>
          <w:i/>
        </w:rPr>
        <w:br w:type="page"/>
      </w:r>
    </w:p>
    <w:p w:rsidR="00483E34" w:rsidRPr="008A2268" w:rsidRDefault="00483E34" w:rsidP="0088304F">
      <w:pPr>
        <w:jc w:val="both"/>
        <w:outlineLvl w:val="0"/>
        <w:rPr>
          <w:rFonts w:ascii="Calibri" w:hAnsi="Calibri"/>
          <w:b/>
          <w:u w:val="single"/>
        </w:rPr>
      </w:pPr>
      <w:r w:rsidRPr="008A2268">
        <w:rPr>
          <w:rFonts w:ascii="Calibri" w:hAnsi="Calibri"/>
          <w:b/>
          <w:u w:val="single"/>
        </w:rPr>
        <w:t xml:space="preserve">16 After </w:t>
      </w:r>
      <w:r w:rsidR="00A31326">
        <w:rPr>
          <w:rFonts w:ascii="Calibri" w:hAnsi="Calibri"/>
          <w:b/>
          <w:u w:val="single"/>
        </w:rPr>
        <w:t>Rent-control</w:t>
      </w:r>
    </w:p>
    <w:p w:rsidR="00483E34" w:rsidRPr="008A2268" w:rsidRDefault="00483E34" w:rsidP="0088304F">
      <w:pPr>
        <w:jc w:val="both"/>
        <w:rPr>
          <w:rFonts w:ascii="Calibri" w:hAnsi="Calibri"/>
          <w:i/>
        </w:rPr>
      </w:pPr>
      <w:r w:rsidRPr="008A2268">
        <w:rPr>
          <w:rFonts w:ascii="Calibri" w:hAnsi="Calibri"/>
          <w:i/>
        </w:rPr>
        <w:t xml:space="preserve">Here, the landlord indicates that the unit was </w:t>
      </w:r>
      <w:r w:rsidR="00A31326">
        <w:rPr>
          <w:rFonts w:ascii="Calibri" w:hAnsi="Calibri"/>
          <w:i/>
        </w:rPr>
        <w:t>rent-</w:t>
      </w:r>
      <w:r w:rsidR="0050693C">
        <w:rPr>
          <w:rFonts w:ascii="Calibri" w:hAnsi="Calibri"/>
          <w:i/>
        </w:rPr>
        <w:t>controlled</w:t>
      </w:r>
      <w:r w:rsidRPr="008A2268">
        <w:rPr>
          <w:rFonts w:ascii="Calibri" w:hAnsi="Calibri"/>
          <w:i/>
        </w:rPr>
        <w:t xml:space="preserve"> when the last tenant moved out.</w:t>
      </w:r>
    </w:p>
    <w:p w:rsidR="00483E34" w:rsidRPr="008A2268" w:rsidRDefault="00483E34" w:rsidP="0088304F">
      <w:pPr>
        <w:jc w:val="both"/>
        <w:rPr>
          <w:rFonts w:ascii="Calibri" w:hAnsi="Calibri"/>
        </w:rPr>
      </w:pPr>
    </w:p>
    <w:p w:rsidR="00483E34" w:rsidRPr="008A2268" w:rsidRDefault="00483E34" w:rsidP="0088304F">
      <w:pPr>
        <w:jc w:val="both"/>
        <w:outlineLvl w:val="0"/>
        <w:rPr>
          <w:rFonts w:ascii="Calibri" w:hAnsi="Calibri"/>
          <w:b/>
        </w:rPr>
      </w:pPr>
      <w:r w:rsidRPr="008A2268">
        <w:rPr>
          <w:rFonts w:ascii="Calibri" w:hAnsi="Calibri"/>
          <w:b/>
        </w:rPr>
        <w:t>Box B</w:t>
      </w:r>
    </w:p>
    <w:p w:rsidR="00483E34" w:rsidRPr="008A2268" w:rsidRDefault="00483E34" w:rsidP="0088304F">
      <w:pPr>
        <w:jc w:val="both"/>
        <w:rPr>
          <w:rFonts w:ascii="Calibri" w:hAnsi="Calibri"/>
          <w:color w:val="FF0000"/>
        </w:rPr>
      </w:pPr>
      <w:commentRangeStart w:id="31"/>
      <w:r w:rsidRPr="008A2268">
        <w:rPr>
          <w:rFonts w:ascii="Calibri" w:hAnsi="Calibri"/>
          <w:color w:val="FF0000"/>
        </w:rPr>
        <w:t xml:space="preserve">If the unit was formerly rent-controlled, the unit now becomes rent-stabilized. However, the initial rent determined for that unit is initially </w:t>
      </w:r>
      <w:ins w:id="32" w:author="Davidson, Ellen" w:date="2018-11-19T11:46:00Z">
        <w:r w:rsidR="00E75208">
          <w:rPr>
            <w:rFonts w:ascii="Calibri" w:hAnsi="Calibri"/>
            <w:color w:val="FF0000"/>
          </w:rPr>
          <w:t xml:space="preserve">the rent negotiated by the landlord and the new tenants.  If that rent is above the decontrol </w:t>
        </w:r>
      </w:ins>
      <w:ins w:id="33" w:author="Davidson, Ellen" w:date="2018-11-19T11:47:00Z">
        <w:r w:rsidR="00E75208">
          <w:rPr>
            <w:rFonts w:ascii="Calibri" w:hAnsi="Calibri"/>
            <w:color w:val="FF0000"/>
          </w:rPr>
          <w:t>threshold</w:t>
        </w:r>
      </w:ins>
      <w:ins w:id="34" w:author="Davidson, Ellen" w:date="2018-11-19T11:46:00Z">
        <w:r w:rsidR="00E75208">
          <w:rPr>
            <w:rFonts w:ascii="Calibri" w:hAnsi="Calibri"/>
            <w:color w:val="FF0000"/>
          </w:rPr>
          <w:t>,</w:t>
        </w:r>
      </w:ins>
      <w:ins w:id="35" w:author="Davidson, Ellen" w:date="2018-11-19T11:47:00Z">
        <w:r w:rsidR="00E75208">
          <w:rPr>
            <w:rFonts w:ascii="Calibri" w:hAnsi="Calibri"/>
            <w:color w:val="FF0000"/>
          </w:rPr>
          <w:t xml:space="preserve"> the apartment will be deregulated.  However, the </w:t>
        </w:r>
      </w:ins>
      <w:ins w:id="36" w:author="Davidson, Ellen" w:date="2018-11-19T11:48:00Z">
        <w:r w:rsidR="00E75208">
          <w:rPr>
            <w:rFonts w:ascii="Calibri" w:hAnsi="Calibri"/>
            <w:color w:val="FF0000"/>
          </w:rPr>
          <w:t>landlord</w:t>
        </w:r>
      </w:ins>
      <w:ins w:id="37" w:author="Davidson, Ellen" w:date="2018-11-19T11:47:00Z">
        <w:r w:rsidR="00E75208">
          <w:rPr>
            <w:rFonts w:ascii="Calibri" w:hAnsi="Calibri"/>
            <w:color w:val="FF0000"/>
          </w:rPr>
          <w:t xml:space="preserve"> </w:t>
        </w:r>
      </w:ins>
      <w:ins w:id="38" w:author="Davidson, Ellen" w:date="2018-11-19T11:48:00Z">
        <w:r w:rsidR="00E75208">
          <w:rPr>
            <w:rFonts w:ascii="Calibri" w:hAnsi="Calibri"/>
            <w:color w:val="FF0000"/>
          </w:rPr>
          <w:t xml:space="preserve">must provide the tenant with a notice that this is the first rent after the apartment stopped being rent controlled.  If the first rent is under the decontrol threshold, the landlord must give the tenant an Initial Apartment Registration (DHCR Form RR-1).  If the first rent is above the decontrol threshold, the landlord must give the tenant </w:t>
        </w:r>
      </w:ins>
      <w:ins w:id="39" w:author="Davidson, Ellen" w:date="2018-11-19T11:49:00Z">
        <w:r w:rsidR="00E75208">
          <w:rPr>
            <w:rFonts w:ascii="Calibri" w:hAnsi="Calibri"/>
            <w:color w:val="FF0000"/>
          </w:rPr>
          <w:t xml:space="preserve">a DHCR High-Rent Vacancy Deregulation notice (HRVD-N).  With either notice, the tenant may challenge the rent by filing a Fair Market Rent Appeal </w:t>
        </w:r>
      </w:ins>
      <w:ins w:id="40" w:author="Davidson, Ellen" w:date="2018-11-19T11:50:00Z">
        <w:r w:rsidR="00E75208">
          <w:rPr>
            <w:rFonts w:ascii="Calibri" w:hAnsi="Calibri"/>
            <w:color w:val="FF0000"/>
          </w:rPr>
          <w:t>within</w:t>
        </w:r>
      </w:ins>
      <w:ins w:id="41" w:author="Davidson, Ellen" w:date="2018-11-19T11:49:00Z">
        <w:r w:rsidR="00E75208">
          <w:rPr>
            <w:rFonts w:ascii="Calibri" w:hAnsi="Calibri"/>
            <w:color w:val="FF0000"/>
          </w:rPr>
          <w:t xml:space="preserve"> </w:t>
        </w:r>
      </w:ins>
      <w:ins w:id="42" w:author="Davidson, Ellen" w:date="2018-11-19T11:50:00Z">
        <w:r w:rsidR="00E75208">
          <w:rPr>
            <w:rFonts w:ascii="Calibri" w:hAnsi="Calibri"/>
            <w:color w:val="FF0000"/>
          </w:rPr>
          <w:t>90 days of receiving the notice.  I</w:t>
        </w:r>
      </w:ins>
      <w:ins w:id="43" w:author="Davidson, Ellen" w:date="2018-11-19T11:51:00Z">
        <w:r w:rsidR="00E75208">
          <w:rPr>
            <w:rFonts w:ascii="Calibri" w:hAnsi="Calibri"/>
            <w:color w:val="FF0000"/>
          </w:rPr>
          <w:t>f the tenant does not receive the notice, the tenant has four years to challenge the initial rent.  In the appeal</w:t>
        </w:r>
      </w:ins>
      <w:ins w:id="44" w:author="Davidson, Ellen" w:date="2018-11-19T11:52:00Z">
        <w:r w:rsidR="00E75208">
          <w:rPr>
            <w:rFonts w:ascii="Calibri" w:hAnsi="Calibri"/>
            <w:color w:val="FF0000"/>
          </w:rPr>
          <w:t xml:space="preserve">, the tenant must claim that the rent is in excess of the fair market rent.  </w:t>
        </w:r>
      </w:ins>
      <w:ins w:id="45" w:author="Davidson, Ellen" w:date="2018-11-19T11:53:00Z">
        <w:r w:rsidR="00E75208">
          <w:rPr>
            <w:rFonts w:ascii="Calibri" w:hAnsi="Calibri"/>
            <w:color w:val="FF0000"/>
          </w:rPr>
          <w:t xml:space="preserve">The tenant may appeal </w:t>
        </w:r>
      </w:ins>
      <w:del w:id="46" w:author="Davidson, Ellen" w:date="2018-11-19T11:46:00Z">
        <w:r w:rsidRPr="008A2268" w:rsidDel="00E75208">
          <w:rPr>
            <w:rFonts w:ascii="Calibri" w:hAnsi="Calibri"/>
            <w:color w:val="FF0000"/>
          </w:rPr>
          <w:delText xml:space="preserve">a </w:delText>
        </w:r>
      </w:del>
      <w:del w:id="47" w:author="Davidson, Ellen" w:date="2018-11-19T11:52:00Z">
        <w:r w:rsidRPr="008A2268" w:rsidDel="00E75208">
          <w:rPr>
            <w:rFonts w:ascii="Calibri" w:hAnsi="Calibri"/>
            <w:color w:val="FF0000"/>
          </w:rPr>
          <w:delText>“fair market rent” for that neighborhood, to which the landlord and the tenant agree. After that rent has been raised to a “fair market rent,” the landlord can then only increase the rent in accordance with rent-regulation laws (i.e., IAI, MCIs, and Rent Guideline Board Increases).</w:delText>
        </w:r>
      </w:del>
      <w:r w:rsidRPr="008A2268">
        <w:rPr>
          <w:rFonts w:ascii="Calibri" w:hAnsi="Calibri"/>
          <w:color w:val="FF0000"/>
        </w:rPr>
        <w:t xml:space="preserve"> </w:t>
      </w:r>
      <w:del w:id="48" w:author="Davidson, Ellen" w:date="2018-11-19T11:53:00Z">
        <w:r w:rsidRPr="008A2268" w:rsidDel="00E75208">
          <w:rPr>
            <w:rFonts w:ascii="Calibri" w:hAnsi="Calibri"/>
            <w:color w:val="FF0000"/>
          </w:rPr>
          <w:delText xml:space="preserve">If the tenant feels that the rent being charged is not a “fair market rent,” they may appeal </w:delText>
        </w:r>
      </w:del>
      <w:r w:rsidRPr="008A2268">
        <w:rPr>
          <w:rFonts w:ascii="Calibri" w:hAnsi="Calibri"/>
          <w:color w:val="FF0000"/>
        </w:rPr>
        <w:t xml:space="preserve">to the Division of Housing and Community Renewal (DHCR). Tenants using the “Fair Market Appeal Form,” or contact the DHCR’s Office of Rent Administration at (718) 739-6400. </w:t>
      </w:r>
    </w:p>
    <w:p w:rsidR="00483E34" w:rsidRPr="008A2268" w:rsidRDefault="00483E34" w:rsidP="0088304F">
      <w:pPr>
        <w:jc w:val="both"/>
        <w:rPr>
          <w:rFonts w:ascii="Calibri" w:hAnsi="Calibri"/>
          <w:color w:val="FF0000"/>
        </w:rPr>
      </w:pPr>
    </w:p>
    <w:p w:rsidR="00483E34" w:rsidRPr="008A2268" w:rsidDel="00E75208" w:rsidRDefault="00483E34" w:rsidP="0088304F">
      <w:pPr>
        <w:jc w:val="both"/>
        <w:rPr>
          <w:del w:id="49" w:author="Davidson, Ellen" w:date="2018-11-19T11:53:00Z"/>
          <w:rFonts w:ascii="Calibri" w:hAnsi="Calibri"/>
          <w:color w:val="FF0000"/>
        </w:rPr>
      </w:pPr>
      <w:del w:id="50" w:author="Davidson, Ellen" w:date="2018-11-19T11:53:00Z">
        <w:r w:rsidRPr="008A2268" w:rsidDel="00E75208">
          <w:rPr>
            <w:rFonts w:ascii="Calibri" w:hAnsi="Calibri"/>
            <w:b/>
            <w:color w:val="FF0000"/>
          </w:rPr>
          <w:delText>One important note</w:delText>
        </w:r>
        <w:r w:rsidRPr="008A2268" w:rsidDel="00E75208">
          <w:rPr>
            <w:rFonts w:ascii="Calibri" w:hAnsi="Calibri"/>
            <w:color w:val="FF0000"/>
          </w:rPr>
          <w:delText xml:space="preserve">: If a unit was previously rent-controlled and the rent charged to the next tenant is at or above the Deregulation Rent Threshold, the unit can be deregulated. So, a unit can move from being rent-controlled to completely deregulated. Here again, the tenant moving in could challenge the deregulation by filing a </w:delText>
        </w:r>
        <w:r w:rsidRPr="008A2268" w:rsidDel="00E75208">
          <w:rPr>
            <w:rFonts w:ascii="Calibri" w:hAnsi="Calibri"/>
            <w:b/>
            <w:color w:val="4472C4" w:themeColor="accent5"/>
          </w:rPr>
          <w:delText>“Fair Market Appeal”</w:delText>
        </w:r>
        <w:r w:rsidRPr="008A2268" w:rsidDel="00E75208">
          <w:rPr>
            <w:rFonts w:ascii="Calibri" w:hAnsi="Calibri"/>
            <w:color w:val="4472C4" w:themeColor="accent5"/>
          </w:rPr>
          <w:delText xml:space="preserve"> </w:delText>
        </w:r>
        <w:r w:rsidRPr="008A2268" w:rsidDel="00E75208">
          <w:rPr>
            <w:rFonts w:ascii="Calibri" w:hAnsi="Calibri"/>
            <w:color w:val="FF0000"/>
          </w:rPr>
          <w:delText xml:space="preserve">with the DHCR. </w:delText>
        </w:r>
      </w:del>
    </w:p>
    <w:commentRangeEnd w:id="31"/>
    <w:p w:rsidR="00483E34" w:rsidRPr="008A2268" w:rsidRDefault="00483E34" w:rsidP="0088304F">
      <w:pPr>
        <w:jc w:val="both"/>
        <w:rPr>
          <w:rFonts w:ascii="Calibri" w:hAnsi="Calibri"/>
          <w:color w:val="FF0000"/>
        </w:rPr>
      </w:pPr>
      <w:r w:rsidRPr="008A2268">
        <w:rPr>
          <w:rStyle w:val="CommentReference"/>
          <w:rFonts w:ascii="Calibri" w:hAnsi="Calibri"/>
          <w:sz w:val="24"/>
          <w:szCs w:val="24"/>
        </w:rPr>
        <w:commentReference w:id="31"/>
      </w:r>
      <w:r w:rsidRPr="008A2268">
        <w:rPr>
          <w:rFonts w:ascii="Calibri" w:hAnsi="Calibri"/>
          <w:color w:val="FF0000"/>
        </w:rPr>
        <w:t xml:space="preserve"> </w:t>
      </w:r>
    </w:p>
    <w:p w:rsidR="00483E34" w:rsidRPr="008A2268" w:rsidRDefault="00483E34"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rsidR="00483E34" w:rsidRPr="008A2268" w:rsidRDefault="00483E34" w:rsidP="0088304F">
      <w:pPr>
        <w:jc w:val="both"/>
        <w:rPr>
          <w:rFonts w:ascii="Calibri" w:hAnsi="Calibri"/>
        </w:rPr>
      </w:pPr>
    </w:p>
    <w:p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rsidR="00483E34" w:rsidRPr="008A2268" w:rsidRDefault="00483E34" w:rsidP="0088304F">
      <w:pPr>
        <w:jc w:val="both"/>
        <w:rPr>
          <w:rStyle w:val="Hyperlink"/>
          <w:rFonts w:ascii="Calibri" w:hAnsi="Calibri"/>
        </w:rPr>
      </w:pPr>
    </w:p>
    <w:p w:rsidR="00483E34" w:rsidRPr="008A2268" w:rsidRDefault="00483E34"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rsidR="00483E34" w:rsidRPr="008A2268" w:rsidRDefault="00C52BCC" w:rsidP="0088304F">
      <w:pPr>
        <w:jc w:val="both"/>
        <w:rPr>
          <w:rStyle w:val="Hyperlink"/>
          <w:rFonts w:ascii="Calibri" w:hAnsi="Calibri"/>
          <w:color w:val="FF0000"/>
        </w:rPr>
      </w:pPr>
      <w:hyperlink r:id="rId49" w:history="1">
        <w:r w:rsidR="00483E34" w:rsidRPr="008A2268">
          <w:rPr>
            <w:rStyle w:val="Hyperlink"/>
            <w:rFonts w:ascii="Calibri" w:hAnsi="Calibri"/>
          </w:rPr>
          <w:t>http://www.nyshcr.org/Forms/Rent/ra89FMRA.pdf</w:t>
        </w:r>
      </w:hyperlink>
    </w:p>
    <w:p w:rsidR="00483E34" w:rsidRPr="008A2268" w:rsidRDefault="00483E34" w:rsidP="0088304F">
      <w:pPr>
        <w:jc w:val="both"/>
        <w:rPr>
          <w:rStyle w:val="Hyperlink"/>
          <w:rFonts w:ascii="Calibri" w:hAnsi="Calibri"/>
        </w:rPr>
      </w:pPr>
    </w:p>
    <w:p w:rsidR="00483E34" w:rsidRPr="008A2268" w:rsidRDefault="00483E34" w:rsidP="0088304F">
      <w:pPr>
        <w:jc w:val="both"/>
        <w:rPr>
          <w:rFonts w:ascii="Calibri" w:hAnsi="Calibri"/>
          <w:b/>
        </w:rPr>
      </w:pPr>
      <w:r w:rsidRPr="008A2268">
        <w:rPr>
          <w:rFonts w:ascii="Calibri" w:hAnsi="Calibri"/>
          <w:b/>
        </w:rPr>
        <w:t>Fact Sheet #6</w:t>
      </w:r>
    </w:p>
    <w:p w:rsidR="00483E34" w:rsidRPr="008A2268" w:rsidRDefault="00C52BCC" w:rsidP="0088304F">
      <w:pPr>
        <w:jc w:val="both"/>
        <w:rPr>
          <w:rStyle w:val="Hyperlink"/>
          <w:rFonts w:ascii="Calibri" w:hAnsi="Calibri"/>
        </w:rPr>
      </w:pPr>
      <w:hyperlink r:id="rId50" w:history="1">
        <w:r w:rsidR="00483E34" w:rsidRPr="008A2268">
          <w:rPr>
            <w:rStyle w:val="Hyperlink"/>
            <w:rFonts w:ascii="Calibri" w:hAnsi="Calibri"/>
          </w:rPr>
          <w:t>http://www.nyshcr.org/Rent/FactSheets/orafac6.pdf</w:t>
        </w:r>
      </w:hyperlink>
    </w:p>
    <w:p w:rsidR="00483E34" w:rsidRPr="008A2268" w:rsidRDefault="00483E34" w:rsidP="0088304F">
      <w:pPr>
        <w:jc w:val="both"/>
        <w:rPr>
          <w:rFonts w:ascii="Calibri" w:hAnsi="Calibri"/>
        </w:rPr>
      </w:pPr>
    </w:p>
    <w:p w:rsidR="00483E34" w:rsidRPr="008A2268" w:rsidRDefault="00483E34" w:rsidP="0088304F">
      <w:pPr>
        <w:jc w:val="both"/>
        <w:rPr>
          <w:rFonts w:ascii="Calibri" w:hAnsi="Calibri"/>
          <w:i/>
        </w:rPr>
      </w:pPr>
    </w:p>
    <w:p w:rsidR="008437DF" w:rsidRPr="008A2268" w:rsidRDefault="008437DF" w:rsidP="0088304F">
      <w:pPr>
        <w:jc w:val="both"/>
        <w:rPr>
          <w:rFonts w:ascii="Calibri" w:hAnsi="Calibri"/>
        </w:rPr>
      </w:pPr>
      <w:r w:rsidRPr="008A2268">
        <w:rPr>
          <w:rFonts w:ascii="Calibri" w:hAnsi="Calibri"/>
        </w:rPr>
        <w:br w:type="page"/>
      </w:r>
    </w:p>
    <w:p w:rsidR="008437DF" w:rsidRPr="008A2268" w:rsidRDefault="008437DF" w:rsidP="0088304F">
      <w:pPr>
        <w:jc w:val="both"/>
        <w:outlineLvl w:val="0"/>
        <w:rPr>
          <w:rFonts w:ascii="Calibri" w:hAnsi="Calibri"/>
          <w:b/>
          <w:u w:val="single"/>
        </w:rPr>
      </w:pPr>
      <w:r w:rsidRPr="008A2268">
        <w:rPr>
          <w:rFonts w:ascii="Calibri" w:hAnsi="Calibri"/>
          <w:b/>
          <w:u w:val="single"/>
        </w:rPr>
        <w:t xml:space="preserve">17 Government Program Status </w:t>
      </w:r>
    </w:p>
    <w:p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rsidR="008437DF" w:rsidRPr="008A2268" w:rsidRDefault="008437DF" w:rsidP="0088304F">
      <w:pPr>
        <w:jc w:val="both"/>
        <w:outlineLvl w:val="0"/>
        <w:rPr>
          <w:rFonts w:ascii="Calibri" w:hAnsi="Calibri"/>
          <w:b/>
        </w:rPr>
      </w:pPr>
    </w:p>
    <w:p w:rsidR="008437DF" w:rsidRPr="008A2268" w:rsidRDefault="008437DF" w:rsidP="0088304F">
      <w:pPr>
        <w:jc w:val="both"/>
        <w:outlineLvl w:val="0"/>
        <w:rPr>
          <w:rFonts w:ascii="Calibri" w:hAnsi="Calibri"/>
          <w:b/>
        </w:rPr>
      </w:pPr>
      <w:r w:rsidRPr="008A2268">
        <w:rPr>
          <w:rFonts w:ascii="Calibri" w:hAnsi="Calibri"/>
          <w:b/>
        </w:rPr>
        <w:t>Box C</w:t>
      </w:r>
    </w:p>
    <w:p w:rsidR="008437DF" w:rsidRPr="008A2268" w:rsidRDefault="008437DF"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rsidR="008437DF" w:rsidRPr="008A2268" w:rsidRDefault="008437DF" w:rsidP="0088304F">
      <w:pPr>
        <w:jc w:val="both"/>
        <w:rPr>
          <w:rStyle w:val="Hyperlink"/>
          <w:rFonts w:ascii="Calibri" w:hAnsi="Calibri"/>
        </w:rPr>
      </w:pPr>
    </w:p>
    <w:p w:rsidR="008437DF" w:rsidRPr="008A2268" w:rsidRDefault="008437DF" w:rsidP="0088304F">
      <w:pPr>
        <w:jc w:val="both"/>
        <w:rPr>
          <w:rStyle w:val="Hyperlink"/>
          <w:rFonts w:ascii="Calibri" w:hAnsi="Calibri"/>
        </w:rPr>
      </w:pPr>
      <w:r w:rsidRPr="008A2268">
        <w:rPr>
          <w:rFonts w:ascii="Calibri" w:hAnsi="Calibri"/>
          <w:b/>
        </w:rPr>
        <w:t>Rent Guidelines Board’s website</w:t>
      </w:r>
    </w:p>
    <w:p w:rsidR="008437DF" w:rsidRPr="008A2268" w:rsidRDefault="00C52BCC" w:rsidP="0088304F">
      <w:pPr>
        <w:jc w:val="both"/>
        <w:rPr>
          <w:rFonts w:ascii="Calibri" w:hAnsi="Calibri"/>
        </w:rPr>
      </w:pPr>
      <w:hyperlink r:id="rId51" w:history="1">
        <w:r w:rsidR="008437DF" w:rsidRPr="008A2268">
          <w:rPr>
            <w:rStyle w:val="Hyperlink"/>
            <w:rFonts w:ascii="Calibri" w:hAnsi="Calibri"/>
          </w:rPr>
          <w:t>http://www1.nyc.gov/site/rentguidelinesboard/resources/housing-types.page</w:t>
        </w:r>
      </w:hyperlink>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rPr>
      </w:pPr>
      <w:r w:rsidRPr="008A2268">
        <w:rPr>
          <w:rFonts w:ascii="Calibri" w:hAnsi="Calibri"/>
        </w:rPr>
        <w:br w:type="page"/>
      </w:r>
    </w:p>
    <w:p w:rsidR="008437DF" w:rsidRPr="008A2268" w:rsidRDefault="008437DF" w:rsidP="0088304F">
      <w:pPr>
        <w:jc w:val="both"/>
        <w:outlineLvl w:val="0"/>
        <w:rPr>
          <w:rFonts w:ascii="Calibri" w:hAnsi="Calibri"/>
          <w:b/>
          <w:u w:val="single"/>
        </w:rPr>
      </w:pPr>
      <w:r w:rsidRPr="008A2268">
        <w:rPr>
          <w:rFonts w:ascii="Calibri" w:hAnsi="Calibri"/>
          <w:b/>
          <w:u w:val="single"/>
        </w:rPr>
        <w:t xml:space="preserve">18 Other Status </w:t>
      </w:r>
    </w:p>
    <w:p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rsidR="008437DF" w:rsidRPr="008A2268" w:rsidRDefault="008437DF" w:rsidP="0088304F">
      <w:pPr>
        <w:jc w:val="both"/>
        <w:outlineLvl w:val="0"/>
        <w:rPr>
          <w:rFonts w:ascii="Calibri" w:hAnsi="Calibri"/>
          <w:b/>
        </w:rPr>
      </w:pPr>
    </w:p>
    <w:p w:rsidR="008437DF" w:rsidRPr="008A2268" w:rsidRDefault="008437DF" w:rsidP="0088304F">
      <w:pPr>
        <w:jc w:val="both"/>
        <w:outlineLvl w:val="0"/>
        <w:rPr>
          <w:rFonts w:ascii="Calibri" w:hAnsi="Calibri"/>
          <w:b/>
          <w:u w:val="single"/>
        </w:rPr>
      </w:pPr>
      <w:r w:rsidRPr="008A2268">
        <w:rPr>
          <w:rFonts w:ascii="Calibri" w:hAnsi="Calibri"/>
          <w:b/>
        </w:rPr>
        <w:t>Box D</w:t>
      </w:r>
    </w:p>
    <w:p w:rsidR="008437DF" w:rsidRPr="008A2268" w:rsidRDefault="008437DF"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8437DF" w:rsidRPr="008A2268" w:rsidRDefault="008437DF" w:rsidP="0088304F">
      <w:pPr>
        <w:jc w:val="both"/>
        <w:rPr>
          <w:rStyle w:val="Hyperlink"/>
          <w:rFonts w:ascii="Calibri" w:hAnsi="Calibri"/>
        </w:rPr>
      </w:pPr>
    </w:p>
    <w:p w:rsidR="008437DF" w:rsidRPr="008A2268" w:rsidRDefault="008437DF" w:rsidP="0088304F">
      <w:pPr>
        <w:jc w:val="both"/>
        <w:rPr>
          <w:rStyle w:val="Hyperlink"/>
          <w:rFonts w:ascii="Calibri" w:hAnsi="Calibri"/>
        </w:rPr>
      </w:pPr>
      <w:r w:rsidRPr="008A2268">
        <w:rPr>
          <w:rFonts w:ascii="Calibri" w:hAnsi="Calibri"/>
          <w:b/>
        </w:rPr>
        <w:t>Rent Guidelines Board’s website</w:t>
      </w:r>
    </w:p>
    <w:p w:rsidR="008437DF" w:rsidRPr="008A2268" w:rsidRDefault="00C52BCC" w:rsidP="0088304F">
      <w:pPr>
        <w:jc w:val="both"/>
        <w:rPr>
          <w:rFonts w:ascii="Calibri" w:hAnsi="Calibri"/>
        </w:rPr>
      </w:pPr>
      <w:hyperlink r:id="rId52" w:history="1">
        <w:r w:rsidR="008437DF" w:rsidRPr="008A2268">
          <w:rPr>
            <w:rStyle w:val="Hyperlink"/>
            <w:rFonts w:ascii="Calibri" w:hAnsi="Calibri"/>
          </w:rPr>
          <w:t>http://www1.nyc.gov/site/rentguidelinesboard/resources/housing-types.page</w:t>
        </w:r>
      </w:hyperlink>
    </w:p>
    <w:p w:rsidR="008437DF" w:rsidRPr="008A2268" w:rsidRDefault="008437DF" w:rsidP="0088304F">
      <w:pPr>
        <w:jc w:val="both"/>
        <w:rPr>
          <w:rFonts w:ascii="Calibri" w:hAnsi="Calibri"/>
        </w:rPr>
      </w:pPr>
    </w:p>
    <w:p w:rsidR="008437DF" w:rsidRPr="008A2268" w:rsidRDefault="008437DF" w:rsidP="0088304F">
      <w:pPr>
        <w:jc w:val="both"/>
        <w:rPr>
          <w:rStyle w:val="Hyperlink"/>
          <w:rFonts w:ascii="Calibri" w:hAnsi="Calibri"/>
        </w:rPr>
      </w:pPr>
      <w:r w:rsidRPr="008A2268">
        <w:rPr>
          <w:rStyle w:val="Hyperlink"/>
          <w:rFonts w:ascii="Calibri" w:hAnsi="Calibri"/>
        </w:rPr>
        <w:t xml:space="preserve"> </w:t>
      </w: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rPr>
      </w:pPr>
      <w:r w:rsidRPr="008A2268">
        <w:rPr>
          <w:rFonts w:ascii="Calibri" w:hAnsi="Calibri"/>
        </w:rPr>
        <w:br w:type="page"/>
      </w:r>
    </w:p>
    <w:p w:rsidR="008437DF" w:rsidRPr="008A2268" w:rsidRDefault="008437DF" w:rsidP="0088304F">
      <w:pPr>
        <w:jc w:val="both"/>
        <w:rPr>
          <w:rFonts w:ascii="Calibri" w:hAnsi="Calibri"/>
          <w:b/>
          <w:u w:val="single"/>
        </w:rPr>
      </w:pPr>
      <w:r w:rsidRPr="008A2268">
        <w:rPr>
          <w:rFonts w:ascii="Calibri" w:hAnsi="Calibri"/>
          <w:b/>
          <w:u w:val="single"/>
        </w:rPr>
        <w:t xml:space="preserve">19 Section 2: Vacancy and Renewal Leases </w:t>
      </w:r>
    </w:p>
    <w:p w:rsidR="008437DF" w:rsidRPr="008A2268" w:rsidRDefault="008437DF" w:rsidP="0088304F">
      <w:pPr>
        <w:jc w:val="both"/>
        <w:rPr>
          <w:rFonts w:ascii="Calibri" w:hAnsi="Calibri"/>
          <w:i/>
        </w:rPr>
      </w:pPr>
      <w:r w:rsidRPr="008A2268">
        <w:rPr>
          <w:rFonts w:ascii="Calibri" w:hAnsi="Calibri"/>
          <w:i/>
        </w:rPr>
        <w:t>Section 2 is it to be completed for both vacancy and renewal leases.</w:t>
      </w: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color w:val="333333"/>
        </w:rPr>
      </w:pPr>
      <w:r w:rsidRPr="008A2268">
        <w:rPr>
          <w:rFonts w:ascii="Calibri" w:hAnsi="Calibri"/>
          <w:b/>
        </w:rPr>
        <w:t>Vacancy Lease versus Renewal Leases</w:t>
      </w:r>
      <w:r w:rsidRPr="008A2268">
        <w:rPr>
          <w:rFonts w:ascii="Calibri" w:hAnsi="Calibri"/>
        </w:rPr>
        <w:t xml:space="preserve">. Leases for rent-stabilized units in New York City can be divided into two main categories: </w:t>
      </w:r>
      <w:r w:rsidRPr="008A2268">
        <w:rPr>
          <w:rFonts w:ascii="Calibri" w:hAnsi="Calibri"/>
          <w:b/>
          <w:color w:val="4472C4" w:themeColor="accent5"/>
        </w:rPr>
        <w:t>vacancy leases and renewal leases</w:t>
      </w:r>
      <w:r w:rsidRPr="008A2268">
        <w:rPr>
          <w:rFonts w:ascii="Calibri" w:hAnsi="Calibri"/>
          <w:color w:val="4472C4" w:themeColor="accent5"/>
        </w:rPr>
        <w:t xml:space="preserve">. </w:t>
      </w:r>
      <w:r w:rsidRPr="008A2268">
        <w:rPr>
          <w:rFonts w:ascii="Calibri" w:hAnsi="Calibri"/>
          <w:color w:val="333333"/>
        </w:rPr>
        <w:t xml:space="preserve">A tenant signs a vacancy lease when moving into a vacant </w:t>
      </w:r>
      <w:r w:rsidR="00A31326">
        <w:rPr>
          <w:rFonts w:ascii="Calibri" w:hAnsi="Calibri"/>
          <w:color w:val="333333"/>
        </w:rPr>
        <w:t>rent-stabilized</w:t>
      </w:r>
      <w:r w:rsidRPr="008A2268">
        <w:rPr>
          <w:rFonts w:ascii="Calibri" w:hAnsi="Calibri"/>
          <w:color w:val="333333"/>
        </w:rPr>
        <w:t xml:space="preserve"> apartment, while a renewal lease is any and all subsequent leases signed by that same tenant for that same unit. </w:t>
      </w:r>
    </w:p>
    <w:p w:rsidR="008437DF" w:rsidRPr="008A2268" w:rsidRDefault="008437DF" w:rsidP="0088304F">
      <w:pPr>
        <w:pStyle w:val="NormalWeb"/>
        <w:spacing w:before="0" w:beforeAutospacing="0" w:after="150" w:afterAutospacing="0"/>
        <w:jc w:val="both"/>
        <w:rPr>
          <w:rFonts w:ascii="Calibri" w:hAnsi="Calibri" w:cs="Helvetica"/>
          <w:color w:val="333333"/>
        </w:rPr>
      </w:pPr>
    </w:p>
    <w:p w:rsidR="008437DF" w:rsidRPr="008A2268" w:rsidRDefault="008437DF" w:rsidP="0088304F">
      <w:pPr>
        <w:jc w:val="both"/>
        <w:rPr>
          <w:rFonts w:ascii="Calibri" w:hAnsi="Calibri"/>
          <w:color w:val="333333"/>
        </w:rPr>
      </w:pPr>
      <w:r w:rsidRPr="008A2268">
        <w:rPr>
          <w:rFonts w:ascii="Calibri" w:hAnsi="Calibri"/>
          <w:b/>
        </w:rPr>
        <w:t>Vacancy Allowance versus Rent Adjustments</w:t>
      </w:r>
      <w:r w:rsidRPr="008A2268">
        <w:rPr>
          <w:rFonts w:ascii="Calibri" w:hAnsi="Calibri"/>
        </w:rPr>
        <w:t xml:space="preserve">. </w:t>
      </w:r>
      <w:r w:rsidRPr="008A2268">
        <w:rPr>
          <w:rFonts w:ascii="Calibri" w:hAnsi="Calibri"/>
          <w:color w:val="333333"/>
        </w:rPr>
        <w:t xml:space="preserve">With different leases come different increases: a vacancy increase and a rent adjustment. </w:t>
      </w:r>
    </w:p>
    <w:p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vacancy allowance</w:t>
      </w:r>
      <w:r w:rsidRPr="008A2268">
        <w:rPr>
          <w:rFonts w:ascii="Calibri" w:hAnsi="Calibri"/>
        </w:rPr>
        <w:t xml:space="preserve"> is an increase allotted to a landlord when they sign the first lease with a new tenant after the previous tenant moved out. The new tenant is called a vacancy tenant, because they have moved into a vacant unit.</w:t>
      </w:r>
    </w:p>
    <w:p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rent adjustment</w:t>
      </w:r>
      <w:r w:rsidRPr="008A2268">
        <w:rPr>
          <w:rFonts w:ascii="Calibri" w:hAnsi="Calibri"/>
        </w:rPr>
        <w:t xml:space="preserve"> are increases that are approved by the </w:t>
      </w:r>
      <w:r w:rsidRPr="008A2268">
        <w:rPr>
          <w:rFonts w:ascii="Calibri" w:hAnsi="Calibri"/>
          <w:b/>
          <w:color w:val="4472C4" w:themeColor="accent5"/>
        </w:rPr>
        <w:t>Rent Guidelines Board</w:t>
      </w:r>
      <w:r w:rsidRPr="008A2268">
        <w:rPr>
          <w:rFonts w:ascii="Calibri" w:hAnsi="Calibri"/>
          <w:color w:val="4472C4" w:themeColor="accent5"/>
        </w:rPr>
        <w:t xml:space="preserve"> </w:t>
      </w:r>
      <w:r w:rsidRPr="008A2268">
        <w:rPr>
          <w:rFonts w:ascii="Calibri" w:hAnsi="Calibri"/>
          <w:color w:val="000000" w:themeColor="text1"/>
        </w:rPr>
        <w:t xml:space="preserve">(RGB) </w:t>
      </w:r>
      <w:r w:rsidRPr="008A2268">
        <w:rPr>
          <w:rFonts w:ascii="Calibri" w:hAnsi="Calibri"/>
        </w:rPr>
        <w:t xml:space="preserve">each year. </w:t>
      </w:r>
    </w:p>
    <w:p w:rsidR="008437DF" w:rsidRPr="008A2268" w:rsidRDefault="008437DF" w:rsidP="0088304F">
      <w:pPr>
        <w:jc w:val="both"/>
        <w:rPr>
          <w:rFonts w:ascii="Calibri" w:hAnsi="Calibri"/>
        </w:rPr>
      </w:pPr>
    </w:p>
    <w:p w:rsidR="008437DF" w:rsidRPr="008A2268" w:rsidRDefault="008437DF" w:rsidP="0088304F">
      <w:pPr>
        <w:jc w:val="both"/>
        <w:outlineLvl w:val="0"/>
        <w:rPr>
          <w:rFonts w:ascii="Calibri" w:hAnsi="Calibri"/>
        </w:rPr>
      </w:pPr>
      <w:r w:rsidRPr="008A2268">
        <w:rPr>
          <w:rFonts w:ascii="Calibri" w:hAnsi="Calibri"/>
          <w:b/>
        </w:rPr>
        <w:t>Vacancy Allowance Calculations.</w:t>
      </w:r>
      <w:r w:rsidRPr="008A2268">
        <w:rPr>
          <w:rFonts w:ascii="Calibri" w:hAnsi="Calibri"/>
        </w:rPr>
        <w:t xml:space="preserve"> Vacancy allowances are allowed by the rent laws, while rent adjustments are approved by the RGB. </w:t>
      </w:r>
    </w:p>
    <w:p w:rsidR="008437DF" w:rsidRPr="008A2268" w:rsidRDefault="008437DF" w:rsidP="0088304F">
      <w:pPr>
        <w:pStyle w:val="NormalWeb"/>
        <w:spacing w:before="0" w:beforeAutospacing="0" w:after="0" w:afterAutospacing="0"/>
        <w:jc w:val="both"/>
        <w:outlineLvl w:val="0"/>
        <w:rPr>
          <w:rFonts w:ascii="Calibri" w:hAnsi="Calibri"/>
          <w:color w:val="333333"/>
        </w:rPr>
      </w:pPr>
    </w:p>
    <w:p w:rsidR="008437DF" w:rsidRPr="008A2268" w:rsidRDefault="008437DF"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w:t>
      </w:r>
      <w:commentRangeStart w:id="51"/>
      <w:commentRangeStart w:id="52"/>
      <w:r w:rsidRPr="008A2268">
        <w:rPr>
          <w:rFonts w:ascii="Calibri" w:hAnsi="Calibri"/>
          <w:color w:val="FF0000"/>
        </w:rPr>
        <w:t xml:space="preserve">by determining </w:t>
      </w:r>
      <w:commentRangeEnd w:id="51"/>
      <w:r w:rsidRPr="008A2268">
        <w:rPr>
          <w:rStyle w:val="CommentReference"/>
          <w:rFonts w:ascii="Calibri" w:hAnsi="Calibri" w:cs="Arial"/>
          <w:color w:val="000000"/>
          <w:sz w:val="24"/>
          <w:szCs w:val="24"/>
          <w:lang w:val="en"/>
        </w:rPr>
        <w:commentReference w:id="51"/>
      </w:r>
      <w:commentRangeEnd w:id="52"/>
      <w:r w:rsidRPr="008A2268">
        <w:rPr>
          <w:rStyle w:val="CommentReference"/>
          <w:rFonts w:ascii="Calibri" w:hAnsi="Calibri" w:cs="Arial"/>
          <w:color w:val="000000"/>
          <w:sz w:val="24"/>
          <w:szCs w:val="24"/>
          <w:lang w:val="en"/>
        </w:rPr>
        <w:commentReference w:id="52"/>
      </w:r>
      <w:r w:rsidRPr="008A2268">
        <w:rPr>
          <w:rFonts w:ascii="Calibri" w:hAnsi="Calibri"/>
          <w:color w:val="FF0000"/>
        </w:rPr>
        <w:t>the difference in increases for one and two year leases and then subtracting that difference 20%.</w:t>
      </w:r>
    </w:p>
    <w:p w:rsidR="008437DF" w:rsidRPr="008A2268" w:rsidRDefault="008437DF" w:rsidP="0088304F">
      <w:pPr>
        <w:pStyle w:val="NormalWeb"/>
        <w:spacing w:before="0" w:beforeAutospacing="0" w:after="0" w:afterAutospacing="0"/>
        <w:jc w:val="both"/>
        <w:outlineLvl w:val="0"/>
        <w:rPr>
          <w:rFonts w:ascii="Calibri" w:hAnsi="Calibri"/>
          <w:b/>
          <w:color w:val="333333"/>
        </w:rPr>
      </w:pPr>
    </w:p>
    <w:p w:rsidR="008437DF" w:rsidRPr="008A2268" w:rsidRDefault="008437DF" w:rsidP="0088304F">
      <w:pPr>
        <w:pStyle w:val="NormalWeb"/>
        <w:spacing w:before="0" w:beforeAutospacing="0" w:after="0" w:afterAutospacing="0"/>
        <w:jc w:val="both"/>
        <w:outlineLvl w:val="0"/>
        <w:rPr>
          <w:rFonts w:ascii="Calibri" w:hAnsi="Calibri"/>
          <w:b/>
          <w:color w:val="333333"/>
        </w:rPr>
      </w:pPr>
      <w:commentRangeStart w:id="53"/>
      <w:r w:rsidRPr="008A2268">
        <w:rPr>
          <w:rFonts w:ascii="Calibri" w:hAnsi="Calibri"/>
          <w:b/>
          <w:color w:val="333333"/>
        </w:rPr>
        <w:t xml:space="preserve">Example </w:t>
      </w:r>
      <w:commentRangeEnd w:id="53"/>
      <w:r w:rsidRPr="008A2268">
        <w:rPr>
          <w:rStyle w:val="CommentReference"/>
          <w:rFonts w:ascii="Calibri" w:hAnsi="Calibri" w:cs="Arial"/>
          <w:color w:val="000000"/>
          <w:sz w:val="24"/>
          <w:szCs w:val="24"/>
          <w:lang w:val="en"/>
        </w:rPr>
        <w:commentReference w:id="53"/>
      </w:r>
    </w:p>
    <w:p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rsidR="008437DF" w:rsidRPr="008A2268" w:rsidRDefault="008437DF" w:rsidP="0088304F">
      <w:pPr>
        <w:pStyle w:val="NormalWeb"/>
        <w:spacing w:before="0" w:beforeAutospacing="0" w:after="0" w:afterAutospacing="0"/>
        <w:jc w:val="both"/>
        <w:rPr>
          <w:rFonts w:ascii="Calibri" w:hAnsi="Calibri"/>
          <w:color w:val="FF0000"/>
        </w:rPr>
      </w:pPr>
    </w:p>
    <w:p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For example, Mr. Pan has signed a 1-year vacancy lease with his landlord in 2016. The prior rent was $800. The landlord can increase rent by 18 percen</w:t>
      </w:r>
      <w:r w:rsidR="00330832">
        <w:rPr>
          <w:rFonts w:ascii="Calibri" w:hAnsi="Calibri"/>
          <w:color w:val="FF0000"/>
        </w:rPr>
        <w:t>t ($800 x $144</w:t>
      </w:r>
      <w:r w:rsidRPr="008A2268">
        <w:rPr>
          <w:rFonts w:ascii="Calibri" w:hAnsi="Calibri"/>
          <w:color w:val="FF0000"/>
        </w:rPr>
        <w:t xml:space="preserve"> = $944). </w:t>
      </w:r>
    </w:p>
    <w:p w:rsidR="008437DF" w:rsidRPr="008A2268" w:rsidRDefault="008437DF" w:rsidP="0088304F">
      <w:pPr>
        <w:pStyle w:val="NormalWeb"/>
        <w:spacing w:before="0" w:beforeAutospacing="0" w:after="0" w:afterAutospacing="0"/>
        <w:jc w:val="both"/>
        <w:rPr>
          <w:rFonts w:ascii="Calibri" w:hAnsi="Calibri"/>
          <w:color w:val="FF0000"/>
        </w:rPr>
      </w:pPr>
    </w:p>
    <w:p w:rsidR="008437DF" w:rsidRPr="008A2268" w:rsidRDefault="008437DF" w:rsidP="0088304F">
      <w:pPr>
        <w:pStyle w:val="NormalWeb"/>
        <w:spacing w:before="0" w:beforeAutospacing="0" w:after="0" w:afterAutospacing="0"/>
        <w:jc w:val="both"/>
        <w:rPr>
          <w:rFonts w:ascii="Calibri" w:hAnsi="Calibri"/>
          <w:color w:val="FF0000"/>
        </w:rPr>
      </w:pPr>
      <w:r w:rsidRPr="008A2268">
        <w:rPr>
          <w:rFonts w:ascii="Calibri" w:hAnsi="Calibri"/>
          <w:color w:val="FF0000"/>
        </w:rPr>
        <w:tab/>
        <w:t>20%- 2% (difference of 1- and 2-year lease) = 18 % (1-Year Vacancy Lease Increase)</w:t>
      </w:r>
    </w:p>
    <w:p w:rsidR="008437DF" w:rsidRPr="008A2268" w:rsidRDefault="008437DF" w:rsidP="0088304F">
      <w:pPr>
        <w:pStyle w:val="NormalWeb"/>
        <w:spacing w:before="0" w:beforeAutospacing="0" w:after="0" w:afterAutospacing="0"/>
        <w:jc w:val="both"/>
        <w:outlineLvl w:val="0"/>
        <w:rPr>
          <w:rFonts w:ascii="Calibri" w:hAnsi="Calibri"/>
          <w:color w:val="333333"/>
        </w:rPr>
      </w:pPr>
    </w:p>
    <w:p w:rsidR="008437DF" w:rsidRPr="008A2268" w:rsidRDefault="008437DF"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rsidR="008437DF" w:rsidRPr="008A2268" w:rsidRDefault="008437DF"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1"/>
        <w:gridCol w:w="3264"/>
      </w:tblGrid>
      <w:tr w:rsidR="0050693C" w:rsidRPr="008A2268" w:rsidTr="0050693C">
        <w:trPr>
          <w:trHeight w:val="277"/>
        </w:trPr>
        <w:tc>
          <w:tcPr>
            <w:tcW w:w="3571" w:type="dxa"/>
          </w:tcPr>
          <w:p w:rsidR="008437DF" w:rsidRPr="008A2268" w:rsidRDefault="008437DF"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4" w:type="dxa"/>
          </w:tcPr>
          <w:p w:rsidR="008437DF" w:rsidRPr="008A2268" w:rsidRDefault="008437DF"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50693C" w:rsidRPr="008A2268" w:rsidTr="0050693C">
        <w:trPr>
          <w:trHeight w:val="277"/>
        </w:trPr>
        <w:tc>
          <w:tcPr>
            <w:tcW w:w="3571"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4"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50693C" w:rsidRPr="008A2268" w:rsidTr="0050693C">
        <w:trPr>
          <w:trHeight w:val="277"/>
        </w:trPr>
        <w:tc>
          <w:tcPr>
            <w:tcW w:w="3571"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4"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50693C" w:rsidRPr="008A2268" w:rsidTr="0050693C">
        <w:trPr>
          <w:trHeight w:val="287"/>
        </w:trPr>
        <w:tc>
          <w:tcPr>
            <w:tcW w:w="3571"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4"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50693C" w:rsidRPr="008A2268" w:rsidTr="0050693C">
        <w:trPr>
          <w:trHeight w:val="259"/>
        </w:trPr>
        <w:tc>
          <w:tcPr>
            <w:tcW w:w="3571"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4" w:type="dxa"/>
          </w:tcPr>
          <w:p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rsidR="008437DF" w:rsidRPr="008A2268" w:rsidRDefault="008437DF" w:rsidP="0088304F">
      <w:pPr>
        <w:pStyle w:val="NormalWeb"/>
        <w:spacing w:before="0" w:beforeAutospacing="0" w:after="0" w:afterAutospacing="0"/>
        <w:jc w:val="both"/>
        <w:rPr>
          <w:rFonts w:ascii="Calibri" w:hAnsi="Calibri"/>
          <w:color w:val="333333"/>
        </w:rPr>
      </w:pPr>
    </w:p>
    <w:p w:rsidR="008437DF" w:rsidRPr="008A2268" w:rsidRDefault="008437DF" w:rsidP="0088304F">
      <w:pPr>
        <w:pStyle w:val="NormalWeb"/>
        <w:spacing w:before="0" w:beforeAutospacing="0" w:after="0" w:afterAutospacing="0"/>
        <w:jc w:val="both"/>
        <w:rPr>
          <w:rFonts w:ascii="Calibri" w:hAnsi="Calibri"/>
          <w:color w:val="333333"/>
        </w:rPr>
      </w:pPr>
    </w:p>
    <w:p w:rsidR="008437DF" w:rsidRPr="008A2268" w:rsidRDefault="008437DF" w:rsidP="0088304F">
      <w:pPr>
        <w:jc w:val="both"/>
        <w:rPr>
          <w:rFonts w:ascii="Calibri" w:hAnsi="Calibri"/>
        </w:rPr>
      </w:pPr>
      <w:r w:rsidRPr="008A2268">
        <w:rPr>
          <w:rFonts w:ascii="Calibri" w:hAnsi="Calibri"/>
        </w:rPr>
        <w:t xml:space="preserve"> On </w:t>
      </w:r>
      <w:r w:rsidRPr="008A2268">
        <w:rPr>
          <w:rFonts w:ascii="Calibri" w:hAnsi="Calibri"/>
          <w:b/>
          <w:color w:val="4472C4" w:themeColor="accent5"/>
        </w:rPr>
        <w:t>page 2 of Fact Sheet #26</w:t>
      </w:r>
      <w:r w:rsidRPr="008A2268">
        <w:rPr>
          <w:rFonts w:ascii="Calibri" w:hAnsi="Calibri"/>
          <w:b/>
        </w:rPr>
        <w:t>,</w:t>
      </w:r>
      <w:r w:rsidRPr="008A2268">
        <w:rPr>
          <w:rFonts w:ascii="Calibri" w:hAnsi="Calibri"/>
        </w:rPr>
        <w:t xml:space="preserve"> you can find the allowable increases for vacancy leases from 2013 to 2018. You can also call New York State Homes and Community Renewal at </w:t>
      </w:r>
      <w:r w:rsidRPr="008A2268">
        <w:rPr>
          <w:rFonts w:ascii="Calibri" w:hAnsi="Calibri" w:cs="AppleSystemUIFont"/>
          <w:color w:val="353535"/>
        </w:rPr>
        <w:t xml:space="preserve">718-739-6400 to get the most recent rates by following the menus. </w:t>
      </w:r>
    </w:p>
    <w:p w:rsidR="008437DF" w:rsidRPr="008A2268" w:rsidRDefault="008437DF" w:rsidP="0088304F">
      <w:pPr>
        <w:jc w:val="both"/>
        <w:rPr>
          <w:rFonts w:ascii="Calibri" w:hAnsi="Calibri"/>
          <w:b/>
        </w:rPr>
      </w:pPr>
    </w:p>
    <w:p w:rsidR="008437DF" w:rsidRPr="008A2268" w:rsidRDefault="008437DF" w:rsidP="0088304F">
      <w:pPr>
        <w:jc w:val="both"/>
        <w:rPr>
          <w:rFonts w:ascii="Calibri" w:hAnsi="Calibri"/>
          <w:b/>
          <w:color w:val="4472C4" w:themeColor="accent5"/>
          <w:u w:val="single"/>
        </w:rPr>
      </w:pPr>
      <w:r w:rsidRPr="008A2268">
        <w:rPr>
          <w:rFonts w:ascii="Calibri" w:hAnsi="Calibri"/>
          <w:b/>
        </w:rPr>
        <w:t>Rent Adjustments Calculations</w:t>
      </w:r>
    </w:p>
    <w:p w:rsidR="008437DF" w:rsidRPr="008A2268" w:rsidRDefault="008437DF" w:rsidP="0088304F">
      <w:pPr>
        <w:jc w:val="both"/>
        <w:outlineLvl w:val="0"/>
        <w:rPr>
          <w:rFonts w:ascii="Calibri" w:hAnsi="Calibri"/>
          <w:b/>
        </w:rPr>
      </w:pPr>
      <w:r w:rsidRPr="008A2268">
        <w:rPr>
          <w:rFonts w:ascii="Calibri" w:hAnsi="Calibri"/>
        </w:rPr>
        <w:t xml:space="preserve">The Rent Guidelines Board determines the allowable rent adjustment every year. They meet throughout the year, review the latest research, and hear public testimony before </w:t>
      </w:r>
      <w:r w:rsidRPr="008A2268">
        <w:rPr>
          <w:rFonts w:ascii="Calibri" w:hAnsi="Calibri"/>
          <w:b/>
          <w:color w:val="4472C4" w:themeColor="accent5"/>
        </w:rPr>
        <w:t>they make their final decision</w:t>
      </w:r>
      <w:r w:rsidRPr="008A2268">
        <w:rPr>
          <w:rFonts w:ascii="Calibri" w:hAnsi="Calibri"/>
        </w:rPr>
        <w:t xml:space="preserve">. The members of the board are appointed by the mayor for specific terms and </w:t>
      </w:r>
      <w:commentRangeStart w:id="54"/>
      <w:r w:rsidRPr="008A2268">
        <w:rPr>
          <w:rFonts w:ascii="Calibri" w:hAnsi="Calibri"/>
          <w:color w:val="FF0000"/>
        </w:rPr>
        <w:t>represent tenants, landlords, and the public</w:t>
      </w:r>
      <w:commentRangeEnd w:id="54"/>
      <w:r w:rsidR="004A4570" w:rsidRPr="008A2268">
        <w:rPr>
          <w:rStyle w:val="CommentReference"/>
          <w:rFonts w:ascii="Calibri" w:eastAsia="Arial" w:hAnsi="Calibri" w:cs="Arial"/>
          <w:color w:val="000000"/>
          <w:sz w:val="24"/>
          <w:szCs w:val="24"/>
          <w:lang w:val="en"/>
        </w:rPr>
        <w:commentReference w:id="54"/>
      </w:r>
      <w:r w:rsidRPr="008A2268">
        <w:rPr>
          <w:rFonts w:ascii="Calibri" w:hAnsi="Calibri"/>
        </w:rPr>
        <w:t xml:space="preserve">. </w:t>
      </w:r>
      <w:r w:rsidRPr="008A2268">
        <w:rPr>
          <w:rFonts w:ascii="Calibri" w:hAnsi="Calibri"/>
          <w:b/>
          <w:color w:val="4472C4" w:themeColor="accent5"/>
        </w:rPr>
        <w:t>A history of allowable rent Increases through 2018 can be found online.</w:t>
      </w: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rPr>
      </w:pPr>
    </w:p>
    <w:p w:rsidR="008437DF" w:rsidRPr="008A2268" w:rsidRDefault="008437DF" w:rsidP="0088304F">
      <w:pPr>
        <w:jc w:val="both"/>
        <w:rPr>
          <w:rFonts w:ascii="Calibri" w:hAnsi="Calibri"/>
        </w:rPr>
      </w:pPr>
    </w:p>
    <w:p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rsidR="008437DF" w:rsidRPr="008A2268" w:rsidRDefault="008437DF" w:rsidP="0088304F">
      <w:pPr>
        <w:pStyle w:val="NormalWeb"/>
        <w:spacing w:before="0" w:beforeAutospacing="0" w:after="0" w:afterAutospacing="0"/>
        <w:jc w:val="both"/>
        <w:rPr>
          <w:rFonts w:ascii="Calibri" w:hAnsi="Calibri"/>
          <w:b/>
        </w:rPr>
      </w:pPr>
    </w:p>
    <w:p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vacancy leases and renewal leases</w:t>
      </w:r>
    </w:p>
    <w:p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https://www1.nyc.gov/site/rentguidelinesboard/rent-guidelines/vacancy-leases.page</w:t>
      </w:r>
    </w:p>
    <w:p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Rent Guidelines Board</w:t>
      </w:r>
    </w:p>
    <w:p w:rsidR="008437DF" w:rsidRPr="008A2268" w:rsidRDefault="00C52BCC" w:rsidP="0088304F">
      <w:pPr>
        <w:pStyle w:val="NormalWeb"/>
        <w:spacing w:before="0" w:beforeAutospacing="0" w:after="0" w:afterAutospacing="0"/>
        <w:jc w:val="both"/>
        <w:rPr>
          <w:rFonts w:ascii="Calibri" w:hAnsi="Calibri"/>
        </w:rPr>
      </w:pPr>
      <w:hyperlink r:id="rId53" w:history="1">
        <w:r w:rsidR="008437DF" w:rsidRPr="008A2268">
          <w:rPr>
            <w:rStyle w:val="Hyperlink"/>
            <w:rFonts w:ascii="Calibri" w:hAnsi="Calibri"/>
          </w:rPr>
          <w:t>http://www1.nyc.gov/site/rentguidelinesboard/about/about.page</w:t>
        </w:r>
      </w:hyperlink>
    </w:p>
    <w:p w:rsidR="008437DF" w:rsidRPr="008A2268" w:rsidRDefault="008437DF" w:rsidP="0088304F">
      <w:pPr>
        <w:pStyle w:val="NormalWeb"/>
        <w:spacing w:before="0" w:beforeAutospacing="0" w:after="0" w:afterAutospacing="0"/>
        <w:jc w:val="both"/>
        <w:rPr>
          <w:rFonts w:ascii="Calibri" w:hAnsi="Calibri"/>
        </w:rPr>
      </w:pPr>
    </w:p>
    <w:p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rsidR="008437DF" w:rsidRPr="008A2268" w:rsidRDefault="00C52BCC" w:rsidP="0088304F">
      <w:pPr>
        <w:pStyle w:val="NormalWeb"/>
        <w:spacing w:before="0" w:beforeAutospacing="0" w:after="0" w:afterAutospacing="0"/>
        <w:jc w:val="both"/>
        <w:rPr>
          <w:rFonts w:ascii="Calibri" w:hAnsi="Calibri"/>
          <w:color w:val="333333"/>
        </w:rPr>
      </w:pPr>
      <w:hyperlink r:id="rId54" w:history="1">
        <w:r w:rsidR="008437DF" w:rsidRPr="008A2268">
          <w:rPr>
            <w:rStyle w:val="Hyperlink"/>
            <w:rFonts w:ascii="Calibri" w:hAnsi="Calibri"/>
          </w:rPr>
          <w:t>https://www1.nyc.gov/site/rentguidelinesboard/resources/rrra-1997.page</w:t>
        </w:r>
      </w:hyperlink>
    </w:p>
    <w:p w:rsidR="008437DF" w:rsidRPr="008A2268" w:rsidRDefault="008437DF" w:rsidP="0088304F">
      <w:pPr>
        <w:pStyle w:val="NormalWeb"/>
        <w:spacing w:before="0" w:beforeAutospacing="0" w:after="0" w:afterAutospacing="0"/>
        <w:jc w:val="both"/>
        <w:rPr>
          <w:rFonts w:ascii="Calibri" w:hAnsi="Calibri"/>
        </w:rPr>
      </w:pPr>
    </w:p>
    <w:p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rsidR="008437DF" w:rsidRPr="008A2268" w:rsidRDefault="00C52BCC" w:rsidP="0088304F">
      <w:pPr>
        <w:pStyle w:val="NormalWeb"/>
        <w:spacing w:before="0" w:beforeAutospacing="0" w:after="0" w:afterAutospacing="0"/>
        <w:jc w:val="both"/>
        <w:rPr>
          <w:rFonts w:ascii="Calibri" w:hAnsi="Calibri"/>
          <w:color w:val="333333"/>
        </w:rPr>
      </w:pPr>
      <w:hyperlink r:id="rId55" w:history="1">
        <w:r w:rsidR="008437DF" w:rsidRPr="008A2268">
          <w:rPr>
            <w:rStyle w:val="Hyperlink"/>
            <w:rFonts w:ascii="Calibri" w:hAnsi="Calibri"/>
          </w:rPr>
          <w:t>http://www1.nyc.gov/assets/rentguidelinesboard/pdf/guidelines/aptorders2018.pdf</w:t>
        </w:r>
      </w:hyperlink>
    </w:p>
    <w:p w:rsidR="008437DF" w:rsidRPr="008A2268" w:rsidRDefault="008437DF" w:rsidP="0088304F">
      <w:pPr>
        <w:pStyle w:val="NormalWeb"/>
        <w:spacing w:before="0" w:beforeAutospacing="0" w:after="0" w:afterAutospacing="0"/>
        <w:jc w:val="both"/>
        <w:outlineLvl w:val="0"/>
        <w:rPr>
          <w:rFonts w:ascii="Calibri" w:hAnsi="Calibri"/>
          <w:b/>
          <w:color w:val="333333"/>
        </w:rPr>
      </w:pPr>
    </w:p>
    <w:p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rsidR="008437DF" w:rsidRPr="008A2268" w:rsidRDefault="00C52BCC" w:rsidP="0088304F">
      <w:pPr>
        <w:pStyle w:val="NormalWeb"/>
        <w:spacing w:before="0" w:beforeAutospacing="0" w:after="0" w:afterAutospacing="0"/>
        <w:jc w:val="both"/>
        <w:rPr>
          <w:rFonts w:ascii="Calibri" w:hAnsi="Calibri"/>
          <w:color w:val="333333"/>
        </w:rPr>
      </w:pPr>
      <w:hyperlink r:id="rId56" w:history="1">
        <w:r w:rsidR="008437DF" w:rsidRPr="008A2268">
          <w:rPr>
            <w:rStyle w:val="Hyperlink"/>
            <w:rFonts w:ascii="Calibri" w:hAnsi="Calibri"/>
          </w:rPr>
          <w:t>https://www1.nyc.gov/site/rentguidelinesboard/resources/rent-act-of-2015.page</w:t>
        </w:r>
      </w:hyperlink>
    </w:p>
    <w:p w:rsidR="008437DF" w:rsidRPr="008A2268" w:rsidRDefault="008437DF" w:rsidP="0088304F">
      <w:pPr>
        <w:pStyle w:val="NormalWeb"/>
        <w:spacing w:before="0" w:beforeAutospacing="0" w:after="0" w:afterAutospacing="0"/>
        <w:jc w:val="both"/>
        <w:rPr>
          <w:rFonts w:ascii="Calibri" w:hAnsi="Calibri"/>
          <w:b/>
          <w:color w:val="4472C4" w:themeColor="accent5"/>
        </w:rPr>
      </w:pPr>
    </w:p>
    <w:p w:rsidR="008437DF" w:rsidRPr="008A2268" w:rsidRDefault="008437DF"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rsidR="008437DF" w:rsidRPr="008A2268" w:rsidRDefault="00C52BCC" w:rsidP="0088304F">
      <w:pPr>
        <w:pStyle w:val="NormalWeb"/>
        <w:spacing w:before="0" w:beforeAutospacing="0" w:after="0" w:afterAutospacing="0"/>
        <w:jc w:val="both"/>
        <w:rPr>
          <w:rFonts w:ascii="Calibri" w:hAnsi="Calibri" w:cs="TimesNewRomanPSMT"/>
        </w:rPr>
      </w:pPr>
      <w:hyperlink r:id="rId57" w:history="1">
        <w:r w:rsidR="008437DF" w:rsidRPr="008A2268">
          <w:rPr>
            <w:rStyle w:val="Hyperlink"/>
            <w:rFonts w:ascii="Calibri" w:hAnsi="Calibri" w:cs="Helvetica"/>
          </w:rPr>
          <w:t>http://www.nyshcr.org/Rent/FactSheets/orafac26.pdf</w:t>
        </w:r>
      </w:hyperlink>
    </w:p>
    <w:p w:rsidR="008437DF" w:rsidRPr="008A2268" w:rsidRDefault="008437DF" w:rsidP="0088304F">
      <w:pPr>
        <w:pStyle w:val="NormalWeb"/>
        <w:spacing w:before="0" w:beforeAutospacing="0" w:after="0" w:afterAutospacing="0"/>
        <w:jc w:val="both"/>
        <w:rPr>
          <w:rFonts w:ascii="Calibri" w:hAnsi="Calibri"/>
          <w:b/>
          <w:color w:val="4472C4" w:themeColor="accent5"/>
        </w:rPr>
      </w:pPr>
    </w:p>
    <w:p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they make their final decision</w:t>
      </w:r>
    </w:p>
    <w:p w:rsidR="008437DF" w:rsidRPr="008A2268" w:rsidRDefault="00C52BCC" w:rsidP="0088304F">
      <w:pPr>
        <w:pStyle w:val="NormalWeb"/>
        <w:spacing w:before="0" w:beforeAutospacing="0" w:after="0" w:afterAutospacing="0"/>
        <w:jc w:val="both"/>
        <w:rPr>
          <w:rFonts w:ascii="Calibri" w:hAnsi="Calibri"/>
        </w:rPr>
      </w:pPr>
      <w:hyperlink r:id="rId58" w:history="1">
        <w:r w:rsidR="008437DF" w:rsidRPr="008A2268">
          <w:rPr>
            <w:rStyle w:val="Hyperlink"/>
            <w:rFonts w:ascii="Calibri" w:hAnsi="Calibri"/>
          </w:rPr>
          <w:t>http://www1.nyc.gov/site/rentguidelinesboard/rent-guidelines/explanation-of-rent-guidelines-process.page</w:t>
        </w:r>
      </w:hyperlink>
    </w:p>
    <w:p w:rsidR="008437DF" w:rsidRPr="008A2268" w:rsidRDefault="008437DF" w:rsidP="0088304F">
      <w:pPr>
        <w:pStyle w:val="NormalWeb"/>
        <w:spacing w:before="0" w:beforeAutospacing="0" w:after="0" w:afterAutospacing="0"/>
        <w:jc w:val="both"/>
        <w:rPr>
          <w:rFonts w:ascii="Calibri" w:hAnsi="Calibri"/>
        </w:rPr>
      </w:pPr>
    </w:p>
    <w:p w:rsidR="008437DF" w:rsidRPr="008A2268" w:rsidRDefault="008437DF" w:rsidP="0088304F">
      <w:pPr>
        <w:jc w:val="both"/>
        <w:outlineLvl w:val="0"/>
        <w:rPr>
          <w:rFonts w:ascii="Calibri" w:hAnsi="Calibri"/>
          <w:b/>
        </w:rPr>
      </w:pPr>
      <w:r w:rsidRPr="008A2268">
        <w:rPr>
          <w:rFonts w:ascii="Calibri" w:hAnsi="Calibri"/>
          <w:b/>
        </w:rPr>
        <w:t>A history of allowable rent Increases through 2018 can be found online.</w:t>
      </w:r>
    </w:p>
    <w:p w:rsidR="008437DF" w:rsidRPr="008A2268" w:rsidRDefault="00C52BCC" w:rsidP="0088304F">
      <w:pPr>
        <w:jc w:val="both"/>
        <w:rPr>
          <w:rFonts w:ascii="Calibri" w:eastAsia="Times New Roman" w:hAnsi="Calibri"/>
          <w:color w:val="333333"/>
          <w:shd w:val="clear" w:color="auto" w:fill="FFFFFF"/>
        </w:rPr>
      </w:pPr>
      <w:hyperlink r:id="rId59" w:history="1">
        <w:r w:rsidR="008437DF" w:rsidRPr="008A2268">
          <w:rPr>
            <w:rStyle w:val="Hyperlink"/>
            <w:rFonts w:ascii="Calibri" w:eastAsia="Times New Roman" w:hAnsi="Calibri"/>
            <w:shd w:val="clear" w:color="auto" w:fill="FFFFFF"/>
          </w:rPr>
          <w:t>http://www1.nyc.gov/assets/rentguidelinesboard/pdf/guidelines/aptorders2018.pdf</w:t>
        </w:r>
      </w:hyperlink>
    </w:p>
    <w:p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rsidR="008437DF" w:rsidRPr="008A2268" w:rsidRDefault="008437DF" w:rsidP="0088304F">
      <w:pPr>
        <w:jc w:val="both"/>
        <w:rPr>
          <w:rFonts w:ascii="Calibri" w:hAnsi="Calibri"/>
          <w:i/>
        </w:rPr>
      </w:pPr>
    </w:p>
    <w:p w:rsidR="008437DF" w:rsidRPr="008A2268" w:rsidRDefault="008437DF" w:rsidP="0088304F">
      <w:pPr>
        <w:jc w:val="both"/>
        <w:rPr>
          <w:rFonts w:ascii="Calibri" w:hAnsi="Calibri"/>
        </w:rPr>
      </w:pPr>
      <w:r w:rsidRPr="008A2268">
        <w:rPr>
          <w:rFonts w:ascii="Calibri" w:hAnsi="Calibri"/>
        </w:rPr>
        <w:t xml:space="preserve"> </w:t>
      </w:r>
    </w:p>
    <w:p w:rsidR="00483E34" w:rsidRPr="008A2268" w:rsidRDefault="00483E34" w:rsidP="0088304F">
      <w:pPr>
        <w:jc w:val="both"/>
        <w:rPr>
          <w:rFonts w:ascii="Calibri" w:hAnsi="Calibri"/>
        </w:rPr>
      </w:pP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20 Address for the Rent-Stabilized Unit </w:t>
      </w:r>
    </w:p>
    <w:p w:rsidR="007C5920" w:rsidRPr="008A2268" w:rsidRDefault="007C5920" w:rsidP="0088304F">
      <w:pPr>
        <w:jc w:val="both"/>
        <w:rPr>
          <w:rFonts w:ascii="Calibri" w:hAnsi="Calibri"/>
          <w:i/>
          <w:color w:val="333333"/>
        </w:rPr>
      </w:pPr>
      <w:r w:rsidRPr="008A2268">
        <w:rPr>
          <w:rFonts w:ascii="Calibri" w:hAnsi="Calibri"/>
          <w:i/>
          <w:color w:val="333333"/>
        </w:rPr>
        <w:t>On these lines, the landlord specifies the address of the rent-stabilized unit.</w:t>
      </w:r>
    </w:p>
    <w:p w:rsidR="007C5920" w:rsidRPr="008A2268" w:rsidRDefault="007C5920" w:rsidP="0088304F">
      <w:pPr>
        <w:jc w:val="both"/>
        <w:rPr>
          <w:rFonts w:ascii="Calibri" w:hAnsi="Calibri"/>
          <w:i/>
          <w:color w:val="333333"/>
        </w:rPr>
      </w:pPr>
    </w:p>
    <w:p w:rsidR="007C5920" w:rsidRPr="008A2268" w:rsidRDefault="007C5920" w:rsidP="0088304F">
      <w:pPr>
        <w:jc w:val="both"/>
        <w:rPr>
          <w:rFonts w:ascii="Calibri" w:hAnsi="Calibri"/>
        </w:rPr>
      </w:pPr>
      <w:r w:rsidRPr="008A2268">
        <w:rPr>
          <w:rFonts w:ascii="Calibri" w:hAnsi="Calibri"/>
          <w:color w:val="333333"/>
        </w:rPr>
        <w:t xml:space="preserve">The landlord specifies the address of the </w:t>
      </w:r>
      <w:r w:rsidR="00A31326">
        <w:rPr>
          <w:rFonts w:ascii="Calibri" w:hAnsi="Calibri"/>
          <w:color w:val="333333"/>
        </w:rPr>
        <w:t>rent-stabilized</w:t>
      </w:r>
      <w:r w:rsidRPr="008A2268">
        <w:rPr>
          <w:rFonts w:ascii="Calibri" w:hAnsi="Calibri"/>
          <w:color w:val="333333"/>
        </w:rPr>
        <w:t xml:space="preserve"> unit, including the unit number. </w:t>
      </w:r>
    </w:p>
    <w:p w:rsidR="007C5920" w:rsidRPr="008A2268" w:rsidRDefault="007C5920" w:rsidP="0088304F">
      <w:pPr>
        <w:jc w:val="both"/>
        <w:rPr>
          <w:rFonts w:ascii="Calibri" w:hAnsi="Calibri"/>
        </w:rPr>
      </w:pPr>
      <w:r w:rsidRPr="008A2268">
        <w:rPr>
          <w:rFonts w:ascii="Calibri" w:hAnsi="Calibri"/>
        </w:rPr>
        <w:br w:type="page"/>
      </w: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21 Dates </w:t>
      </w:r>
    </w:p>
    <w:p w:rsidR="007C5920" w:rsidRPr="008A2268" w:rsidRDefault="007C5920" w:rsidP="0088304F">
      <w:pPr>
        <w:jc w:val="both"/>
        <w:rPr>
          <w:rFonts w:ascii="Calibri" w:hAnsi="Calibri"/>
          <w:i/>
        </w:rPr>
      </w:pPr>
      <w:r w:rsidRPr="008A2268">
        <w:rPr>
          <w:rFonts w:ascii="Calibri" w:hAnsi="Calibri"/>
          <w:i/>
        </w:rPr>
        <w:t xml:space="preserve">On these lines include the start and end dates for the lease, as well as the date the rider was completed. </w:t>
      </w:r>
    </w:p>
    <w:p w:rsidR="007C5920" w:rsidRPr="008A2268" w:rsidRDefault="007C5920" w:rsidP="0088304F">
      <w:pPr>
        <w:jc w:val="both"/>
        <w:rPr>
          <w:rFonts w:ascii="Calibri" w:hAnsi="Calibri"/>
          <w:i/>
        </w:rPr>
      </w:pPr>
    </w:p>
    <w:p w:rsidR="007C5920" w:rsidRPr="008A2268" w:rsidRDefault="007C5920" w:rsidP="0088304F">
      <w:pPr>
        <w:jc w:val="both"/>
        <w:rPr>
          <w:rFonts w:ascii="Calibri" w:hAnsi="Calibri"/>
        </w:rPr>
      </w:pPr>
      <w:r w:rsidRPr="008A2268">
        <w:rPr>
          <w:rFonts w:ascii="Calibri" w:hAnsi="Calibri"/>
        </w:rPr>
        <w:t xml:space="preserve">On these lines, the landlord specifies the start and end dates of the lease. These should match the dates in </w:t>
      </w:r>
      <w:r w:rsidRPr="008A2268">
        <w:rPr>
          <w:rFonts w:ascii="Calibri" w:hAnsi="Calibri"/>
          <w:b/>
          <w:color w:val="4472C4" w:themeColor="accent5"/>
        </w:rPr>
        <w:t>Item 2 on the original lease</w:t>
      </w:r>
      <w:r w:rsidRPr="008A2268">
        <w:rPr>
          <w:rFonts w:ascii="Calibri" w:hAnsi="Calibri"/>
          <w:color w:val="4472C4" w:themeColor="accent5"/>
        </w:rPr>
        <w:t xml:space="preserve"> </w:t>
      </w:r>
      <w:r w:rsidRPr="008A2268">
        <w:rPr>
          <w:rFonts w:ascii="Calibri" w:hAnsi="Calibri"/>
        </w:rPr>
        <w:t xml:space="preserve">or in </w:t>
      </w:r>
      <w:r w:rsidRPr="008A2268">
        <w:rPr>
          <w:rFonts w:ascii="Calibri" w:hAnsi="Calibri"/>
          <w:b/>
          <w:color w:val="4472C4" w:themeColor="accent5"/>
        </w:rPr>
        <w:t>Item 7 on the Renewal Lease Form</w:t>
      </w:r>
      <w:r w:rsidRPr="008A2268">
        <w:rPr>
          <w:rFonts w:ascii="Calibri" w:hAnsi="Calibri"/>
        </w:rPr>
        <w:t xml:space="preserve">. The landlord should also indicate the date that the lease was completed. </w:t>
      </w:r>
    </w:p>
    <w:p w:rsidR="007C5920" w:rsidRPr="008A2268" w:rsidRDefault="007C5920" w:rsidP="0088304F">
      <w:pPr>
        <w:jc w:val="both"/>
        <w:rPr>
          <w:rFonts w:ascii="Calibri" w:hAnsi="Calibri"/>
        </w:rPr>
      </w:pPr>
    </w:p>
    <w:p w:rsidR="007C5920" w:rsidRPr="008A2268" w:rsidRDefault="007C5920"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b/>
        </w:rPr>
      </w:pPr>
      <w:r w:rsidRPr="008A2268">
        <w:rPr>
          <w:rFonts w:ascii="Calibri" w:hAnsi="Calibri"/>
          <w:b/>
        </w:rPr>
        <w:t>Item 2 on the original lease</w:t>
      </w:r>
    </w:p>
    <w:p w:rsidR="007C5920" w:rsidRPr="008A2268" w:rsidRDefault="00C52BCC" w:rsidP="0088304F">
      <w:pPr>
        <w:jc w:val="both"/>
        <w:rPr>
          <w:rFonts w:ascii="Calibri" w:hAnsi="Calibri"/>
          <w:color w:val="000000" w:themeColor="text1"/>
        </w:rPr>
      </w:pPr>
      <w:hyperlink r:id="rId60" w:history="1">
        <w:r w:rsidR="007C5920" w:rsidRPr="008A2268">
          <w:rPr>
            <w:rStyle w:val="Hyperlink"/>
            <w:rFonts w:ascii="Calibri" w:hAnsi="Calibri"/>
          </w:rPr>
          <w:t>https://docdrop.org/static/drop-pdf/Standard-Lease_Apartment-89NLx.pdf</w:t>
        </w:r>
      </w:hyperlink>
    </w:p>
    <w:p w:rsidR="007C5920" w:rsidRPr="008A2268" w:rsidRDefault="007C5920" w:rsidP="0088304F">
      <w:pPr>
        <w:jc w:val="both"/>
        <w:rPr>
          <w:rFonts w:ascii="Calibri" w:hAnsi="Calibri"/>
          <w:b/>
        </w:rPr>
      </w:pPr>
    </w:p>
    <w:p w:rsidR="007C5920" w:rsidRPr="008A2268" w:rsidRDefault="007C5920" w:rsidP="0088304F">
      <w:pPr>
        <w:jc w:val="both"/>
        <w:rPr>
          <w:rFonts w:ascii="Calibri" w:hAnsi="Calibri"/>
          <w:b/>
        </w:rPr>
      </w:pPr>
      <w:r w:rsidRPr="008A2268">
        <w:rPr>
          <w:rFonts w:ascii="Calibri" w:hAnsi="Calibri"/>
          <w:b/>
        </w:rPr>
        <w:t>Item 7 on the Renewal Lease Form</w:t>
      </w:r>
    </w:p>
    <w:p w:rsidR="007C5920" w:rsidRPr="008A2268" w:rsidRDefault="00C52BCC" w:rsidP="0088304F">
      <w:pPr>
        <w:jc w:val="both"/>
        <w:rPr>
          <w:rFonts w:ascii="Calibri" w:hAnsi="Calibri"/>
        </w:rPr>
      </w:pPr>
      <w:hyperlink r:id="rId61" w:history="1">
        <w:r w:rsidR="007C5920" w:rsidRPr="008A2268">
          <w:rPr>
            <w:rStyle w:val="Hyperlink"/>
            <w:rFonts w:ascii="Calibri" w:hAnsi="Calibri"/>
          </w:rPr>
          <w:t>http://www.nyshcr.org/Forms/Rent/rtp8.pdf</w:t>
        </w:r>
      </w:hyperlink>
      <w:r w:rsidR="007C5920" w:rsidRPr="008A2268">
        <w:rPr>
          <w:rStyle w:val="Hyperlink"/>
          <w:rFonts w:ascii="Calibri" w:hAnsi="Calibri"/>
        </w:rPr>
        <w:t xml:space="preserve"> </w:t>
      </w:r>
    </w:p>
    <w:p w:rsidR="007C5920" w:rsidRPr="008A2268" w:rsidRDefault="007C5920" w:rsidP="0088304F">
      <w:pPr>
        <w:jc w:val="both"/>
        <w:rPr>
          <w:rFonts w:ascii="Calibri" w:hAnsi="Calibri"/>
        </w:rPr>
      </w:pPr>
      <w:r w:rsidRPr="008A2268">
        <w:rPr>
          <w:rFonts w:ascii="Calibri" w:hAnsi="Calibri"/>
        </w:rPr>
        <w:br w:type="page"/>
      </w: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22 Tenant's Acknowledgement of Receipt of Lease Rider </w:t>
      </w:r>
    </w:p>
    <w:p w:rsidR="007C5920" w:rsidRPr="008A2268" w:rsidRDefault="007C5920" w:rsidP="0088304F">
      <w:pPr>
        <w:jc w:val="both"/>
        <w:rPr>
          <w:rFonts w:ascii="Calibri" w:hAnsi="Calibri"/>
          <w:i/>
        </w:rPr>
      </w:pPr>
      <w:r w:rsidRPr="008A2268">
        <w:rPr>
          <w:rFonts w:ascii="Calibri" w:hAnsi="Calibri"/>
          <w:i/>
        </w:rPr>
        <w:t xml:space="preserve">The tenant must sign to acknowledge receipt of the lease rider. </w:t>
      </w:r>
    </w:p>
    <w:p w:rsidR="007C5920" w:rsidRPr="008A2268" w:rsidRDefault="007C5920" w:rsidP="0088304F">
      <w:pPr>
        <w:jc w:val="both"/>
        <w:rPr>
          <w:rFonts w:ascii="Calibri" w:hAnsi="Calibri"/>
          <w:i/>
        </w:rPr>
      </w:pPr>
    </w:p>
    <w:p w:rsidR="007C5920" w:rsidRPr="008A2268" w:rsidRDefault="007C5920" w:rsidP="0088304F">
      <w:pPr>
        <w:jc w:val="both"/>
        <w:rPr>
          <w:rFonts w:ascii="Calibri" w:hAnsi="Calibri"/>
        </w:rPr>
      </w:pPr>
      <w:r w:rsidRPr="008A2268">
        <w:rPr>
          <w:rFonts w:ascii="Calibri" w:hAnsi="Calibri"/>
        </w:rPr>
        <w:t>The landlord is obligated to provide the tenant this lease rider at the same time that they either sign the vacancy (original) lease or the renewal lease. This is proof of that the lease was received by the tenant.</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 xml:space="preserve">For more on Lease Riders, see </w:t>
      </w:r>
      <w:r w:rsidRPr="008A2268">
        <w:rPr>
          <w:rFonts w:ascii="Calibri" w:hAnsi="Calibri"/>
          <w:b/>
          <w:color w:val="4472C4" w:themeColor="accent5"/>
        </w:rPr>
        <w:t>Fact Sheet #2</w:t>
      </w:r>
      <w:r w:rsidRPr="008A2268">
        <w:rPr>
          <w:rFonts w:ascii="Calibri" w:hAnsi="Calibri"/>
        </w:rPr>
        <w:t>.</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Links to Include</w:t>
      </w:r>
    </w:p>
    <w:p w:rsidR="007C5920" w:rsidRPr="008A2268" w:rsidRDefault="007C5920" w:rsidP="0088304F">
      <w:pPr>
        <w:jc w:val="both"/>
        <w:rPr>
          <w:rFonts w:ascii="Calibri" w:hAnsi="Calibri"/>
          <w:b/>
        </w:rPr>
      </w:pPr>
    </w:p>
    <w:p w:rsidR="007C5920" w:rsidRPr="008A2268" w:rsidRDefault="007C5920" w:rsidP="0088304F">
      <w:pPr>
        <w:jc w:val="both"/>
        <w:rPr>
          <w:rFonts w:ascii="Calibri" w:hAnsi="Calibri"/>
          <w:b/>
        </w:rPr>
      </w:pPr>
      <w:r w:rsidRPr="008A2268">
        <w:rPr>
          <w:rFonts w:ascii="Calibri" w:hAnsi="Calibri"/>
          <w:b/>
        </w:rPr>
        <w:t>Fact Sheet #2</w:t>
      </w:r>
    </w:p>
    <w:p w:rsidR="007C5920" w:rsidRPr="008A2268" w:rsidRDefault="00C52BCC" w:rsidP="0088304F">
      <w:pPr>
        <w:jc w:val="both"/>
        <w:rPr>
          <w:rFonts w:ascii="Calibri" w:hAnsi="Calibri"/>
        </w:rPr>
      </w:pPr>
      <w:hyperlink r:id="rId62" w:history="1">
        <w:r w:rsidR="007C5920" w:rsidRPr="008A2268">
          <w:rPr>
            <w:rStyle w:val="Hyperlink"/>
            <w:rFonts w:ascii="Calibri" w:hAnsi="Calibri"/>
          </w:rPr>
          <w:t>http://www.nyshcr.org/Rent/FactSheets/orafac2.pdf</w:t>
        </w:r>
      </w:hyperlink>
      <w:r w:rsidR="007C5920" w:rsidRPr="008A2268">
        <w:rPr>
          <w:rStyle w:val="Hyperlink"/>
          <w:rFonts w:ascii="Calibri" w:hAnsi="Calibri"/>
        </w:rPr>
        <w:t xml:space="preserve"> </w:t>
      </w:r>
    </w:p>
    <w:p w:rsidR="007C5920" w:rsidRPr="008A2268" w:rsidRDefault="007C5920" w:rsidP="0088304F">
      <w:pPr>
        <w:jc w:val="both"/>
        <w:rPr>
          <w:rFonts w:ascii="Calibri" w:hAnsi="Calibri"/>
        </w:rPr>
      </w:pPr>
      <w:r w:rsidRPr="008A2268">
        <w:rPr>
          <w:rFonts w:ascii="Calibri" w:hAnsi="Calibri"/>
        </w:rPr>
        <w:t xml:space="preserve">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br w:type="page"/>
      </w: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23 Landlord’s Acknowledgement of Receipt of Lease Rider </w:t>
      </w:r>
    </w:p>
    <w:p w:rsidR="007C5920" w:rsidRPr="008A2268" w:rsidRDefault="007C5920" w:rsidP="0088304F">
      <w:pPr>
        <w:jc w:val="both"/>
        <w:rPr>
          <w:rFonts w:ascii="Calibri" w:hAnsi="Calibri"/>
          <w:i/>
        </w:rPr>
      </w:pPr>
      <w:r w:rsidRPr="008A2268">
        <w:rPr>
          <w:rFonts w:ascii="Calibri" w:hAnsi="Calibri"/>
          <w:i/>
        </w:rPr>
        <w:t xml:space="preserve">The landlord must sign to acknowledge provision of the lease rider. </w:t>
      </w:r>
    </w:p>
    <w:p w:rsidR="007C5920" w:rsidRPr="008A2268" w:rsidRDefault="007C5920" w:rsidP="0088304F">
      <w:pPr>
        <w:jc w:val="both"/>
        <w:rPr>
          <w:rFonts w:ascii="Calibri" w:hAnsi="Calibri"/>
          <w:i/>
        </w:rPr>
      </w:pPr>
    </w:p>
    <w:p w:rsidR="007C5920" w:rsidRPr="008A2268" w:rsidRDefault="007C5920" w:rsidP="0088304F">
      <w:pPr>
        <w:jc w:val="both"/>
        <w:rPr>
          <w:rFonts w:ascii="Calibri" w:hAnsi="Calibri"/>
        </w:rPr>
      </w:pPr>
      <w:r w:rsidRPr="008A2268">
        <w:rPr>
          <w:rFonts w:ascii="Calibri" w:hAnsi="Calibri"/>
        </w:rPr>
        <w:t xml:space="preserve">The landlord is obligated to provide the tenant this lease rider at the same time that they either sign the vacancy (original) lease or the renewal lease. This is proof of that the Lease Rider was provided to the tenant.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 xml:space="preserve">For more information on Lease Riders, see </w:t>
      </w:r>
      <w:r w:rsidRPr="008A2268">
        <w:rPr>
          <w:rFonts w:ascii="Calibri" w:hAnsi="Calibri"/>
          <w:b/>
          <w:color w:val="4472C4" w:themeColor="accent5"/>
        </w:rPr>
        <w:t>Fact Sheet #2</w:t>
      </w:r>
      <w:r w:rsidRPr="008A2268">
        <w:rPr>
          <w:rFonts w:ascii="Calibri" w:hAnsi="Calibri"/>
        </w:rPr>
        <w:t>.</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 xml:space="preserve"> </w:t>
      </w:r>
    </w:p>
    <w:p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7C5920" w:rsidRPr="008A2268" w:rsidRDefault="007C5920" w:rsidP="0088304F">
      <w:pPr>
        <w:jc w:val="both"/>
        <w:rPr>
          <w:rFonts w:ascii="Calibri" w:hAnsi="Calibri"/>
          <w:b/>
        </w:rPr>
      </w:pPr>
    </w:p>
    <w:p w:rsidR="007C5920" w:rsidRPr="008A2268" w:rsidRDefault="007C5920" w:rsidP="0088304F">
      <w:pPr>
        <w:jc w:val="both"/>
        <w:rPr>
          <w:rFonts w:ascii="Calibri" w:hAnsi="Calibri"/>
          <w:b/>
        </w:rPr>
      </w:pPr>
      <w:r w:rsidRPr="008A2268">
        <w:rPr>
          <w:rFonts w:ascii="Calibri" w:hAnsi="Calibri"/>
          <w:b/>
        </w:rPr>
        <w:t>Fact Sheet #2</w:t>
      </w:r>
    </w:p>
    <w:p w:rsidR="007C5920" w:rsidRPr="008A2268" w:rsidRDefault="00C52BCC" w:rsidP="0088304F">
      <w:pPr>
        <w:jc w:val="both"/>
        <w:rPr>
          <w:rFonts w:ascii="Calibri" w:hAnsi="Calibri"/>
        </w:rPr>
      </w:pPr>
      <w:hyperlink r:id="rId63" w:history="1">
        <w:r w:rsidR="007C5920" w:rsidRPr="008A2268">
          <w:rPr>
            <w:rStyle w:val="Hyperlink"/>
            <w:rFonts w:ascii="Calibri" w:hAnsi="Calibri"/>
          </w:rPr>
          <w:t>http://www.nyshcr.org/Rent/FactSheets/orafac2.pdf</w:t>
        </w:r>
      </w:hyperlink>
    </w:p>
    <w:p w:rsidR="007C5920" w:rsidRPr="008A2268" w:rsidRDefault="007C5920" w:rsidP="0088304F">
      <w:pPr>
        <w:jc w:val="both"/>
        <w:rPr>
          <w:rFonts w:ascii="Calibri" w:hAnsi="Calibri"/>
        </w:rPr>
      </w:pPr>
      <w:r w:rsidRPr="008A2268">
        <w:rPr>
          <w:rFonts w:ascii="Calibri" w:hAnsi="Calibri"/>
        </w:rPr>
        <w:t xml:space="preserve">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br w:type="page"/>
      </w: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24 Provisions </w:t>
      </w:r>
    </w:p>
    <w:p w:rsidR="007C5920" w:rsidRPr="008A2268" w:rsidRDefault="007C5920" w:rsidP="0088304F">
      <w:pPr>
        <w:jc w:val="both"/>
        <w:rPr>
          <w:rFonts w:ascii="Calibri" w:hAnsi="Calibri"/>
          <w:i/>
        </w:rPr>
      </w:pPr>
      <w:r w:rsidRPr="008A2268">
        <w:rPr>
          <w:rFonts w:ascii="Calibri" w:hAnsi="Calibri"/>
          <w:i/>
        </w:rPr>
        <w:t xml:space="preserve">The following provisions provide more clarity on specific issues related to the Lease Rider. </w:t>
      </w:r>
    </w:p>
    <w:p w:rsidR="007C5920" w:rsidRPr="008A2268" w:rsidRDefault="007C5920" w:rsidP="0088304F">
      <w:pPr>
        <w:jc w:val="both"/>
        <w:rPr>
          <w:rFonts w:ascii="Calibri" w:hAnsi="Calibri"/>
          <w:i/>
        </w:rPr>
      </w:pPr>
      <w:r w:rsidRPr="008A2268">
        <w:rPr>
          <w:rFonts w:ascii="Calibri" w:hAnsi="Calibri"/>
          <w:i/>
        </w:rPr>
        <w:t xml:space="preserve"> </w:t>
      </w:r>
    </w:p>
    <w:p w:rsidR="007C5920" w:rsidRPr="008A2268" w:rsidRDefault="007C5920" w:rsidP="0088304F">
      <w:pPr>
        <w:jc w:val="both"/>
        <w:rPr>
          <w:rFonts w:ascii="Calibri" w:hAnsi="Calibri"/>
          <w:b/>
        </w:rPr>
      </w:pPr>
      <w:r w:rsidRPr="008A2268">
        <w:rPr>
          <w:rFonts w:ascii="Calibri" w:hAnsi="Calibri"/>
        </w:rPr>
        <w:t xml:space="preserve">The remaining pages of the Lease Rider clarify specific rights and responsibilities of both tenants and landlords, as well as clarify some important issues discussed in the Lease Rider. </w:t>
      </w:r>
      <w:r w:rsidRPr="008A2268">
        <w:rPr>
          <w:rFonts w:ascii="Calibri" w:hAnsi="Calibri"/>
          <w:b/>
        </w:rPr>
        <w:t xml:space="preserve">It is very important that you read and clearly understand the Lease Rider. These provisions will give clarity and address specific issues. </w:t>
      </w:r>
    </w:p>
    <w:p w:rsidR="007C5920" w:rsidRPr="008A2268" w:rsidRDefault="007C5920" w:rsidP="0088304F">
      <w:pPr>
        <w:jc w:val="both"/>
        <w:rPr>
          <w:rFonts w:ascii="Calibri" w:hAnsi="Calibri"/>
          <w:b/>
        </w:rPr>
      </w:pPr>
    </w:p>
    <w:p w:rsidR="007C5920" w:rsidRPr="008A2268" w:rsidRDefault="007C5920" w:rsidP="0088304F">
      <w:pPr>
        <w:jc w:val="both"/>
        <w:rPr>
          <w:rFonts w:ascii="Calibri" w:hAnsi="Calibri"/>
        </w:rPr>
      </w:pPr>
      <w:r w:rsidRPr="008A2268">
        <w:rPr>
          <w:rFonts w:ascii="Calibri" w:hAnsi="Calibri"/>
        </w:rPr>
        <w:t xml:space="preserve">Tenants are encouraged to keep a copy of the Lease Rider and any lease or lease renewals that they sign.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 xml:space="preserve">For more information, see </w:t>
      </w:r>
      <w:r w:rsidRPr="008A2268">
        <w:rPr>
          <w:rFonts w:ascii="Calibri" w:hAnsi="Calibri"/>
          <w:b/>
          <w:color w:val="4472C4" w:themeColor="accent5"/>
        </w:rPr>
        <w:t>Fact Sheet #2</w:t>
      </w:r>
      <w:r w:rsidRPr="008A2268">
        <w:rPr>
          <w:rFonts w:ascii="Calibri" w:hAnsi="Calibri"/>
        </w:rPr>
        <w:t>.</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7C5920" w:rsidRPr="008A2268" w:rsidRDefault="007C5920" w:rsidP="0088304F">
      <w:pPr>
        <w:jc w:val="both"/>
        <w:rPr>
          <w:rFonts w:ascii="Calibri" w:hAnsi="Calibri"/>
          <w:b/>
        </w:rPr>
      </w:pPr>
    </w:p>
    <w:p w:rsidR="007C5920" w:rsidRPr="008A2268" w:rsidRDefault="007C5920" w:rsidP="0088304F">
      <w:pPr>
        <w:jc w:val="both"/>
        <w:rPr>
          <w:rFonts w:ascii="Calibri" w:hAnsi="Calibri"/>
          <w:b/>
        </w:rPr>
      </w:pPr>
      <w:r w:rsidRPr="008A2268">
        <w:rPr>
          <w:rFonts w:ascii="Calibri" w:hAnsi="Calibri"/>
          <w:b/>
        </w:rPr>
        <w:t>Fact Sheet #2</w:t>
      </w:r>
    </w:p>
    <w:p w:rsidR="007C5920" w:rsidRPr="008A2268" w:rsidRDefault="00C52BCC" w:rsidP="0088304F">
      <w:pPr>
        <w:jc w:val="both"/>
        <w:rPr>
          <w:rFonts w:ascii="Calibri" w:hAnsi="Calibri"/>
        </w:rPr>
      </w:pPr>
      <w:hyperlink r:id="rId64" w:history="1">
        <w:r w:rsidR="007C5920" w:rsidRPr="008A2268">
          <w:rPr>
            <w:rStyle w:val="Hyperlink"/>
            <w:rFonts w:ascii="Calibri" w:hAnsi="Calibri"/>
          </w:rPr>
          <w:t>http://www.nyshcr.org/Rent/FactSheets/orafac2.pdf</w:t>
        </w:r>
      </w:hyperlink>
    </w:p>
    <w:p w:rsidR="007C5920" w:rsidRPr="008A2268" w:rsidRDefault="007C5920" w:rsidP="0088304F">
      <w:pPr>
        <w:jc w:val="both"/>
        <w:rPr>
          <w:rFonts w:ascii="Calibri" w:hAnsi="Calibri"/>
        </w:rPr>
      </w:pPr>
      <w:r w:rsidRPr="008A2268">
        <w:rPr>
          <w:rFonts w:ascii="Calibri" w:hAnsi="Calibri"/>
        </w:rPr>
        <w:t xml:space="preserve">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br w:type="page"/>
      </w:r>
    </w:p>
    <w:p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25 Security Deposits</w:t>
      </w:r>
    </w:p>
    <w:p w:rsidR="007C5920" w:rsidRPr="008A2268" w:rsidRDefault="007C5920"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section discusses what to expect with security deposits.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color w:val="000000" w:themeColor="text1"/>
        </w:rPr>
      </w:pPr>
      <w:r w:rsidRPr="008A2268">
        <w:rPr>
          <w:rFonts w:ascii="Calibri" w:hAnsi="Calibri"/>
          <w:b/>
          <w:color w:val="000000" w:themeColor="text1"/>
        </w:rPr>
        <w:t>Security deposits</w:t>
      </w:r>
      <w:r w:rsidRPr="008A2268">
        <w:rPr>
          <w:rFonts w:ascii="Calibri" w:hAnsi="Calibri"/>
          <w:color w:val="000000" w:themeColor="text1"/>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rsidR="007C5920" w:rsidRPr="008A2268" w:rsidRDefault="007C5920" w:rsidP="0088304F">
      <w:pPr>
        <w:jc w:val="both"/>
        <w:rPr>
          <w:rFonts w:ascii="Calibri" w:hAnsi="Calibri"/>
          <w:color w:val="000000" w:themeColor="text1"/>
        </w:rPr>
      </w:pPr>
    </w:p>
    <w:p w:rsidR="007C5920" w:rsidRPr="008A2268" w:rsidRDefault="007C5920" w:rsidP="0088304F">
      <w:pPr>
        <w:jc w:val="both"/>
        <w:rPr>
          <w:rFonts w:ascii="Calibri" w:hAnsi="Calibri"/>
          <w:color w:val="000000" w:themeColor="text1"/>
        </w:rPr>
      </w:pPr>
      <w:r w:rsidRPr="008A2268">
        <w:rPr>
          <w:rFonts w:ascii="Calibri" w:hAnsi="Calibri"/>
          <w:color w:val="000000" w:themeColor="text1"/>
          <w:u w:val="single"/>
        </w:rPr>
        <w:t>Example</w:t>
      </w:r>
      <w:r w:rsidRPr="008A2268">
        <w:rPr>
          <w:rFonts w:ascii="Calibri" w:hAnsi="Calibri"/>
          <w:color w:val="000000" w:themeColor="text1"/>
        </w:rPr>
        <w:t xml:space="preserve"> </w:t>
      </w:r>
    </w:p>
    <w:p w:rsidR="007C5920" w:rsidRPr="008A2268" w:rsidRDefault="007C5920" w:rsidP="0088304F">
      <w:pPr>
        <w:jc w:val="both"/>
        <w:rPr>
          <w:rFonts w:ascii="Calibri" w:hAnsi="Calibri"/>
          <w:color w:val="000000" w:themeColor="text1"/>
        </w:rPr>
      </w:pPr>
      <w:r w:rsidRPr="008A2268">
        <w:rPr>
          <w:rFonts w:ascii="Calibri" w:hAnsi="Calibri"/>
          <w:color w:val="000000" w:themeColor="text1"/>
        </w:rPr>
        <w:t xml:space="preserve">A security deposit of $1,000 is deposited into a bank that will pay an interest rate of 1.5%. After one year, the security deposit will have generated $15 from interest. The landlord is entitled to keep $10 (1 % of the deposit) as an administrative fee and the remaining $5 goes to the tenant. However, the landlord is entitled to keep the security deposit to pay for reasonable costs of repairs beyond normal wear and tear.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 xml:space="preserve">The tenant has the right to receive their share of the interest earned on the security deposit annually, at the end of each lease term, or it can be applied to rent.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rPr>
      </w:pPr>
      <w:r w:rsidRPr="008A2268">
        <w:rPr>
          <w:rFonts w:ascii="Calibri" w:hAnsi="Calibri"/>
        </w:rPr>
        <w:t xml:space="preserve">If a </w:t>
      </w:r>
      <w:r w:rsidR="00A31326">
        <w:rPr>
          <w:rFonts w:ascii="Calibri" w:hAnsi="Calibri"/>
        </w:rPr>
        <w:t>rent-stabilized</w:t>
      </w:r>
      <w:r w:rsidRPr="008A226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rsidR="007C5920" w:rsidRPr="008A2268" w:rsidRDefault="007C5920" w:rsidP="0088304F">
      <w:pPr>
        <w:jc w:val="both"/>
        <w:rPr>
          <w:rFonts w:ascii="Calibri" w:hAnsi="Calibri"/>
        </w:rPr>
      </w:pPr>
    </w:p>
    <w:p w:rsidR="007C5920" w:rsidRPr="008A2268" w:rsidRDefault="007C5920" w:rsidP="0088304F">
      <w:pPr>
        <w:jc w:val="both"/>
        <w:rPr>
          <w:rFonts w:ascii="Calibri" w:hAnsi="Calibri"/>
          <w:color w:val="0076CD"/>
          <w:u w:val="single"/>
        </w:rPr>
      </w:pPr>
      <w:r w:rsidRPr="008A2268">
        <w:rPr>
          <w:rFonts w:ascii="Calibri" w:hAnsi="Calibri"/>
        </w:rPr>
        <w:t xml:space="preserve">For more information, </w:t>
      </w:r>
      <w:r w:rsidRPr="008A2268">
        <w:rPr>
          <w:rFonts w:ascii="Calibri" w:hAnsi="Calibri"/>
          <w:b/>
          <w:color w:val="5B9BD5" w:themeColor="accent1"/>
        </w:rPr>
        <w:t>see pages 8 and 9 of the Tenants’ Rights Guide.</w:t>
      </w:r>
    </w:p>
    <w:p w:rsidR="007C5920" w:rsidRPr="008A2268" w:rsidRDefault="007C5920" w:rsidP="0088304F">
      <w:pPr>
        <w:jc w:val="both"/>
        <w:rPr>
          <w:rFonts w:ascii="Calibri" w:hAnsi="Calibri"/>
          <w:color w:val="0076CD"/>
          <w:u w:val="single"/>
        </w:rPr>
      </w:pPr>
    </w:p>
    <w:p w:rsidR="007C5920" w:rsidRPr="008A2268" w:rsidRDefault="007C5920" w:rsidP="0088304F">
      <w:pPr>
        <w:jc w:val="both"/>
        <w:rPr>
          <w:rFonts w:ascii="Calibri" w:hAnsi="Calibri"/>
          <w:b/>
          <w:color w:val="0076CD"/>
          <w:u w:val="single"/>
        </w:rPr>
      </w:pPr>
      <w:r w:rsidRPr="008A2268">
        <w:rPr>
          <w:rFonts w:ascii="Calibri" w:hAnsi="Calibri"/>
          <w:b/>
          <w:color w:val="0076CD"/>
          <w:u w:val="single"/>
        </w:rPr>
        <w:t>Links to include</w:t>
      </w:r>
    </w:p>
    <w:p w:rsidR="007C5920" w:rsidRPr="008A2268" w:rsidRDefault="007C5920" w:rsidP="0088304F">
      <w:pPr>
        <w:jc w:val="both"/>
        <w:rPr>
          <w:rFonts w:ascii="Calibri" w:hAnsi="Calibri"/>
          <w:color w:val="0076CD"/>
          <w:u w:val="single"/>
        </w:rPr>
      </w:pPr>
    </w:p>
    <w:p w:rsidR="007C5920" w:rsidRPr="008A2268" w:rsidRDefault="007C5920" w:rsidP="0088304F">
      <w:pPr>
        <w:jc w:val="both"/>
        <w:rPr>
          <w:rFonts w:ascii="Calibri" w:hAnsi="Calibri"/>
          <w:color w:val="0076CD"/>
          <w:u w:val="single"/>
        </w:rPr>
      </w:pPr>
      <w:r w:rsidRPr="008A2268">
        <w:rPr>
          <w:rFonts w:ascii="Calibri" w:hAnsi="Calibri"/>
          <w:b/>
        </w:rPr>
        <w:t>see pages 8 and 9 of the Tenants’ Rights Guide</w:t>
      </w:r>
    </w:p>
    <w:p w:rsidR="007C5920" w:rsidRPr="008A2268" w:rsidRDefault="00C52BCC" w:rsidP="0088304F">
      <w:pPr>
        <w:jc w:val="both"/>
        <w:rPr>
          <w:rFonts w:ascii="Calibri" w:hAnsi="Calibri"/>
          <w:color w:val="0076CD"/>
          <w:u w:val="single"/>
        </w:rPr>
      </w:pPr>
      <w:hyperlink r:id="rId65" w:history="1">
        <w:r w:rsidR="007C5920" w:rsidRPr="008A2268">
          <w:rPr>
            <w:rStyle w:val="Hyperlink"/>
            <w:rFonts w:ascii="Calibri" w:hAnsi="Calibri"/>
          </w:rPr>
          <w:t>https://ag.ny.gov/sites/default/files/tenants_rights.pdf</w:t>
        </w:r>
      </w:hyperlink>
    </w:p>
    <w:p w:rsidR="007C5920" w:rsidRPr="008A2268" w:rsidRDefault="007C5920" w:rsidP="0088304F">
      <w:pPr>
        <w:jc w:val="both"/>
        <w:rPr>
          <w:rFonts w:ascii="Calibri" w:hAnsi="Calibri"/>
        </w:rPr>
      </w:pPr>
      <w:r w:rsidRPr="008A2268">
        <w:rPr>
          <w:rFonts w:ascii="Calibri" w:hAnsi="Calibri"/>
        </w:rPr>
        <w:br w:type="page"/>
      </w:r>
    </w:p>
    <w:p w:rsidR="004D4B8E" w:rsidRPr="008A2268" w:rsidRDefault="004D4B8E" w:rsidP="0088304F">
      <w:pPr>
        <w:jc w:val="both"/>
        <w:outlineLvl w:val="0"/>
        <w:rPr>
          <w:rFonts w:ascii="Calibri" w:hAnsi="Calibri"/>
          <w:b/>
          <w:u w:val="single"/>
        </w:rPr>
      </w:pPr>
      <w:r w:rsidRPr="008A2268">
        <w:rPr>
          <w:rFonts w:ascii="Calibri" w:hAnsi="Calibri"/>
          <w:b/>
          <w:u w:val="single"/>
        </w:rPr>
        <w:t>26 MAJOR CAPITAL IMPROVEMENTS (MCI)</w:t>
      </w:r>
    </w:p>
    <w:p w:rsidR="004D4B8E" w:rsidRPr="008A2268" w:rsidRDefault="004D4B8E" w:rsidP="0088304F">
      <w:pPr>
        <w:jc w:val="both"/>
        <w:outlineLvl w:val="0"/>
        <w:rPr>
          <w:rFonts w:ascii="Calibri" w:hAnsi="Calibri"/>
          <w:i/>
        </w:rPr>
      </w:pPr>
      <w:r w:rsidRPr="008A2268">
        <w:rPr>
          <w:rFonts w:ascii="Calibri" w:hAnsi="Calibri"/>
          <w:i/>
        </w:rPr>
        <w:t xml:space="preserve">This section discusses MCIs a bit more in depth, especially how they can be used to increase a tenant’s rent. </w:t>
      </w:r>
    </w:p>
    <w:p w:rsidR="004D4B8E" w:rsidRPr="008A2268" w:rsidRDefault="004D4B8E" w:rsidP="0088304F">
      <w:pPr>
        <w:jc w:val="both"/>
        <w:outlineLvl w:val="0"/>
        <w:rPr>
          <w:rFonts w:ascii="Calibri" w:hAnsi="Calibri"/>
          <w:i/>
        </w:rPr>
      </w:pPr>
    </w:p>
    <w:p w:rsidR="004D4B8E" w:rsidRPr="008A2268" w:rsidRDefault="004D4B8E"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major capital improvement</w:t>
      </w:r>
      <w:r w:rsidRPr="008A2268">
        <w:rPr>
          <w:rFonts w:ascii="Calibri" w:hAnsi="Calibri"/>
          <w:color w:val="000000" w:themeColor="text1"/>
        </w:rPr>
        <w:t xml:space="preserve"> (MCI) is a when a landlord makes an improvement to the building that benefits or effects all residents. Repairs do not qualify as MCIs. </w:t>
      </w:r>
      <w:r w:rsidRPr="008A2268">
        <w:rPr>
          <w:rFonts w:ascii="Calibri" w:hAnsi="Calibri"/>
          <w:color w:val="000000" w:themeColor="text1"/>
          <w:u w:val="single"/>
        </w:rPr>
        <w:t>For example</w:t>
      </w:r>
      <w:r w:rsidRPr="008A2268">
        <w:rPr>
          <w:rFonts w:ascii="Calibri" w:hAnsi="Calibri"/>
          <w:color w:val="000000" w:themeColor="text1"/>
        </w:rPr>
        <w:t>, a new boiler or a new roof are MCIs, but a simply repairing the roof does not count.</w:t>
      </w:r>
    </w:p>
    <w:p w:rsidR="004D4B8E" w:rsidRPr="008A2268" w:rsidRDefault="004D4B8E" w:rsidP="0088304F">
      <w:pPr>
        <w:jc w:val="both"/>
        <w:rPr>
          <w:rFonts w:ascii="Calibri" w:hAnsi="Calibri"/>
          <w:color w:val="000000" w:themeColor="text1"/>
        </w:rPr>
      </w:pPr>
    </w:p>
    <w:p w:rsidR="008A2268" w:rsidRDefault="008A2268" w:rsidP="0088304F">
      <w:pPr>
        <w:jc w:val="both"/>
        <w:rPr>
          <w:rFonts w:ascii="Calibri" w:hAnsi="Calibri"/>
          <w:color w:val="000000" w:themeColor="text1"/>
        </w:rPr>
      </w:pPr>
      <w:r w:rsidRPr="008A2268">
        <w:rPr>
          <w:rFonts w:ascii="Calibri" w:hAnsi="Calibri"/>
          <w:color w:val="FF0000"/>
        </w:rPr>
        <w:t xml:space="preserve">All MCI’s need to be approved by the New York State Division of Housing and Community Renewal (DHCR). </w:t>
      </w:r>
      <w:commentRangeStart w:id="55"/>
      <w:commentRangeStart w:id="56"/>
      <w:r w:rsidRPr="008A2268">
        <w:rPr>
          <w:rFonts w:ascii="Calibri" w:hAnsi="Calibri"/>
          <w:color w:val="FF0000"/>
        </w:rPr>
        <w:t>When they are approved, DHCR will send out a notice of an MCI rent increase. Sometimes the rent increase will start in the middle of lease.</w:t>
      </w:r>
      <w:commentRangeEnd w:id="55"/>
      <w:r w:rsidRPr="008A2268">
        <w:rPr>
          <w:rStyle w:val="CommentReference"/>
          <w:rFonts w:ascii="Calibri" w:eastAsia="Arial" w:hAnsi="Calibri" w:cs="Arial"/>
          <w:color w:val="000000"/>
          <w:sz w:val="24"/>
          <w:szCs w:val="24"/>
          <w:lang w:val="en"/>
        </w:rPr>
        <w:commentReference w:id="55"/>
      </w:r>
      <w:commentRangeEnd w:id="56"/>
      <w:r w:rsidRPr="008A2268">
        <w:rPr>
          <w:rStyle w:val="CommentReference"/>
          <w:rFonts w:ascii="Calibri" w:eastAsia="Arial" w:hAnsi="Calibri" w:cs="Arial"/>
          <w:color w:val="000000"/>
          <w:sz w:val="24"/>
          <w:szCs w:val="24"/>
          <w:lang w:val="en"/>
        </w:rPr>
        <w:commentReference w:id="56"/>
      </w:r>
      <w:r w:rsidRPr="008A2268">
        <w:rPr>
          <w:rFonts w:ascii="Calibri" w:hAnsi="Calibri"/>
          <w:color w:val="FF0000"/>
        </w:rPr>
        <w:t xml:space="preserve"> </w:t>
      </w:r>
      <w:r w:rsidRPr="008A2268">
        <w:rPr>
          <w:rFonts w:ascii="Calibri" w:hAnsi="Calibri"/>
          <w:color w:val="000000" w:themeColor="text1"/>
        </w:rPr>
        <w:t>The</w:t>
      </w:r>
      <w:r w:rsidR="004D4B8E" w:rsidRPr="008A2268">
        <w:rPr>
          <w:rFonts w:ascii="Calibri" w:hAnsi="Calibri"/>
          <w:color w:val="000000" w:themeColor="text1"/>
        </w:rPr>
        <w:t xml:space="preserve"> landlord can add the costs of an MCI into rent increases for unit in the apartment. For </w:t>
      </w:r>
      <w:r w:rsidR="00A31326">
        <w:rPr>
          <w:rFonts w:ascii="Calibri" w:hAnsi="Calibri"/>
          <w:color w:val="000000" w:themeColor="text1"/>
        </w:rPr>
        <w:t>rent-stabilized</w:t>
      </w:r>
      <w:r w:rsidR="004D4B8E" w:rsidRPr="008A2268">
        <w:rPr>
          <w:rFonts w:ascii="Calibri" w:hAnsi="Calibri"/>
          <w:color w:val="000000" w:themeColor="text1"/>
        </w:rPr>
        <w:t xml:space="preserve"> units, increases may not exceed 6 percent of the tenant's rent in NYC and 15 percent outside of NYC. Therefore, large increases must be phased in over multiple years. </w:t>
      </w:r>
    </w:p>
    <w:p w:rsidR="008A2268" w:rsidRDefault="008A2268" w:rsidP="0088304F">
      <w:pPr>
        <w:jc w:val="both"/>
        <w:rPr>
          <w:rFonts w:ascii="Calibri" w:hAnsi="Calibri"/>
          <w:color w:val="000000" w:themeColor="text1"/>
        </w:rPr>
      </w:pPr>
    </w:p>
    <w:p w:rsidR="008A2268" w:rsidRPr="00C149E8" w:rsidRDefault="008A2268" w:rsidP="008A2268">
      <w:pPr>
        <w:jc w:val="both"/>
        <w:rPr>
          <w:rFonts w:ascii="Calibri" w:hAnsi="Calibri"/>
          <w:b/>
          <w:color w:val="000000" w:themeColor="text1"/>
        </w:rPr>
      </w:pPr>
      <w:r w:rsidRPr="00C149E8">
        <w:rPr>
          <w:rFonts w:ascii="Calibri" w:hAnsi="Calibri"/>
          <w:b/>
          <w:color w:val="000000" w:themeColor="text1"/>
        </w:rPr>
        <w:t>Example</w:t>
      </w:r>
    </w:p>
    <w:p w:rsidR="008A2268" w:rsidRPr="008A2268" w:rsidRDefault="008A2268" w:rsidP="0088304F">
      <w:pPr>
        <w:jc w:val="both"/>
        <w:rPr>
          <w:rFonts w:ascii="Calibri" w:hAnsi="Calibri"/>
          <w:color w:val="000000" w:themeColor="text1"/>
        </w:rPr>
      </w:pPr>
      <w:r w:rsidRPr="00C149E8">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rsidR="004D4B8E" w:rsidRPr="008A2268" w:rsidRDefault="004D4B8E" w:rsidP="0088304F">
      <w:pPr>
        <w:jc w:val="both"/>
        <w:rPr>
          <w:rFonts w:ascii="Calibri" w:hAnsi="Calibri"/>
          <w:color w:val="000000" w:themeColor="text1"/>
        </w:rPr>
      </w:pPr>
    </w:p>
    <w:p w:rsidR="004D4B8E" w:rsidRPr="008A2268" w:rsidRDefault="004D4B8E" w:rsidP="0088304F">
      <w:pPr>
        <w:jc w:val="both"/>
        <w:outlineLvl w:val="0"/>
        <w:rPr>
          <w:rFonts w:ascii="Calibri" w:hAnsi="Calibri"/>
          <w:color w:val="000000" w:themeColor="text1"/>
          <w:u w:val="single"/>
        </w:rPr>
      </w:pPr>
      <w:r w:rsidRPr="008A2268">
        <w:rPr>
          <w:rFonts w:ascii="Calibri" w:hAnsi="Calibri"/>
          <w:color w:val="000000" w:themeColor="text1"/>
          <w:u w:val="single"/>
        </w:rPr>
        <w:t>Approval Process and Tenant Contest</w:t>
      </w:r>
    </w:p>
    <w:p w:rsidR="008A2268" w:rsidRPr="008A2268" w:rsidRDefault="008A2268" w:rsidP="0088304F">
      <w:pPr>
        <w:jc w:val="both"/>
        <w:rPr>
          <w:rFonts w:ascii="Calibri" w:hAnsi="Calibri"/>
          <w:color w:val="000000" w:themeColor="text1"/>
        </w:rPr>
      </w:pPr>
      <w:r w:rsidRPr="008A2268">
        <w:rPr>
          <w:rFonts w:ascii="Calibri" w:hAnsi="Calibri"/>
          <w:color w:val="000000" w:themeColor="text1"/>
        </w:rPr>
        <w:t xml:space="preserve">All MCIs are subject to approval by the </w:t>
      </w:r>
      <w:r w:rsidRPr="008A2268">
        <w:rPr>
          <w:rFonts w:ascii="Calibri" w:hAnsi="Calibri"/>
          <w:color w:val="FF0000"/>
        </w:rPr>
        <w:t>DHCR</w:t>
      </w:r>
      <w:r w:rsidRPr="008A2268">
        <w:rPr>
          <w:rFonts w:ascii="Calibri" w:hAnsi="Calibri"/>
          <w:color w:val="000000" w:themeColor="text1"/>
        </w:rPr>
        <w:t xml:space="preserve">. The process gives </w:t>
      </w:r>
      <w:r w:rsidRPr="008A2268">
        <w:rPr>
          <w:rFonts w:ascii="Calibri" w:hAnsi="Calibri"/>
          <w:color w:val="FF0000"/>
        </w:rPr>
        <w:t xml:space="preserve">DHCR </w:t>
      </w:r>
      <w:r w:rsidRPr="008A2268">
        <w:rPr>
          <w:rFonts w:ascii="Calibri" w:hAnsi="Calibri"/>
          <w:color w:val="000000" w:themeColor="text1"/>
        </w:rPr>
        <w:t>time to evaluate the request for the MCI, the responses of tenants, and determine how much rent increase the landlord will be able to collect. The process is as follows:</w:t>
      </w:r>
    </w:p>
    <w:p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When a landlord submits an MCI application, </w:t>
      </w:r>
      <w:r w:rsidRPr="008A2268">
        <w:rPr>
          <w:rFonts w:ascii="Calibri" w:hAnsi="Calibri"/>
          <w:color w:val="FF0000"/>
        </w:rPr>
        <w:t xml:space="preserve">DHCR </w:t>
      </w:r>
      <w:r w:rsidRPr="008A2268">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Pr="008A2268">
        <w:rPr>
          <w:rFonts w:ascii="Calibri" w:hAnsi="Calibri"/>
          <w:color w:val="FF0000"/>
        </w:rPr>
        <w:t xml:space="preserve">DHCR </w:t>
      </w:r>
      <w:r w:rsidRPr="008A2268">
        <w:rPr>
          <w:rFonts w:ascii="Calibri" w:hAnsi="Calibri" w:cs="TimesNewRomanPSMT"/>
          <w:color w:val="000000" w:themeColor="text1"/>
        </w:rPr>
        <w:t xml:space="preserve">for tenant review upon written request. </w:t>
      </w:r>
      <w:r w:rsidRPr="008A2268">
        <w:rPr>
          <w:rFonts w:ascii="Calibri" w:hAnsi="Calibri"/>
          <w:color w:val="FF0000"/>
        </w:rPr>
        <w:t xml:space="preserve">DHCR </w:t>
      </w:r>
      <w:r w:rsidRPr="008A2268">
        <w:rPr>
          <w:rFonts w:ascii="Calibri" w:hAnsi="Calibri" w:cs="TimesNewRomanPSMT"/>
          <w:color w:val="000000" w:themeColor="text1"/>
        </w:rPr>
        <w:t xml:space="preserve">will review the application, consider the tenant responses and may request additional documentation if deemed necessary. </w:t>
      </w:r>
    </w:p>
    <w:p w:rsidR="008A2268" w:rsidRPr="008A2268" w:rsidRDefault="008A2268" w:rsidP="008A2268">
      <w:pPr>
        <w:pStyle w:val="NormalWeb"/>
        <w:numPr>
          <w:ilvl w:val="0"/>
          <w:numId w:val="12"/>
        </w:numPr>
        <w:jc w:val="both"/>
        <w:rPr>
          <w:rFonts w:ascii="Calibri" w:hAnsi="Calibri" w:cs="TimesNewRomanPSMT"/>
          <w:color w:val="000000" w:themeColor="text1"/>
        </w:rPr>
      </w:pPr>
      <w:r w:rsidRPr="008A2268">
        <w:rPr>
          <w:rFonts w:ascii="Calibri" w:hAnsi="Calibri" w:cs="TimesNewRomanPSMT"/>
          <w:color w:val="000000" w:themeColor="text1"/>
        </w:rPr>
        <w:t xml:space="preserve">When processing is complete, </w:t>
      </w:r>
      <w:r w:rsidRPr="008A2268">
        <w:rPr>
          <w:rFonts w:ascii="Calibri" w:hAnsi="Calibri"/>
          <w:color w:val="FF0000"/>
        </w:rPr>
        <w:t xml:space="preserve">DHCR </w:t>
      </w:r>
      <w:r w:rsidRPr="008A2268">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Pr="008A2268">
        <w:rPr>
          <w:rFonts w:ascii="Calibri" w:hAnsi="Calibri"/>
          <w:color w:val="FF0000"/>
        </w:rPr>
        <w:t xml:space="preserve">DHCR </w:t>
      </w:r>
      <w:r w:rsidRPr="008A2268">
        <w:rPr>
          <w:rFonts w:ascii="Calibri" w:hAnsi="Calibri" w:cs="TimesNewRomanPSMT"/>
          <w:color w:val="000000" w:themeColor="text1"/>
        </w:rPr>
        <w:t xml:space="preserve">of the amount of the rent increase per room and related terms and conditions in a written order. The rent increase is a </w:t>
      </w:r>
      <w:r w:rsidRPr="008A2268">
        <w:rPr>
          <w:rFonts w:ascii="Calibri" w:hAnsi="Calibri" w:cs="TimesNewRomanPSMT"/>
          <w:b/>
          <w:color w:val="000000" w:themeColor="text1"/>
        </w:rPr>
        <w:t>permanent</w:t>
      </w:r>
      <w:r w:rsidRPr="008A2268">
        <w:rPr>
          <w:rFonts w:ascii="Calibri" w:hAnsi="Calibri" w:cs="TimesNewRomanPSMT"/>
          <w:color w:val="000000" w:themeColor="text1"/>
        </w:rPr>
        <w:t xml:space="preserve"> addition to the rent.</w:t>
      </w:r>
    </w:p>
    <w:p w:rsidR="004D4B8E" w:rsidRPr="008A2268" w:rsidRDefault="004D4B8E" w:rsidP="0088304F">
      <w:pPr>
        <w:jc w:val="both"/>
        <w:rPr>
          <w:rFonts w:ascii="Calibri" w:hAnsi="Calibri"/>
        </w:rPr>
      </w:pPr>
      <w:r w:rsidRPr="008A2268">
        <w:rPr>
          <w:rStyle w:val="CommentReference"/>
          <w:rFonts w:ascii="Calibri" w:hAnsi="Calibri"/>
          <w:sz w:val="24"/>
          <w:szCs w:val="24"/>
        </w:rPr>
        <w:commentReference w:id="57"/>
      </w:r>
    </w:p>
    <w:p w:rsidR="004D4B8E" w:rsidRPr="008A2268" w:rsidRDefault="004D4B8E" w:rsidP="0088304F">
      <w:pPr>
        <w:jc w:val="both"/>
        <w:outlineLvl w:val="0"/>
        <w:rPr>
          <w:rFonts w:ascii="Calibri" w:hAnsi="Calibri"/>
          <w:color w:val="000000" w:themeColor="text1"/>
          <w:u w:val="single"/>
        </w:rPr>
      </w:pPr>
      <w:r w:rsidRPr="008A2268">
        <w:rPr>
          <w:rFonts w:ascii="Calibri" w:hAnsi="Calibri"/>
          <w:color w:val="000000" w:themeColor="text1"/>
          <w:u w:val="single"/>
        </w:rPr>
        <w:t>Types of Increases</w:t>
      </w:r>
    </w:p>
    <w:p w:rsidR="004D4B8E" w:rsidRPr="008A2268" w:rsidRDefault="004D4B8E" w:rsidP="0088304F">
      <w:pPr>
        <w:jc w:val="both"/>
        <w:rPr>
          <w:rFonts w:ascii="Calibri" w:hAnsi="Calibri" w:cs="TimesNewRomanPSMT"/>
          <w:color w:val="FF0000"/>
        </w:rPr>
      </w:pPr>
      <w:r w:rsidRPr="008A2268">
        <w:rPr>
          <w:rFonts w:ascii="Calibri" w:hAnsi="Calibri" w:cs="TimesNewRomanPSMT"/>
          <w:color w:val="000000" w:themeColor="text1"/>
        </w:rPr>
        <w:t xml:space="preserve">There are two types of increases associated with MCIs:  a permanent prospective increase and a temporary retroactive increase. The </w:t>
      </w:r>
      <w:r w:rsidRPr="008A2268">
        <w:rPr>
          <w:rFonts w:ascii="Calibri" w:hAnsi="Calibri" w:cs="TimesNewRomanPSMT"/>
          <w:b/>
          <w:color w:val="000000" w:themeColor="text1"/>
        </w:rPr>
        <w:t>permanent prospective</w:t>
      </w:r>
      <w:r w:rsidRPr="008A2268">
        <w:rPr>
          <w:rFonts w:ascii="Calibri" w:hAnsi="Calibri" w:cs="TimesNewRomanPSMT"/>
          <w:color w:val="000000" w:themeColor="text1"/>
        </w:rPr>
        <w:t xml:space="preserve"> increase is added to the legal rent and it collected first. So, </w:t>
      </w:r>
      <w:r w:rsidRPr="008A2268">
        <w:rPr>
          <w:rFonts w:ascii="Calibri" w:hAnsi="Calibri" w:cs="TimesNewRomanPSMT"/>
          <w:color w:val="000000" w:themeColor="text1"/>
          <w:u w:val="single"/>
        </w:rPr>
        <w:t>for example</w:t>
      </w:r>
      <w:r w:rsidRPr="008A2268">
        <w:rPr>
          <w:rFonts w:ascii="Calibri" w:hAnsi="Calibri" w:cs="TimesNewRomanPSMT"/>
          <w:color w:val="000000" w:themeColor="text1"/>
        </w:rPr>
        <w:t xml:space="preserve">, if the </w:t>
      </w:r>
      <w:r w:rsidR="0050693C" w:rsidRPr="0050693C">
        <w:rPr>
          <w:rFonts w:ascii="Calibri" w:hAnsi="Calibri" w:cs="TimesNewRomanPSMT"/>
          <w:color w:val="FF0000"/>
        </w:rPr>
        <w:t>DHCR</w:t>
      </w:r>
      <w:r w:rsidRPr="0050693C">
        <w:rPr>
          <w:rFonts w:ascii="Calibri" w:hAnsi="Calibri" w:cs="TimesNewRomanPSMT"/>
          <w:color w:val="FF0000"/>
        </w:rPr>
        <w:t xml:space="preserve"> </w:t>
      </w:r>
      <w:r w:rsidRPr="008A2268">
        <w:rPr>
          <w:rFonts w:ascii="Calibri" w:hAnsi="Calibri" w:cs="TimesNewRomanPSMT"/>
          <w:color w:val="000000" w:themeColor="text1"/>
        </w:rPr>
        <w:t xml:space="preserve">has approved a $60 increase to my rent for an MCI, then that $60 will permanently be added to my rent—my rent of $800 would permanently increase to $860. However, since the limit on how much my rent can go up due to an MCI is 6 percent </w:t>
      </w:r>
      <w:commentRangeStart w:id="58"/>
      <w:commentRangeStart w:id="59"/>
      <w:r w:rsidRPr="008A2268">
        <w:rPr>
          <w:rFonts w:ascii="Calibri" w:hAnsi="Calibri" w:cs="TimesNewRomanPSMT"/>
          <w:color w:val="000000" w:themeColor="text1"/>
        </w:rPr>
        <w:t>($800 x 6%= $848)</w:t>
      </w:r>
      <w:r w:rsidR="009A64B4">
        <w:rPr>
          <w:rFonts w:ascii="Calibri" w:hAnsi="Calibri" w:cs="TimesNewRomanPSMT"/>
          <w:color w:val="000000" w:themeColor="text1"/>
        </w:rPr>
        <w:t>.</w:t>
      </w:r>
      <w:commentRangeEnd w:id="58"/>
      <w:r w:rsidR="00165F36" w:rsidRPr="008A2268">
        <w:rPr>
          <w:rStyle w:val="CommentReference"/>
          <w:rFonts w:ascii="Calibri" w:eastAsia="Arial" w:hAnsi="Calibri" w:cs="Arial"/>
          <w:color w:val="000000"/>
          <w:sz w:val="24"/>
          <w:szCs w:val="24"/>
          <w:lang w:val="en"/>
        </w:rPr>
        <w:commentReference w:id="58"/>
      </w:r>
      <w:commentRangeEnd w:id="59"/>
      <w:r w:rsidR="005942FF" w:rsidRPr="008A2268">
        <w:rPr>
          <w:rStyle w:val="CommentReference"/>
          <w:rFonts w:ascii="Calibri" w:eastAsia="Arial" w:hAnsi="Calibri" w:cs="Arial"/>
          <w:color w:val="000000"/>
          <w:sz w:val="24"/>
          <w:szCs w:val="24"/>
          <w:lang w:val="en"/>
        </w:rPr>
        <w:commentReference w:id="59"/>
      </w:r>
      <w:r w:rsidR="00165F36" w:rsidRPr="008A2268">
        <w:rPr>
          <w:rFonts w:ascii="Calibri" w:eastAsia="Times New Roman" w:hAnsi="Calibri"/>
          <w:color w:val="637282"/>
          <w:shd w:val="clear" w:color="auto" w:fill="FFFFFF"/>
        </w:rPr>
        <w:t xml:space="preserve"> </w:t>
      </w:r>
      <w:r w:rsidR="00165F36" w:rsidRPr="008A2268">
        <w:rPr>
          <w:rFonts w:ascii="Calibri" w:hAnsi="Calibri" w:cs="TimesNewRomanPSMT"/>
          <w:color w:val="FF0000"/>
        </w:rPr>
        <w:t>The next year, $12 a month will be added to the rent permanently increasing the tenants rent to $860.</w:t>
      </w:r>
      <w:r w:rsidRPr="008A2268">
        <w:rPr>
          <w:rFonts w:ascii="Calibri" w:hAnsi="Calibri" w:cs="TimesNewRomanPSMT"/>
          <w:color w:val="FF0000"/>
        </w:rPr>
        <w:t xml:space="preserve"> </w:t>
      </w:r>
    </w:p>
    <w:p w:rsidR="004D4B8E" w:rsidRPr="008A2268" w:rsidRDefault="004D4B8E" w:rsidP="0088304F">
      <w:pPr>
        <w:jc w:val="both"/>
        <w:rPr>
          <w:rFonts w:ascii="Calibri" w:hAnsi="Calibri" w:cs="TimesNewRomanPSMT"/>
          <w:color w:val="FF0000"/>
        </w:rPr>
      </w:pPr>
    </w:p>
    <w:p w:rsidR="004D4B8E" w:rsidRPr="008A2268" w:rsidRDefault="004D4B8E" w:rsidP="0088304F">
      <w:pPr>
        <w:jc w:val="both"/>
        <w:rPr>
          <w:rFonts w:ascii="Calibri" w:hAnsi="Calibri" w:cs="TimesNewRomanPSMT"/>
          <w:color w:val="FF0000"/>
        </w:rPr>
      </w:pPr>
      <w:r w:rsidRPr="008A2268">
        <w:rPr>
          <w:rFonts w:ascii="Calibri" w:hAnsi="Calibri" w:cs="TimesNewRomanPSMT"/>
          <w:b/>
          <w:color w:val="FF0000"/>
        </w:rPr>
        <w:t>Temporary retroactive payments</w:t>
      </w:r>
      <w:r w:rsidRPr="008A2268">
        <w:rPr>
          <w:rFonts w:ascii="Calibri" w:hAnsi="Calibri" w:cs="TimesNewRomanPSMT"/>
          <w:color w:val="FF0000"/>
        </w:rPr>
        <w:t xml:space="preserve"> are those amounts owed between the effective date and the issue date of the </w:t>
      </w:r>
      <w:r w:rsidR="0050693C" w:rsidRPr="0050693C">
        <w:rPr>
          <w:rFonts w:ascii="Calibri" w:hAnsi="Calibri" w:cs="TimesNewRomanPSMT"/>
          <w:color w:val="FF0000"/>
        </w:rPr>
        <w:t xml:space="preserve">DHCR </w:t>
      </w:r>
      <w:r w:rsidRPr="008A2268">
        <w:rPr>
          <w:rFonts w:ascii="Calibri" w:hAnsi="Calibri" w:cs="TimesNewRomanPSMT"/>
          <w:color w:val="FF0000"/>
        </w:rPr>
        <w:t xml:space="preserve">order granting the MCI. They apply only to </w:t>
      </w:r>
      <w:r w:rsidR="00A31326">
        <w:rPr>
          <w:rFonts w:ascii="Calibri" w:hAnsi="Calibri" w:cs="TimesNewRomanPSMT"/>
          <w:color w:val="FF0000"/>
        </w:rPr>
        <w:t>rent-stabilized</w:t>
      </w:r>
      <w:r w:rsidRPr="008A2268">
        <w:rPr>
          <w:rFonts w:ascii="Calibri" w:hAnsi="Calibri" w:cs="TimesNewRomanPSMT"/>
          <w:color w:val="FF0000"/>
        </w:rPr>
        <w:t xml:space="preserve"> tenants (this does not apply to </w:t>
      </w:r>
      <w:r w:rsidR="00A31326">
        <w:rPr>
          <w:rFonts w:ascii="Calibri" w:hAnsi="Calibri" w:cs="TimesNewRomanPSMT"/>
          <w:color w:val="FF0000"/>
        </w:rPr>
        <w:t>rent-controlled</w:t>
      </w:r>
      <w:r w:rsidRPr="008A2268">
        <w:rPr>
          <w:rFonts w:ascii="Calibri" w:hAnsi="Calibri" w:cs="TimesNewRomanPSMT"/>
          <w:color w:val="FF0000"/>
        </w:rPr>
        <w:t xml:space="preserve"> units) and represents a temporary increase. </w:t>
      </w:r>
    </w:p>
    <w:p w:rsidR="004D4B8E" w:rsidRPr="008A2268" w:rsidRDefault="004D4B8E" w:rsidP="0088304F">
      <w:pPr>
        <w:jc w:val="both"/>
        <w:rPr>
          <w:rFonts w:ascii="Calibri" w:hAnsi="Calibri" w:cs="TimesNewRomanPSMT"/>
          <w:color w:val="FF0000"/>
        </w:rPr>
      </w:pPr>
    </w:p>
    <w:p w:rsidR="004D4B8E" w:rsidRPr="008A2268" w:rsidRDefault="004D4B8E" w:rsidP="0088304F">
      <w:pPr>
        <w:jc w:val="both"/>
        <w:rPr>
          <w:rFonts w:ascii="Calibri" w:hAnsi="Calibri" w:cs="TimesNewRomanPSMT"/>
          <w:b/>
          <w:color w:val="FF0000"/>
        </w:rPr>
      </w:pPr>
      <w:r w:rsidRPr="008A2268">
        <w:rPr>
          <w:rFonts w:ascii="Calibri" w:hAnsi="Calibri" w:cs="TimesNewRomanPSMT"/>
          <w:b/>
          <w:color w:val="FF0000"/>
        </w:rPr>
        <w:t>Example</w:t>
      </w:r>
    </w:p>
    <w:p w:rsidR="004D4B8E" w:rsidRPr="008A2268" w:rsidRDefault="004D4B8E" w:rsidP="0088304F">
      <w:pPr>
        <w:jc w:val="both"/>
        <w:rPr>
          <w:rFonts w:ascii="Calibri" w:hAnsi="Calibri" w:cs="TimesNewRomanPSMT"/>
          <w:color w:val="FF0000"/>
        </w:rPr>
      </w:pPr>
      <w:commentRangeStart w:id="60"/>
      <w:commentRangeStart w:id="61"/>
      <w:r w:rsidRPr="008A2268">
        <w:rPr>
          <w:rFonts w:ascii="Calibri" w:hAnsi="Calibri" w:cs="TimesNewRomanPSMT"/>
          <w:color w:val="FF0000"/>
        </w:rPr>
        <w:t xml:space="preserve">So if the MCI effective data was in September and the issue data for the rent increases began in December, the temporary retroactive payments cover the months of September, October and November. </w:t>
      </w:r>
      <w:commentRangeEnd w:id="60"/>
      <w:r w:rsidR="00394AB0" w:rsidRPr="008A2268">
        <w:rPr>
          <w:rStyle w:val="CommentReference"/>
          <w:rFonts w:ascii="Calibri" w:eastAsia="Arial" w:hAnsi="Calibri" w:cs="Arial"/>
          <w:color w:val="000000"/>
          <w:sz w:val="24"/>
          <w:szCs w:val="24"/>
          <w:lang w:val="en"/>
        </w:rPr>
        <w:commentReference w:id="60"/>
      </w:r>
      <w:commentRangeEnd w:id="61"/>
      <w:r w:rsidR="00394AB0" w:rsidRPr="008A2268">
        <w:rPr>
          <w:rStyle w:val="CommentReference"/>
          <w:rFonts w:ascii="Calibri" w:eastAsia="Arial" w:hAnsi="Calibri" w:cs="Arial"/>
          <w:color w:val="000000"/>
          <w:sz w:val="24"/>
          <w:szCs w:val="24"/>
          <w:lang w:val="en"/>
        </w:rPr>
        <w:commentReference w:id="61"/>
      </w:r>
      <w:r w:rsidR="005942FF" w:rsidRPr="008A2268">
        <w:rPr>
          <w:rFonts w:ascii="Calibri" w:eastAsia="Times New Roman" w:hAnsi="Calibri"/>
          <w:color w:val="637282"/>
          <w:shd w:val="clear" w:color="auto" w:fill="FFFFFF"/>
        </w:rPr>
        <w:t xml:space="preserve"> </w:t>
      </w:r>
      <w:r w:rsidR="005942FF" w:rsidRPr="008A2268">
        <w:rPr>
          <w:rFonts w:ascii="Calibri" w:hAnsi="Calibri" w:cs="TimesNewRomanPSMT"/>
          <w:color w:val="FF0000"/>
        </w:rPr>
        <w:t xml:space="preserve">In the example used above, the tenant owes the landlord an additional $180 (3 months x $60). The landlord is entitled to this money. The way the temporary </w:t>
      </w:r>
      <w:r w:rsidR="00662163" w:rsidRPr="008A2268">
        <w:rPr>
          <w:rFonts w:ascii="Calibri" w:hAnsi="Calibri" w:cs="TimesNewRomanPSMT"/>
          <w:color w:val="FF0000"/>
        </w:rPr>
        <w:t>retroactive payment</w:t>
      </w:r>
      <w:r w:rsidR="005942FF" w:rsidRPr="008A2268">
        <w:rPr>
          <w:rFonts w:ascii="Calibri" w:hAnsi="Calibri" w:cs="TimesNewRomanPSMT"/>
          <w:color w:val="FF0000"/>
        </w:rPr>
        <w:t xml:space="preserve"> would be calculated is as follows. 6% of $848 = $50. So the 6% cap leads to an increase of no more than $898. The tenant is already paying $860 because of the $12 added to </w:t>
      </w:r>
      <w:r w:rsidR="00FE12C2" w:rsidRPr="008A2268">
        <w:rPr>
          <w:rFonts w:ascii="Calibri" w:hAnsi="Calibri" w:cs="TimesNewRomanPSMT"/>
          <w:color w:val="FF0000"/>
        </w:rPr>
        <w:t>that</w:t>
      </w:r>
      <w:r w:rsidR="005942FF" w:rsidRPr="008A2268">
        <w:rPr>
          <w:rFonts w:ascii="Calibri" w:hAnsi="Calibri" w:cs="TimesNewRomanPSMT"/>
          <w:color w:val="FF0000"/>
        </w:rPr>
        <w:t xml:space="preserve"> as part of the permanent increase. The rent would be increased for four months to $898. The fifth month, the rent would decrease to $888. (Four months of 38 + one month of 28 = $180) The sixth month and thereafter the rent would decrease to $860. </w:t>
      </w:r>
      <w:r w:rsidRPr="008A2268">
        <w:rPr>
          <w:rFonts w:ascii="Calibri" w:hAnsi="Calibri"/>
          <w:b/>
          <w:bCs/>
          <w:color w:val="000000" w:themeColor="text1"/>
        </w:rPr>
        <w:t xml:space="preserve">See the examples on </w:t>
      </w:r>
      <w:r w:rsidRPr="008A2268">
        <w:rPr>
          <w:rFonts w:ascii="Calibri" w:hAnsi="Calibri"/>
          <w:b/>
          <w:bCs/>
          <w:color w:val="5B9BD5" w:themeColor="accent1"/>
        </w:rPr>
        <w:t>page 4 of the FACT SHEET #24</w:t>
      </w:r>
      <w:r w:rsidR="00FE12C2" w:rsidRPr="008A2268">
        <w:rPr>
          <w:rFonts w:ascii="Calibri" w:hAnsi="Calibri"/>
          <w:b/>
          <w:bCs/>
          <w:color w:val="FF0000"/>
        </w:rPr>
        <w:t>.</w:t>
      </w:r>
    </w:p>
    <w:p w:rsidR="004D4B8E" w:rsidRPr="008A2268" w:rsidRDefault="004D4B8E" w:rsidP="0088304F">
      <w:pPr>
        <w:jc w:val="both"/>
        <w:rPr>
          <w:rFonts w:ascii="Calibri" w:hAnsi="Calibri"/>
          <w:color w:val="0077CE"/>
          <w:u w:val="single"/>
        </w:rPr>
      </w:pPr>
    </w:p>
    <w:p w:rsidR="004D4B8E" w:rsidRPr="008A2268" w:rsidRDefault="004D4B8E" w:rsidP="0088304F">
      <w:pPr>
        <w:jc w:val="both"/>
        <w:rPr>
          <w:rFonts w:ascii="Calibri" w:hAnsi="Calibri"/>
        </w:rPr>
      </w:pPr>
      <w:commentRangeStart w:id="62"/>
      <w:r w:rsidRPr="008A2268">
        <w:rPr>
          <w:rFonts w:ascii="Calibri" w:hAnsi="Calibri"/>
          <w:color w:val="FF0000"/>
          <w:u w:val="single"/>
        </w:rPr>
        <w:t>Exceptions</w:t>
      </w:r>
      <w:commentRangeEnd w:id="62"/>
      <w:r w:rsidRPr="008A2268">
        <w:rPr>
          <w:rStyle w:val="CommentReference"/>
          <w:rFonts w:ascii="Calibri" w:hAnsi="Calibri"/>
          <w:sz w:val="24"/>
          <w:szCs w:val="24"/>
        </w:rPr>
        <w:commentReference w:id="62"/>
      </w:r>
      <w:r w:rsidRPr="008A2268">
        <w:rPr>
          <w:rFonts w:ascii="Calibri" w:hAnsi="Calibri"/>
          <w:color w:val="FF0000"/>
        </w:rPr>
        <w:t xml:space="preserve">. </w:t>
      </w:r>
      <w:r w:rsidRPr="008A2268">
        <w:rPr>
          <w:rFonts w:ascii="Calibri" w:hAnsi="Calibri"/>
          <w:color w:val="000000" w:themeColor="text1"/>
        </w:rPr>
        <w:t xml:space="preserve">Tenants who are receiving a SCRIE (Senior Citizen Rent Increase Exemption) or DRIE (Disability Rent Increase Exemption) do not have to pay any portion of the MCI adjustment that raises their rent over 1/3 of their disposable income. However, they are responsible for paying the increase in the security deposit resulting from the MCI. They need to send a copy of the MCI order to the agency overseeing their program (in NYC the Department of Finance). Their rent exemption certificate will be amended to cover the amount of the MCI increase. </w:t>
      </w:r>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rPr>
      </w:pPr>
      <w:r w:rsidRPr="008A2268">
        <w:rPr>
          <w:rFonts w:ascii="Calibri" w:hAnsi="Calibri"/>
        </w:rPr>
        <w:t xml:space="preserve">More information about MCIs can be found on </w:t>
      </w:r>
      <w:r w:rsidRPr="008A2268">
        <w:rPr>
          <w:rFonts w:ascii="Calibri" w:hAnsi="Calibri"/>
          <w:b/>
          <w:color w:val="5B9BD5" w:themeColor="accent1"/>
        </w:rPr>
        <w:t>Fact Sheet #24</w:t>
      </w:r>
      <w:r w:rsidRPr="008A2268">
        <w:rPr>
          <w:rFonts w:ascii="Calibri" w:hAnsi="Calibri"/>
        </w:rPr>
        <w:t>.</w:t>
      </w:r>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color w:val="0077CE"/>
          <w:u w:val="single"/>
        </w:rPr>
      </w:pPr>
      <w:r w:rsidRPr="008A2268">
        <w:rPr>
          <w:rFonts w:ascii="Calibri" w:hAnsi="Calibri"/>
        </w:rPr>
        <w:t xml:space="preserve">Also, see also </w:t>
      </w:r>
      <w:r w:rsidRPr="008A2268">
        <w:rPr>
          <w:rFonts w:ascii="Calibri" w:hAnsi="Calibri"/>
          <w:b/>
          <w:color w:val="5B9BD5" w:themeColor="accent1"/>
        </w:rPr>
        <w:t>Frequently Asked Questions about MCI’s</w:t>
      </w:r>
      <w:r w:rsidRPr="008A2268">
        <w:rPr>
          <w:rFonts w:ascii="Calibri" w:hAnsi="Calibri"/>
        </w:rPr>
        <w:t>.</w:t>
      </w:r>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color w:val="000000" w:themeColor="text1"/>
        </w:rPr>
      </w:pPr>
      <w:r w:rsidRPr="008A2268">
        <w:rPr>
          <w:rFonts w:ascii="Calibri" w:hAnsi="Calibri"/>
          <w:b/>
          <w:bCs/>
          <w:color w:val="000000" w:themeColor="text1"/>
        </w:rPr>
        <w:t>page 4 of the FACT SHEET #24</w:t>
      </w:r>
    </w:p>
    <w:p w:rsidR="004D4B8E" w:rsidRPr="008A2268" w:rsidRDefault="00C52BCC" w:rsidP="0088304F">
      <w:pPr>
        <w:jc w:val="both"/>
        <w:rPr>
          <w:rFonts w:ascii="Calibri" w:hAnsi="Calibri"/>
          <w:b/>
          <w:bCs/>
          <w:color w:val="FF0000"/>
        </w:rPr>
      </w:pPr>
      <w:hyperlink r:id="rId66" w:history="1">
        <w:r w:rsidR="004D4B8E" w:rsidRPr="008A2268">
          <w:rPr>
            <w:rStyle w:val="Hyperlink"/>
            <w:rFonts w:ascii="Calibri" w:hAnsi="Calibri"/>
            <w:b/>
            <w:bCs/>
          </w:rPr>
          <w:t>http://www.nyshcr.org/Rent/FactSheets/orafac24.pdf</w:t>
        </w:r>
      </w:hyperlink>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b/>
        </w:rPr>
      </w:pPr>
      <w:r w:rsidRPr="008A2268">
        <w:rPr>
          <w:rFonts w:ascii="Calibri" w:hAnsi="Calibri"/>
          <w:b/>
        </w:rPr>
        <w:t>Fact Sheet #24.</w:t>
      </w:r>
    </w:p>
    <w:p w:rsidR="004D4B8E" w:rsidRPr="008A2268" w:rsidRDefault="00C52BCC" w:rsidP="0088304F">
      <w:pPr>
        <w:jc w:val="both"/>
        <w:rPr>
          <w:rFonts w:ascii="Calibri" w:hAnsi="Calibri"/>
          <w:color w:val="0077CE"/>
          <w:u w:val="single"/>
        </w:rPr>
      </w:pPr>
      <w:hyperlink r:id="rId67">
        <w:r w:rsidR="004D4B8E" w:rsidRPr="008A2268">
          <w:rPr>
            <w:rFonts w:ascii="Calibri" w:hAnsi="Calibri"/>
            <w:color w:val="1155CC"/>
            <w:u w:val="single"/>
          </w:rPr>
          <w:t>http://www.nyshcr.org/Rent/FactSheets/orafac24.pdf</w:t>
        </w:r>
      </w:hyperlink>
    </w:p>
    <w:p w:rsidR="004D4B8E" w:rsidRPr="008A2268" w:rsidRDefault="004D4B8E" w:rsidP="0088304F">
      <w:pPr>
        <w:jc w:val="both"/>
        <w:rPr>
          <w:rFonts w:ascii="Calibri" w:hAnsi="Calibri"/>
          <w:color w:val="0077CE"/>
          <w:u w:val="single"/>
        </w:rPr>
      </w:pPr>
    </w:p>
    <w:p w:rsidR="004D4B8E" w:rsidRPr="008A2268" w:rsidRDefault="004D4B8E" w:rsidP="0088304F">
      <w:pPr>
        <w:jc w:val="both"/>
        <w:rPr>
          <w:rFonts w:ascii="Calibri" w:hAnsi="Calibri"/>
          <w:b/>
          <w:color w:val="0077CE"/>
          <w:u w:val="single"/>
        </w:rPr>
      </w:pPr>
      <w:r w:rsidRPr="008A2268">
        <w:rPr>
          <w:rFonts w:ascii="Calibri" w:hAnsi="Calibri"/>
          <w:b/>
        </w:rPr>
        <w:t>Frequently Asked Questions about MCI’s.</w:t>
      </w:r>
    </w:p>
    <w:p w:rsidR="004D4B8E" w:rsidRPr="008A2268" w:rsidRDefault="00C52BCC" w:rsidP="0088304F">
      <w:pPr>
        <w:jc w:val="both"/>
        <w:rPr>
          <w:rFonts w:ascii="Calibri" w:hAnsi="Calibri"/>
        </w:rPr>
      </w:pPr>
      <w:hyperlink r:id="rId68" w:history="1">
        <w:r w:rsidR="004D4B8E" w:rsidRPr="008A2268">
          <w:rPr>
            <w:rStyle w:val="Hyperlink"/>
            <w:rFonts w:ascii="Calibri" w:hAnsi="Calibri"/>
          </w:rPr>
          <w:t>http://www.nyshcr.org/Rent/Faqs/MCI-FAQ-for-tenants.pdf</w:t>
        </w:r>
      </w:hyperlink>
    </w:p>
    <w:p w:rsidR="004D4B8E" w:rsidRPr="008A2268" w:rsidRDefault="004D4B8E" w:rsidP="0088304F">
      <w:pPr>
        <w:jc w:val="both"/>
        <w:rPr>
          <w:rFonts w:ascii="Calibri" w:hAnsi="Calibri"/>
        </w:rPr>
      </w:pPr>
    </w:p>
    <w:p w:rsidR="004D4B8E" w:rsidRPr="008A2268" w:rsidRDefault="004D4B8E" w:rsidP="0088304F">
      <w:pPr>
        <w:jc w:val="both"/>
        <w:rPr>
          <w:rFonts w:ascii="Calibri" w:hAnsi="Calibri"/>
        </w:rPr>
      </w:pPr>
    </w:p>
    <w:p w:rsidR="0050693C" w:rsidRDefault="0050693C">
      <w:pPr>
        <w:rPr>
          <w:rFonts w:ascii="Calibri" w:hAnsi="Calibri"/>
        </w:rPr>
      </w:pPr>
      <w:r>
        <w:rPr>
          <w:rFonts w:ascii="Calibri" w:hAnsi="Calibri"/>
        </w:rPr>
        <w:br w:type="page"/>
      </w:r>
    </w:p>
    <w:p w:rsidR="007C5920" w:rsidRPr="008A2268" w:rsidRDefault="007C5920" w:rsidP="0088304F">
      <w:pPr>
        <w:jc w:val="both"/>
        <w:rPr>
          <w:rFonts w:ascii="Calibri" w:hAnsi="Calibri"/>
        </w:rPr>
      </w:pPr>
    </w:p>
    <w:p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27 Rent Registration</w:t>
      </w:r>
    </w:p>
    <w:p w:rsidR="00F41C8D" w:rsidRPr="008A2268" w:rsidRDefault="00F41C8D" w:rsidP="0088304F">
      <w:pPr>
        <w:jc w:val="both"/>
        <w:rPr>
          <w:rFonts w:ascii="Calibri" w:hAnsi="Calibri"/>
          <w:i/>
          <w:color w:val="333333"/>
        </w:rPr>
      </w:pPr>
      <w:r w:rsidRPr="008A2268">
        <w:rPr>
          <w:rFonts w:ascii="Calibri" w:hAnsi="Calibri"/>
          <w:i/>
          <w:color w:val="333333"/>
        </w:rPr>
        <w:t xml:space="preserve">This section describes the landlord’s requirements to register the rent of a rent-regulated unit. </w:t>
      </w:r>
    </w:p>
    <w:p w:rsidR="00F41C8D" w:rsidRPr="008A2268" w:rsidRDefault="00F41C8D" w:rsidP="0088304F">
      <w:pPr>
        <w:jc w:val="both"/>
        <w:rPr>
          <w:rFonts w:ascii="Calibri" w:hAnsi="Calibri"/>
          <w:i/>
          <w:color w:val="333333"/>
        </w:rPr>
      </w:pPr>
    </w:p>
    <w:p w:rsidR="00F41C8D" w:rsidRPr="008A2268" w:rsidRDefault="00F41C8D" w:rsidP="0088304F">
      <w:pPr>
        <w:jc w:val="both"/>
        <w:rPr>
          <w:rFonts w:ascii="Calibri" w:hAnsi="Calibri"/>
          <w:color w:val="333333"/>
        </w:rPr>
      </w:pPr>
      <w:r w:rsidRPr="008A2268">
        <w:rPr>
          <w:rFonts w:ascii="Calibri" w:hAnsi="Calibri"/>
          <w:color w:val="333333"/>
        </w:rPr>
        <w:t>Units that are subject to rent regulation are required to initially be registered with the DHCR and updated every year. Registrations are accepted starting April 1 of the registration year and must be submitted no later than July 31 of the registration year.</w:t>
      </w:r>
    </w:p>
    <w:p w:rsidR="00F41C8D" w:rsidRPr="008A2268" w:rsidRDefault="00F41C8D" w:rsidP="0088304F">
      <w:pPr>
        <w:jc w:val="both"/>
        <w:rPr>
          <w:rFonts w:ascii="Calibri" w:hAnsi="Calibri"/>
          <w:color w:val="333333"/>
        </w:rPr>
      </w:pPr>
    </w:p>
    <w:p w:rsidR="00F41C8D" w:rsidRPr="008A2268" w:rsidRDefault="00F41C8D" w:rsidP="0088304F">
      <w:pPr>
        <w:jc w:val="both"/>
        <w:rPr>
          <w:rFonts w:ascii="Calibri" w:hAnsi="Calibri"/>
          <w:color w:val="333333"/>
        </w:rPr>
      </w:pPr>
      <w:r w:rsidRPr="008A2268">
        <w:rPr>
          <w:rFonts w:ascii="Calibri" w:hAnsi="Calibri"/>
          <w:color w:val="333333"/>
        </w:rPr>
        <w:t xml:space="preserve">The landlord is required to specify the conditions for each unit that is rent-regulated, however, there is little oversight that ensures that landlords are accurately registering their buildings. This is another reason that it is important to obtain the unit’s rent history so that the tenant can have a sense of the “official” reported status of the unit. </w:t>
      </w:r>
    </w:p>
    <w:p w:rsidR="00F41C8D" w:rsidRPr="008A2268" w:rsidRDefault="00F41C8D" w:rsidP="0088304F">
      <w:pPr>
        <w:jc w:val="both"/>
        <w:rPr>
          <w:rFonts w:ascii="Calibri" w:hAnsi="Calibri"/>
          <w:color w:val="333333"/>
        </w:rPr>
      </w:pPr>
    </w:p>
    <w:p w:rsidR="00F41C8D" w:rsidRPr="008A2268" w:rsidRDefault="00F41C8D" w:rsidP="0088304F">
      <w:pPr>
        <w:jc w:val="both"/>
        <w:rPr>
          <w:rFonts w:ascii="Calibri" w:hAnsi="Calibri"/>
        </w:rPr>
      </w:pPr>
      <w:r w:rsidRPr="008A2268">
        <w:rPr>
          <w:rFonts w:ascii="Calibri" w:hAnsi="Calibri"/>
        </w:rPr>
        <w:t xml:space="preserve">As a </w:t>
      </w:r>
      <w:r w:rsidR="00A31326">
        <w:rPr>
          <w:rFonts w:ascii="Calibri" w:hAnsi="Calibri"/>
        </w:rPr>
        <w:t>rent-stabilized</w:t>
      </w:r>
      <w:r w:rsidRPr="008A2268">
        <w:rPr>
          <w:rFonts w:ascii="Calibri" w:hAnsi="Calibri"/>
        </w:rPr>
        <w:t xml:space="preserve"> tenant, you are entitled to know your rent history. You can access this information in several ways:</w:t>
      </w:r>
    </w:p>
    <w:p w:rsidR="00F41C8D" w:rsidRPr="008A2268" w:rsidRDefault="00F41C8D" w:rsidP="0088304F">
      <w:pPr>
        <w:jc w:val="both"/>
        <w:rPr>
          <w:rFonts w:ascii="Calibri" w:hAnsi="Calibri"/>
        </w:rPr>
      </w:pPr>
    </w:p>
    <w:p w:rsidR="00F41C8D" w:rsidRPr="008A2268" w:rsidRDefault="00F41C8D" w:rsidP="0088304F">
      <w:pPr>
        <w:jc w:val="both"/>
        <w:rPr>
          <w:rFonts w:ascii="Calibri" w:hAnsi="Calibri"/>
        </w:rPr>
      </w:pPr>
      <w:r w:rsidRPr="008A2268">
        <w:rPr>
          <w:rFonts w:ascii="Calibri" w:hAnsi="Calibri"/>
        </w:rPr>
        <w:t xml:space="preserve">(1) fill out the </w:t>
      </w:r>
      <w:r w:rsidRPr="008A2268">
        <w:rPr>
          <w:rFonts w:ascii="Calibri" w:hAnsi="Calibri"/>
          <w:b/>
          <w:color w:val="0070C0"/>
        </w:rPr>
        <w:t>online contact form</w:t>
      </w:r>
      <w:r w:rsidRPr="008A2268">
        <w:rPr>
          <w:rFonts w:ascii="Calibri" w:hAnsi="Calibri"/>
          <w:color w:val="0070C0"/>
        </w:rPr>
        <w:t xml:space="preserve"> </w:t>
      </w:r>
      <w:r w:rsidRPr="008A2268">
        <w:rPr>
          <w:rFonts w:ascii="Calibri" w:hAnsi="Calibri"/>
        </w:rPr>
        <w:t>(see below for link)</w:t>
      </w:r>
    </w:p>
    <w:p w:rsidR="00F41C8D" w:rsidRPr="008A2268" w:rsidRDefault="00F41C8D" w:rsidP="0088304F">
      <w:pPr>
        <w:jc w:val="both"/>
        <w:rPr>
          <w:rFonts w:ascii="Calibri" w:hAnsi="Calibri"/>
        </w:rPr>
      </w:pPr>
      <w:r w:rsidRPr="008A2268">
        <w:rPr>
          <w:rFonts w:ascii="Calibri" w:hAnsi="Calibri"/>
        </w:rPr>
        <w:t>(2) calling the Rent Info Hotline</w:t>
      </w:r>
    </w:p>
    <w:p w:rsidR="00F41C8D" w:rsidRPr="008A2268" w:rsidRDefault="00F41C8D" w:rsidP="0088304F">
      <w:pPr>
        <w:jc w:val="both"/>
        <w:rPr>
          <w:rFonts w:ascii="Calibri" w:hAnsi="Calibri"/>
        </w:rPr>
      </w:pPr>
      <w:r w:rsidRPr="008A2268">
        <w:rPr>
          <w:rFonts w:ascii="Calibri" w:hAnsi="Calibri"/>
        </w:rPr>
        <w:t>(3) visiting your Borough or district office in person</w:t>
      </w:r>
    </w:p>
    <w:p w:rsidR="00F41C8D" w:rsidRPr="008A2268" w:rsidRDefault="00F41C8D" w:rsidP="0088304F">
      <w:pPr>
        <w:jc w:val="both"/>
        <w:rPr>
          <w:rFonts w:ascii="Calibri" w:hAnsi="Calibri"/>
        </w:rPr>
      </w:pPr>
      <w:r w:rsidRPr="008A2268">
        <w:rPr>
          <w:rFonts w:ascii="Calibri" w:hAnsi="Calibri"/>
        </w:rPr>
        <w:t>(4) requesting your records via mail</w:t>
      </w:r>
    </w:p>
    <w:p w:rsidR="00F41C8D" w:rsidRPr="008A2268" w:rsidRDefault="00F41C8D" w:rsidP="0088304F">
      <w:pPr>
        <w:jc w:val="both"/>
        <w:rPr>
          <w:rFonts w:ascii="Calibri" w:hAnsi="Calibri"/>
        </w:rPr>
      </w:pPr>
    </w:p>
    <w:p w:rsidR="00F41C8D" w:rsidRPr="008A2268" w:rsidRDefault="00F41C8D" w:rsidP="0088304F">
      <w:pPr>
        <w:jc w:val="both"/>
        <w:rPr>
          <w:rFonts w:ascii="Calibri" w:hAnsi="Calibri"/>
        </w:rPr>
      </w:pPr>
    </w:p>
    <w:p w:rsidR="00F41C8D" w:rsidRPr="008A2268" w:rsidRDefault="00F41C8D" w:rsidP="0088304F">
      <w:pPr>
        <w:jc w:val="both"/>
        <w:rPr>
          <w:rFonts w:ascii="Calibri" w:hAnsi="Calibri"/>
        </w:rPr>
      </w:pPr>
      <w:r w:rsidRPr="008A2268">
        <w:rPr>
          <w:rFonts w:ascii="Calibri" w:hAnsi="Calibri"/>
        </w:rPr>
        <w:t xml:space="preserve">More information about the rent registration process </w:t>
      </w:r>
      <w:r w:rsidRPr="008A2268">
        <w:rPr>
          <w:rFonts w:ascii="Calibri" w:hAnsi="Calibri"/>
          <w:b/>
          <w:color w:val="0070C0"/>
        </w:rPr>
        <w:t>can be found on DHCR’s website here.</w:t>
      </w:r>
      <w:r w:rsidRPr="008A2268">
        <w:rPr>
          <w:rFonts w:ascii="Calibri" w:hAnsi="Calibri"/>
        </w:rPr>
        <w:t xml:space="preserve"> </w:t>
      </w:r>
    </w:p>
    <w:p w:rsidR="00F41C8D" w:rsidRPr="008A2268" w:rsidRDefault="00F41C8D" w:rsidP="0088304F">
      <w:pPr>
        <w:jc w:val="both"/>
        <w:rPr>
          <w:rFonts w:ascii="Calibri" w:hAnsi="Calibri"/>
          <w:color w:val="333333"/>
        </w:rPr>
      </w:pPr>
    </w:p>
    <w:p w:rsidR="00F41C8D" w:rsidRPr="008A2268" w:rsidRDefault="00F41C8D" w:rsidP="0088304F">
      <w:pPr>
        <w:jc w:val="both"/>
        <w:rPr>
          <w:rFonts w:ascii="Calibri" w:hAnsi="Calibri"/>
          <w:b/>
          <w:color w:val="0070C0"/>
          <w:u w:val="single"/>
        </w:rPr>
      </w:pPr>
      <w:r w:rsidRPr="008A2268">
        <w:rPr>
          <w:rFonts w:ascii="Calibri" w:hAnsi="Calibri"/>
          <w:b/>
          <w:color w:val="0070C0"/>
          <w:u w:val="single"/>
        </w:rPr>
        <w:t>Links to Include</w:t>
      </w:r>
    </w:p>
    <w:p w:rsidR="00F41C8D" w:rsidRPr="008A2268" w:rsidRDefault="00F41C8D" w:rsidP="0088304F">
      <w:pPr>
        <w:jc w:val="both"/>
        <w:rPr>
          <w:rFonts w:ascii="Calibri" w:hAnsi="Calibri"/>
          <w:color w:val="333333"/>
        </w:rPr>
      </w:pPr>
    </w:p>
    <w:p w:rsidR="00F41C8D" w:rsidRPr="008A2268" w:rsidRDefault="00F41C8D" w:rsidP="0088304F">
      <w:pPr>
        <w:jc w:val="both"/>
        <w:outlineLvl w:val="0"/>
        <w:rPr>
          <w:rFonts w:ascii="Calibri" w:hAnsi="Calibri"/>
          <w:b/>
        </w:rPr>
      </w:pPr>
      <w:r w:rsidRPr="008A2268">
        <w:rPr>
          <w:rFonts w:ascii="Calibri" w:hAnsi="Calibri"/>
          <w:b/>
        </w:rPr>
        <w:t>Online Contact Form</w:t>
      </w:r>
    </w:p>
    <w:p w:rsidR="00F41C8D" w:rsidRPr="008A2268" w:rsidRDefault="00C52BCC" w:rsidP="0088304F">
      <w:pPr>
        <w:jc w:val="both"/>
        <w:rPr>
          <w:rFonts w:ascii="Calibri" w:hAnsi="Calibri"/>
          <w:color w:val="1155CC"/>
          <w:u w:val="single"/>
        </w:rPr>
      </w:pPr>
      <w:hyperlink r:id="rId69">
        <w:r w:rsidR="00F41C8D" w:rsidRPr="008A2268">
          <w:rPr>
            <w:rFonts w:ascii="Calibri" w:hAnsi="Calibri"/>
            <w:color w:val="1155CC"/>
            <w:u w:val="single"/>
          </w:rPr>
          <w:t>https://portal.hcr.ny.gov/app/ask</w:t>
        </w:r>
      </w:hyperlink>
    </w:p>
    <w:p w:rsidR="00F41C8D" w:rsidRPr="008A2268" w:rsidRDefault="00F41C8D" w:rsidP="0088304F">
      <w:pPr>
        <w:jc w:val="both"/>
        <w:rPr>
          <w:rFonts w:ascii="Calibri" w:hAnsi="Calibri"/>
          <w:color w:val="1155CC"/>
          <w:u w:val="single"/>
        </w:rPr>
      </w:pPr>
    </w:p>
    <w:p w:rsidR="00F41C8D" w:rsidRPr="008A2268" w:rsidRDefault="00F41C8D" w:rsidP="0088304F">
      <w:pPr>
        <w:jc w:val="both"/>
        <w:rPr>
          <w:rFonts w:ascii="Calibri" w:hAnsi="Calibri"/>
          <w:b/>
          <w:color w:val="1155CC"/>
          <w:u w:val="single"/>
        </w:rPr>
      </w:pPr>
      <w:r w:rsidRPr="008A2268">
        <w:rPr>
          <w:rFonts w:ascii="Calibri" w:hAnsi="Calibri"/>
          <w:b/>
        </w:rPr>
        <w:t>can be found on DHCR’s website here</w:t>
      </w:r>
      <w:r w:rsidRPr="008A2268">
        <w:rPr>
          <w:rFonts w:ascii="Calibri" w:hAnsi="Calibri"/>
          <w:b/>
          <w:color w:val="333333"/>
        </w:rPr>
        <w:t xml:space="preserve"> </w:t>
      </w:r>
    </w:p>
    <w:p w:rsidR="00F41C8D" w:rsidRPr="008A2268" w:rsidRDefault="00C52BCC" w:rsidP="0088304F">
      <w:pPr>
        <w:jc w:val="both"/>
        <w:rPr>
          <w:rFonts w:ascii="Calibri" w:hAnsi="Calibri"/>
        </w:rPr>
      </w:pPr>
      <w:hyperlink r:id="rId70" w:history="1">
        <w:r w:rsidR="00F41C8D" w:rsidRPr="008A2268">
          <w:rPr>
            <w:rStyle w:val="Hyperlink"/>
            <w:rFonts w:ascii="Calibri" w:hAnsi="Calibri"/>
          </w:rPr>
          <w:t>http://www.nyshcr.org/Apps/rentreg/AnnualRentRegInstructions.htm</w:t>
        </w:r>
      </w:hyperlink>
    </w:p>
    <w:p w:rsidR="00F41C8D" w:rsidRPr="008A2268" w:rsidRDefault="00F41C8D" w:rsidP="0088304F">
      <w:pPr>
        <w:jc w:val="both"/>
        <w:rPr>
          <w:rFonts w:ascii="Calibri" w:hAnsi="Calibri"/>
        </w:rPr>
      </w:pPr>
    </w:p>
    <w:p w:rsidR="00F41C8D" w:rsidRPr="008A2268" w:rsidRDefault="00F41C8D" w:rsidP="0088304F">
      <w:pPr>
        <w:jc w:val="both"/>
        <w:rPr>
          <w:rFonts w:ascii="Calibri" w:hAnsi="Calibri"/>
        </w:rPr>
      </w:pPr>
      <w:r w:rsidRPr="008A2268">
        <w:rPr>
          <w:rFonts w:ascii="Calibri" w:hAnsi="Calibri"/>
        </w:rPr>
        <w:br w:type="page"/>
      </w:r>
    </w:p>
    <w:p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28 Clauses that can be added to Tenant’s Prior Lease </w:t>
      </w:r>
    </w:p>
    <w:p w:rsidR="00F41C8D" w:rsidRPr="008A2268" w:rsidRDefault="00F41C8D"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This line specifies clauses that can be added to the renewal lease that were not in original lease.</w:t>
      </w:r>
    </w:p>
    <w:p w:rsidR="00F41C8D" w:rsidRPr="008A2268" w:rsidRDefault="00F41C8D" w:rsidP="0088304F">
      <w:pPr>
        <w:pStyle w:val="NormalWeb"/>
        <w:spacing w:before="0" w:beforeAutospacing="0" w:after="0" w:afterAutospacing="0"/>
        <w:jc w:val="both"/>
        <w:outlineLvl w:val="0"/>
        <w:rPr>
          <w:rFonts w:ascii="Calibri" w:hAnsi="Calibri"/>
          <w:i/>
          <w:color w:val="333333"/>
        </w:rPr>
      </w:pPr>
    </w:p>
    <w:p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One of the benefits of being a rent-stabilized tenant is that landlords are obligated to offer a renewal lease whenever the current lease expires under the same conditions as the prior lease. That means that the landlord cannot change the conditions of the lease. </w:t>
      </w:r>
    </w:p>
    <w:p w:rsidR="00F41C8D" w:rsidRPr="008A2268" w:rsidRDefault="00F41C8D" w:rsidP="0088304F">
      <w:pPr>
        <w:pStyle w:val="NormalWeb"/>
        <w:spacing w:before="0" w:beforeAutospacing="0" w:after="0" w:afterAutospacing="0"/>
        <w:jc w:val="both"/>
        <w:outlineLvl w:val="0"/>
        <w:rPr>
          <w:rFonts w:ascii="Calibri" w:hAnsi="Calibri"/>
          <w:color w:val="333333"/>
        </w:rPr>
      </w:pPr>
    </w:p>
    <w:p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This section outlines the few clauses that landlords can include in renewal leases. These clauses are rights that landlord has always been understood to have. </w:t>
      </w:r>
    </w:p>
    <w:p w:rsidR="00F41C8D" w:rsidRPr="008A2268" w:rsidRDefault="00DD72B2"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ab/>
      </w:r>
    </w:p>
    <w:p w:rsidR="00F41C8D" w:rsidRPr="008A2268" w:rsidRDefault="00F41C8D" w:rsidP="0088304F">
      <w:pPr>
        <w:jc w:val="both"/>
        <w:rPr>
          <w:rFonts w:ascii="Calibri" w:eastAsia="Arial" w:hAnsi="Calibri"/>
          <w:color w:val="FF0000"/>
        </w:rPr>
      </w:pPr>
      <w:commentRangeStart w:id="63"/>
      <w:r w:rsidRPr="008A2268">
        <w:rPr>
          <w:rFonts w:ascii="Calibri" w:eastAsia="Arial" w:hAnsi="Calibri"/>
          <w:color w:val="FF0000"/>
        </w:rPr>
        <w:t xml:space="preserve">Part C </w:t>
      </w:r>
      <w:commentRangeEnd w:id="63"/>
      <w:r w:rsidR="00841251" w:rsidRPr="008A2268">
        <w:rPr>
          <w:rStyle w:val="CommentReference"/>
          <w:rFonts w:ascii="Calibri" w:eastAsia="Arial" w:hAnsi="Calibri" w:cs="Arial"/>
          <w:color w:val="000000"/>
          <w:sz w:val="24"/>
          <w:szCs w:val="24"/>
          <w:lang w:val="en"/>
        </w:rPr>
        <w:commentReference w:id="63"/>
      </w:r>
      <w:r w:rsidRPr="008A2268">
        <w:rPr>
          <w:rFonts w:ascii="Calibri" w:eastAsia="Arial" w:hAnsi="Calibri"/>
          <w:color w:val="FF0000"/>
        </w:rPr>
        <w:t>gives some limited exceptions to this rule. All of the exceptions to the rule in Part C are allowed by law. For example, while the lease must be renewed on the same terms and conditions as the previous lease, by law, the landlord can increase the rent by the rent guidelines board increases. It doesn't matter whether the landlord put a clause in the original lease about increases. The law allows the landlord to annual increases approved by the RGB.</w:t>
      </w:r>
    </w:p>
    <w:p w:rsidR="00F41C8D" w:rsidRPr="008A2268" w:rsidRDefault="00F41C8D" w:rsidP="0088304F">
      <w:pPr>
        <w:pStyle w:val="NormalWeb"/>
        <w:spacing w:before="0" w:beforeAutospacing="0" w:after="0" w:afterAutospacing="0"/>
        <w:jc w:val="both"/>
        <w:outlineLvl w:val="0"/>
        <w:rPr>
          <w:rFonts w:ascii="Calibri" w:hAnsi="Calibri"/>
          <w:color w:val="FF0000"/>
        </w:rPr>
      </w:pPr>
    </w:p>
    <w:p w:rsidR="00F41C8D" w:rsidRPr="008A2268" w:rsidRDefault="00F41C8D" w:rsidP="0088304F">
      <w:pPr>
        <w:jc w:val="both"/>
        <w:rPr>
          <w:rFonts w:ascii="Calibri" w:hAnsi="Calibri"/>
        </w:rPr>
      </w:pPr>
    </w:p>
    <w:p w:rsidR="00841251" w:rsidRPr="008A2268" w:rsidRDefault="00841251" w:rsidP="0088304F">
      <w:pPr>
        <w:jc w:val="both"/>
        <w:rPr>
          <w:rFonts w:ascii="Calibri" w:hAnsi="Calibri"/>
        </w:rPr>
      </w:pPr>
      <w:r w:rsidRPr="008A2268">
        <w:rPr>
          <w:rFonts w:ascii="Calibri" w:hAnsi="Calibri"/>
        </w:rPr>
        <w:br w:type="page"/>
      </w:r>
    </w:p>
    <w:p w:rsidR="00CD30B9" w:rsidRPr="008A2268" w:rsidRDefault="00CD30B9" w:rsidP="0088304F">
      <w:pPr>
        <w:jc w:val="both"/>
        <w:outlineLvl w:val="0"/>
        <w:rPr>
          <w:rFonts w:ascii="Calibri" w:eastAsia="Times New Roman" w:hAnsi="Calibri" w:cs="Arial"/>
          <w:b/>
          <w:bCs/>
          <w:color w:val="000000"/>
          <w:u w:val="single"/>
        </w:rPr>
      </w:pPr>
      <w:r w:rsidRPr="008A2268">
        <w:rPr>
          <w:rFonts w:ascii="Calibri" w:eastAsia="Times New Roman" w:hAnsi="Calibri" w:cs="Arial"/>
          <w:b/>
          <w:bCs/>
          <w:color w:val="000000"/>
          <w:u w:val="single"/>
        </w:rPr>
        <w:t>29 SUCCESSION RIGHTS</w:t>
      </w:r>
    </w:p>
    <w:p w:rsidR="00CD30B9" w:rsidRPr="008A2268" w:rsidRDefault="00CD30B9" w:rsidP="0088304F">
      <w:pPr>
        <w:jc w:val="both"/>
        <w:outlineLvl w:val="0"/>
        <w:rPr>
          <w:rFonts w:ascii="Calibri" w:eastAsia="Times New Roman" w:hAnsi="Calibri" w:cs="Arial"/>
          <w:bCs/>
          <w:i/>
          <w:color w:val="000000"/>
        </w:rPr>
      </w:pPr>
      <w:r w:rsidRPr="008A2268">
        <w:rPr>
          <w:rFonts w:ascii="Calibri" w:eastAsia="Times New Roman" w:hAnsi="Calibri" w:cs="Arial"/>
          <w:bCs/>
          <w:i/>
          <w:color w:val="000000"/>
        </w:rPr>
        <w:t xml:space="preserve">This section outlines “succession rights,” which are the rights that allow for a rent-stabilized unit to be transferred to another tenant. </w:t>
      </w:r>
    </w:p>
    <w:p w:rsidR="00CD30B9" w:rsidRPr="008A2268" w:rsidRDefault="00CD30B9" w:rsidP="0088304F">
      <w:pPr>
        <w:jc w:val="both"/>
        <w:outlineLvl w:val="0"/>
        <w:rPr>
          <w:rFonts w:ascii="Calibri" w:eastAsia="Times New Roman" w:hAnsi="Calibri" w:cs="Arial"/>
          <w:bCs/>
          <w:i/>
          <w:color w:val="000000" w:themeColor="text1"/>
        </w:rPr>
      </w:pPr>
      <w:r w:rsidRPr="008A2268">
        <w:rPr>
          <w:rFonts w:ascii="Calibri" w:eastAsia="Times New Roman" w:hAnsi="Calibri" w:cs="Arial"/>
          <w:bCs/>
          <w:i/>
          <w:color w:val="000000" w:themeColor="text1"/>
        </w:rPr>
        <w:t xml:space="preserve"> </w:t>
      </w:r>
    </w:p>
    <w:p w:rsidR="00CD30B9" w:rsidRPr="008A2268" w:rsidRDefault="00CD30B9" w:rsidP="0088304F">
      <w:pPr>
        <w:jc w:val="both"/>
        <w:outlineLvl w:val="0"/>
        <w:rPr>
          <w:rFonts w:ascii="Calibri" w:eastAsia="Times New Roman" w:hAnsi="Calibri"/>
          <w:color w:val="000000" w:themeColor="text1"/>
        </w:rPr>
      </w:pPr>
      <w:r w:rsidRPr="008A2268">
        <w:rPr>
          <w:rFonts w:ascii="Calibri" w:eastAsia="Times New Roman" w:hAnsi="Calibri" w:cs="Arial"/>
          <w:color w:val="000000" w:themeColor="text1"/>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rsidR="00CD30B9" w:rsidRPr="008A2268" w:rsidRDefault="00CD30B9" w:rsidP="0088304F">
      <w:pPr>
        <w:jc w:val="both"/>
        <w:rPr>
          <w:rFonts w:ascii="Calibri" w:eastAsia="Times New Roman" w:hAnsi="Calibri"/>
        </w:rPr>
      </w:pPr>
    </w:p>
    <w:p w:rsidR="00CD30B9" w:rsidRPr="008A2268" w:rsidRDefault="00CD30B9" w:rsidP="0088304F">
      <w:pPr>
        <w:jc w:val="both"/>
        <w:rPr>
          <w:rFonts w:ascii="Calibri" w:eastAsia="Times New Roman" w:hAnsi="Calibri" w:cs="Arial"/>
          <w:color w:val="000000"/>
        </w:rPr>
      </w:pPr>
      <w:r w:rsidRPr="008A2268">
        <w:rPr>
          <w:rFonts w:ascii="Calibri" w:eastAsia="Times New Roman" w:hAnsi="Calibri" w:cs="Arial"/>
          <w:color w:val="000000"/>
        </w:rPr>
        <w:t xml:space="preserve">A </w:t>
      </w:r>
      <w:r w:rsidRPr="008A2268">
        <w:rPr>
          <w:rFonts w:ascii="Calibri" w:eastAsia="Times New Roman" w:hAnsi="Calibri" w:cs="Arial"/>
          <w:b/>
          <w:bCs/>
          <w:color w:val="000000"/>
        </w:rPr>
        <w:t>family member</w:t>
      </w:r>
      <w:r w:rsidRPr="008A2268">
        <w:rPr>
          <w:rFonts w:ascii="Calibri" w:eastAsia="Times New Roman" w:hAnsi="Calibri" w:cs="Arial"/>
          <w:color w:val="000000"/>
        </w:rPr>
        <w:t xml:space="preserve"> is defined as a spouse, children or stepchildren, brothers and sisters, parents and step-parents, grandparents and grandchildren, as well as in-laws. </w:t>
      </w:r>
      <w:commentRangeStart w:id="64"/>
      <w:commentRangeStart w:id="65"/>
      <w:r w:rsidRPr="008A2268">
        <w:rPr>
          <w:rFonts w:ascii="Calibri" w:eastAsia="Times New Roman" w:hAnsi="Calibri"/>
          <w:color w:val="FF0000"/>
        </w:rPr>
        <w:t xml:space="preserve">Family member status can also be extended to someone who is not one of these named relationships, but whose relationship is comparable to one of the named relationships. Think about a niece who moves into to take care of an aunt and their relationship can be described as parent child. </w:t>
      </w:r>
      <w:commentRangeEnd w:id="64"/>
      <w:r w:rsidRPr="008A2268">
        <w:rPr>
          <w:rStyle w:val="CommentReference"/>
          <w:rFonts w:ascii="Calibri" w:hAnsi="Calibri"/>
          <w:sz w:val="24"/>
          <w:szCs w:val="24"/>
        </w:rPr>
        <w:commentReference w:id="64"/>
      </w:r>
      <w:commentRangeEnd w:id="65"/>
      <w:r w:rsidRPr="008A2268">
        <w:rPr>
          <w:rStyle w:val="CommentReference"/>
          <w:rFonts w:ascii="Calibri" w:hAnsi="Calibri"/>
          <w:sz w:val="24"/>
          <w:szCs w:val="24"/>
        </w:rPr>
        <w:commentReference w:id="65"/>
      </w:r>
      <w:r w:rsidRPr="008A2268">
        <w:rPr>
          <w:rFonts w:ascii="Calibri" w:eastAsia="Times New Roman" w:hAnsi="Calibri"/>
          <w:color w:val="FF0000"/>
        </w:rPr>
        <w:t xml:space="preserve">Courts look at whether the successor can prove they provided emotional and financial support to the tenant and establish interdependence (that they and the tenant depend on each other). </w:t>
      </w:r>
      <w:r w:rsidRPr="008A2268">
        <w:rPr>
          <w:rFonts w:ascii="Calibri" w:eastAsia="Times New Roman" w:hAnsi="Calibri" w:cs="Arial"/>
          <w:color w:val="000000"/>
        </w:rPr>
        <w:t>Some examples of interdependence are:</w:t>
      </w:r>
    </w:p>
    <w:p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being in a long relationship </w:t>
      </w:r>
    </w:p>
    <w:p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sharing of or relying upon each other for housing costs, family expenses, and/or other common necessities of life</w:t>
      </w:r>
    </w:p>
    <w:p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rsidR="00CD30B9" w:rsidRPr="008A2268" w:rsidRDefault="00CD30B9" w:rsidP="0088304F">
      <w:pPr>
        <w:jc w:val="both"/>
        <w:rPr>
          <w:rFonts w:ascii="Calibri" w:eastAsia="Times New Roman" w:hAnsi="Calibri"/>
        </w:rPr>
      </w:pPr>
    </w:p>
    <w:p w:rsidR="00CD30B9" w:rsidRPr="008A2268" w:rsidRDefault="00CD30B9" w:rsidP="0088304F">
      <w:pPr>
        <w:jc w:val="both"/>
        <w:rPr>
          <w:rFonts w:ascii="Calibri" w:eastAsia="Times New Roman" w:hAnsi="Calibri"/>
        </w:rPr>
      </w:pPr>
      <w:r w:rsidRPr="008A2268">
        <w:rPr>
          <w:rFonts w:ascii="Calibri" w:eastAsia="Times New Roman" w:hAnsi="Calibri" w:cs="Arial"/>
          <w:color w:val="000000"/>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rsidR="00CD30B9" w:rsidRPr="008A2268" w:rsidRDefault="00CD30B9" w:rsidP="0088304F">
      <w:pPr>
        <w:jc w:val="both"/>
        <w:rPr>
          <w:rFonts w:ascii="Calibri" w:eastAsia="Times New Roman" w:hAnsi="Calibri"/>
        </w:rPr>
      </w:pPr>
    </w:p>
    <w:p w:rsidR="00CD30B9" w:rsidRPr="008A2268" w:rsidRDefault="00CD30B9" w:rsidP="0088304F">
      <w:pPr>
        <w:jc w:val="both"/>
        <w:rPr>
          <w:rFonts w:ascii="Calibri" w:eastAsia="Times New Roman" w:hAnsi="Calibri" w:cs="Arial"/>
          <w:b/>
          <w:color w:val="5B9BD5"/>
        </w:rPr>
      </w:pPr>
      <w:r w:rsidRPr="008A2268">
        <w:rPr>
          <w:rFonts w:ascii="Calibri" w:eastAsia="Times New Roman" w:hAnsi="Calibri" w:cs="Arial"/>
          <w:color w:val="000000"/>
        </w:rPr>
        <w:t xml:space="preserve">For more information, see </w:t>
      </w:r>
      <w:r w:rsidRPr="008A2268">
        <w:rPr>
          <w:rFonts w:ascii="Calibri" w:eastAsia="Times New Roman" w:hAnsi="Calibri" w:cs="Arial"/>
          <w:b/>
          <w:color w:val="5B9BD5"/>
        </w:rPr>
        <w:t>pages 12 and 13 of the Tenants’ Rights Guide.</w:t>
      </w:r>
    </w:p>
    <w:p w:rsidR="00CD30B9" w:rsidRPr="008A2268" w:rsidRDefault="00CD30B9" w:rsidP="0088304F">
      <w:pPr>
        <w:jc w:val="both"/>
        <w:rPr>
          <w:rFonts w:ascii="Calibri" w:eastAsia="Times New Roman" w:hAnsi="Calibri" w:cs="Arial"/>
          <w:b/>
          <w:color w:val="5B9BD5"/>
        </w:rPr>
      </w:pPr>
    </w:p>
    <w:p w:rsidR="00CD30B9" w:rsidRPr="008A2268" w:rsidRDefault="00CD30B9" w:rsidP="0088304F">
      <w:pPr>
        <w:jc w:val="both"/>
        <w:rPr>
          <w:rFonts w:ascii="Calibri" w:eastAsia="Times New Roman" w:hAnsi="Calibri" w:cs="Arial"/>
          <w:b/>
          <w:color w:val="5B9BD5"/>
          <w:u w:val="single"/>
        </w:rPr>
      </w:pPr>
      <w:r w:rsidRPr="008A2268">
        <w:rPr>
          <w:rFonts w:ascii="Calibri" w:eastAsia="Times New Roman" w:hAnsi="Calibri" w:cs="Arial"/>
          <w:b/>
          <w:color w:val="5B9BD5"/>
          <w:u w:val="single"/>
        </w:rPr>
        <w:t>Links to Include</w:t>
      </w:r>
    </w:p>
    <w:p w:rsidR="00CD30B9" w:rsidRPr="008A2268" w:rsidRDefault="00CD30B9" w:rsidP="0088304F">
      <w:pPr>
        <w:jc w:val="both"/>
        <w:rPr>
          <w:rFonts w:ascii="Calibri" w:eastAsia="Times New Roman" w:hAnsi="Calibri" w:cs="Arial"/>
          <w:b/>
          <w:color w:val="5B9BD5"/>
          <w:u w:val="single"/>
        </w:rPr>
      </w:pPr>
    </w:p>
    <w:p w:rsidR="00CD30B9" w:rsidRPr="008A2268" w:rsidRDefault="00CD30B9" w:rsidP="0088304F">
      <w:pPr>
        <w:jc w:val="both"/>
        <w:rPr>
          <w:rFonts w:ascii="Calibri" w:eastAsia="Times New Roman" w:hAnsi="Calibri" w:cs="Arial"/>
          <w:color w:val="0078CD"/>
          <w:u w:val="single"/>
        </w:rPr>
      </w:pPr>
      <w:r w:rsidRPr="008A2268">
        <w:rPr>
          <w:rFonts w:ascii="Calibri" w:eastAsia="Times New Roman" w:hAnsi="Calibri" w:cs="Arial"/>
          <w:b/>
          <w:color w:val="5B9BD5"/>
        </w:rPr>
        <w:t>pages 12 and 13 of the Tenants’ Rights Guide</w:t>
      </w:r>
    </w:p>
    <w:p w:rsidR="00CD30B9" w:rsidRPr="008A2268" w:rsidRDefault="00C52BCC" w:rsidP="0088304F">
      <w:pPr>
        <w:jc w:val="both"/>
        <w:rPr>
          <w:rFonts w:ascii="Calibri" w:eastAsia="Times New Roman" w:hAnsi="Calibri" w:cs="Arial"/>
          <w:color w:val="0078CD"/>
          <w:u w:val="single"/>
        </w:rPr>
      </w:pPr>
      <w:hyperlink r:id="rId71" w:history="1">
        <w:r w:rsidR="00CD30B9" w:rsidRPr="008A2268">
          <w:rPr>
            <w:rStyle w:val="Hyperlink"/>
            <w:rFonts w:ascii="Calibri" w:eastAsia="Times New Roman" w:hAnsi="Calibri" w:cs="Arial"/>
          </w:rPr>
          <w:t>https://ag.ny.gov/sites/default/files/tenants_rights.pdf</w:t>
        </w:r>
      </w:hyperlink>
    </w:p>
    <w:p w:rsidR="00CD30B9" w:rsidRPr="008A2268" w:rsidRDefault="00CD30B9" w:rsidP="0088304F">
      <w:pPr>
        <w:jc w:val="both"/>
        <w:rPr>
          <w:rFonts w:ascii="Calibri" w:eastAsia="Times New Roman" w:hAnsi="Calibri"/>
        </w:rPr>
      </w:pP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rPr>
      </w:pPr>
    </w:p>
    <w:p w:rsidR="00F41C8D" w:rsidRPr="008A2268" w:rsidRDefault="00F41C8D" w:rsidP="0088304F">
      <w:pPr>
        <w:jc w:val="both"/>
        <w:rPr>
          <w:rFonts w:ascii="Calibri" w:hAnsi="Calibri"/>
        </w:rPr>
      </w:pPr>
    </w:p>
    <w:p w:rsidR="00F41C8D" w:rsidRPr="008A2268" w:rsidRDefault="00F41C8D" w:rsidP="0088304F">
      <w:pPr>
        <w:jc w:val="both"/>
        <w:rPr>
          <w:rFonts w:ascii="Calibri" w:hAnsi="Calibri"/>
        </w:rPr>
      </w:pPr>
    </w:p>
    <w:p w:rsidR="00CD30B9" w:rsidRPr="008A2268" w:rsidRDefault="00CD30B9"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30 Decrease in Services</w:t>
      </w:r>
    </w:p>
    <w:p w:rsidR="00CD30B9" w:rsidRPr="008A2268" w:rsidRDefault="00CD30B9"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 xml:space="preserve">This section specifies how tenants are to deal with a decrease in services. </w:t>
      </w:r>
    </w:p>
    <w:p w:rsidR="00CD30B9" w:rsidRPr="008A2268" w:rsidRDefault="00CD30B9" w:rsidP="0088304F">
      <w:pPr>
        <w:pStyle w:val="NormalWeb"/>
        <w:spacing w:before="0" w:beforeAutospacing="0" w:after="0" w:afterAutospacing="0"/>
        <w:jc w:val="both"/>
        <w:rPr>
          <w:rFonts w:ascii="Calibri" w:hAnsi="Calibri"/>
          <w:i/>
          <w:color w:val="333333"/>
        </w:rPr>
      </w:pPr>
    </w:p>
    <w:p w:rsidR="00CD30B9" w:rsidRPr="008A2268" w:rsidRDefault="00CD30B9" w:rsidP="0088304F">
      <w:pPr>
        <w:jc w:val="both"/>
        <w:rPr>
          <w:rFonts w:ascii="Calibri" w:hAnsi="Calibri"/>
        </w:rPr>
      </w:pPr>
      <w:r w:rsidRPr="008A2268">
        <w:rPr>
          <w:rFonts w:ascii="Calibri" w:hAnsi="Calibri"/>
        </w:rPr>
        <w:t xml:space="preserve">According to the Rent Code Amendments of 2014, tenants do not need to notify their landlord before they file an official complaint with DHCR, however, it is still encouraged that tenants notify their landlords first. In some cases, landlords who have not been notified could get more time to address the situation. </w:t>
      </w:r>
    </w:p>
    <w:p w:rsidR="00CD30B9" w:rsidRPr="008A2268" w:rsidRDefault="00CD30B9" w:rsidP="0088304F">
      <w:pPr>
        <w:jc w:val="both"/>
        <w:rPr>
          <w:rFonts w:ascii="Calibri" w:hAnsi="Calibri"/>
          <w:b/>
        </w:rPr>
      </w:pPr>
      <w:r w:rsidRPr="008A2268">
        <w:rPr>
          <w:rFonts w:ascii="Calibri" w:hAnsi="Calibri"/>
        </w:rPr>
        <w:br/>
      </w:r>
      <w:r w:rsidRPr="008A2268">
        <w:rPr>
          <w:rFonts w:ascii="Calibri" w:hAnsi="Calibri"/>
          <w:b/>
        </w:rPr>
        <w:t xml:space="preserve">Decrease in Service </w:t>
      </w:r>
    </w:p>
    <w:p w:rsidR="00CD30B9" w:rsidRPr="008A2268" w:rsidRDefault="00CD30B9" w:rsidP="0088304F">
      <w:pPr>
        <w:jc w:val="both"/>
        <w:rPr>
          <w:rFonts w:ascii="Calibri" w:hAnsi="Calibri"/>
        </w:rPr>
      </w:pPr>
      <w:r w:rsidRPr="008A2268">
        <w:rPr>
          <w:rFonts w:ascii="Calibri" w:hAnsi="Calibri"/>
        </w:rPr>
        <w:t>Examples of a decrease in services include the garbage is not being taken out, the elevator does not work, or the tenant is having problems with utilities like the oven, refrigerator, or the toilet.</w:t>
      </w: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rPr>
      </w:pPr>
      <w:r w:rsidRPr="008A2268">
        <w:rPr>
          <w:rFonts w:ascii="Calibri" w:hAnsi="Calibri"/>
        </w:rPr>
        <w:t xml:space="preserve">Individual tenants who wish to file a complaint with DHCR need to fill out an "Application </w:t>
      </w:r>
      <w:r w:rsidR="00330832">
        <w:rPr>
          <w:rFonts w:ascii="Calibri" w:hAnsi="Calibri"/>
        </w:rPr>
        <w:t>for</w:t>
      </w:r>
      <w:r w:rsidRPr="008A2268">
        <w:rPr>
          <w:rFonts w:ascii="Calibri" w:hAnsi="Calibri"/>
        </w:rPr>
        <w:t xml:space="preserve"> A Rent Reduction Based Upon Decreased Services - Individual Apartment "(DHCR Form RA-81), </w:t>
      </w:r>
      <w:r w:rsidRPr="008A2268">
        <w:rPr>
          <w:rFonts w:ascii="Calibri" w:hAnsi="Calibri"/>
          <w:b/>
          <w:color w:val="4472C4" w:themeColor="accent5"/>
        </w:rPr>
        <w:t>which can be obtained here.</w:t>
      </w:r>
      <w:r w:rsidRPr="008A2268">
        <w:rPr>
          <w:rFonts w:ascii="Calibri" w:hAnsi="Calibri"/>
        </w:rPr>
        <w:t xml:space="preserve">  If the services are building-wide, they need to file an "Application </w:t>
      </w:r>
      <w:r w:rsidR="00330832">
        <w:rPr>
          <w:rFonts w:ascii="Calibri" w:hAnsi="Calibri"/>
        </w:rPr>
        <w:t>for</w:t>
      </w:r>
      <w:r w:rsidRPr="008A2268">
        <w:rPr>
          <w:rFonts w:ascii="Calibri" w:hAnsi="Calibri"/>
        </w:rPr>
        <w:t xml:space="preserve"> A Rent Reduction Based Upon Decreased Building-Wide Services" (DHCR Form RA-84), </w:t>
      </w:r>
      <w:r w:rsidRPr="008A2268">
        <w:rPr>
          <w:rFonts w:ascii="Calibri" w:hAnsi="Calibri"/>
          <w:b/>
          <w:color w:val="4472C4" w:themeColor="accent5"/>
        </w:rPr>
        <w:t xml:space="preserve">which can be obtained here. </w:t>
      </w: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b/>
        </w:rPr>
      </w:pPr>
      <w:r w:rsidRPr="008A2268">
        <w:rPr>
          <w:rFonts w:ascii="Calibri" w:hAnsi="Calibri"/>
          <w:b/>
        </w:rPr>
        <w:t xml:space="preserve">Emergency Conditions </w:t>
      </w:r>
    </w:p>
    <w:p w:rsidR="00CD30B9" w:rsidRPr="008A2268" w:rsidRDefault="00CD30B9" w:rsidP="0088304F">
      <w:pPr>
        <w:jc w:val="both"/>
        <w:rPr>
          <w:rFonts w:ascii="Calibri" w:hAnsi="Calibri"/>
        </w:rPr>
      </w:pPr>
      <w:r w:rsidRPr="008A2268">
        <w:rPr>
          <w:rFonts w:ascii="Calibri" w:hAnsi="Calibri"/>
        </w:rPr>
        <w:t xml:space="preserve">Some service disruptions constitute emergency conditions, which will be treated with priority and processed as quickly as possible. Examples include, but are not limited to: </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vacate order</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fire </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water apartment wide</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operable toilet</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collapsed or collapsing ceiling or walls</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collapsing floor</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heat/hot water apartment wide (violation required)</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 or inoperative apartment front door lock</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all elevators inoperable</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electricity apartment wide</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 to fire escape (does not open)</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water leak (cascading water, soaking electrical fixtures)</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window-glass broken (not cracked)</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broken/unusable fire escapes</w:t>
      </w:r>
    </w:p>
    <w:p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air conditioner broken (summer season) </w:t>
      </w:r>
    </w:p>
    <w:p w:rsidR="00CD30B9" w:rsidRPr="008A2268" w:rsidRDefault="00CD30B9" w:rsidP="0088304F">
      <w:pPr>
        <w:jc w:val="both"/>
        <w:rPr>
          <w:rFonts w:ascii="Calibri" w:hAnsi="Calibri"/>
          <w:b/>
        </w:rPr>
      </w:pPr>
    </w:p>
    <w:p w:rsidR="00CD30B9" w:rsidRPr="008A2268" w:rsidRDefault="00CD30B9" w:rsidP="0088304F">
      <w:pPr>
        <w:jc w:val="both"/>
        <w:rPr>
          <w:rFonts w:ascii="Calibri" w:hAnsi="Calibri"/>
          <w:b/>
          <w:color w:val="4472C4" w:themeColor="accent5"/>
        </w:rPr>
      </w:pPr>
      <w:r w:rsidRPr="008A2268">
        <w:rPr>
          <w:rFonts w:ascii="Calibri" w:hAnsi="Calibri"/>
        </w:rPr>
        <w:t>For more information on Rent Reductions for Decreased Services and how the procedure for filing a complaint, see</w:t>
      </w:r>
      <w:r w:rsidRPr="008A2268">
        <w:rPr>
          <w:rFonts w:ascii="Calibri" w:hAnsi="Calibri"/>
          <w:b/>
          <w:color w:val="4472C4" w:themeColor="accent5"/>
        </w:rPr>
        <w:t xml:space="preserve"> Fact Sheet #14.</w:t>
      </w:r>
    </w:p>
    <w:p w:rsidR="00CD30B9" w:rsidRPr="008A2268" w:rsidRDefault="00CD30B9" w:rsidP="0088304F">
      <w:pPr>
        <w:pStyle w:val="NormalWeb"/>
        <w:jc w:val="both"/>
        <w:rPr>
          <w:rFonts w:ascii="Calibri" w:hAnsi="Calibri"/>
        </w:rPr>
      </w:pPr>
      <w:r w:rsidRPr="008A2268">
        <w:rPr>
          <w:rFonts w:ascii="Calibri" w:hAnsi="Calibri"/>
          <w:b/>
          <w:bCs/>
        </w:rPr>
        <w:t xml:space="preserve">Procedures when a Complaint of Decrease in Services is filed </w:t>
      </w:r>
    </w:p>
    <w:p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DHCR will screen applications and send the tenant an acknowledgement.</w:t>
      </w:r>
    </w:p>
    <w:p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The owner will be given a timeline to respond, which will depend on the complaint. </w:t>
      </w:r>
    </w:p>
    <w:p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The owner’s response will be sent to the tenant if it is relevant and a DHCR inspection may be scheduled. </w:t>
      </w:r>
    </w:p>
    <w:p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If it is established that the owner failed to maintain required services, DHCR will issue an order to restore those services and reduce rent until those services are restored. The amount of the rent reduction for rent-stabilized tenants rent is </w:t>
      </w:r>
      <w:r w:rsidRPr="008A2268">
        <w:rPr>
          <w:rFonts w:ascii="Calibri" w:hAnsi="Calibri"/>
          <w:bCs/>
        </w:rPr>
        <w:t>generally the most recently charged renewal lease guideline increase, while for rent-controlled tenants the amount will be set by DHCR. Rent will be reduced</w:t>
      </w:r>
      <w:r w:rsidRPr="008A2268">
        <w:rPr>
          <w:rFonts w:ascii="Calibri" w:hAnsi="Calibri" w:cs="TimesNewRomanPSMT"/>
        </w:rPr>
        <w:t xml:space="preserve"> until those services are restored. </w:t>
      </w: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b/>
        </w:rPr>
      </w:pPr>
      <w:r w:rsidRPr="008A2268">
        <w:rPr>
          <w:rFonts w:ascii="Calibri" w:hAnsi="Calibri"/>
          <w:b/>
        </w:rPr>
        <w:t>which can be obtained here</w:t>
      </w:r>
    </w:p>
    <w:p w:rsidR="00CD30B9" w:rsidRPr="008A2268" w:rsidRDefault="00C52BCC" w:rsidP="0088304F">
      <w:pPr>
        <w:jc w:val="both"/>
        <w:rPr>
          <w:rFonts w:ascii="Calibri" w:hAnsi="Calibri"/>
        </w:rPr>
      </w:pPr>
      <w:hyperlink r:id="rId72" w:history="1">
        <w:r w:rsidR="00CD30B9" w:rsidRPr="008A2268">
          <w:rPr>
            <w:rStyle w:val="Hyperlink"/>
            <w:rFonts w:ascii="Calibri" w:hAnsi="Calibri"/>
          </w:rPr>
          <w:t>http://www.nyshcr.org/Forms/Rent/ra81.pdf</w:t>
        </w:r>
      </w:hyperlink>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b/>
        </w:rPr>
      </w:pPr>
      <w:r w:rsidRPr="008A2268">
        <w:rPr>
          <w:rFonts w:ascii="Calibri" w:hAnsi="Calibri"/>
          <w:b/>
        </w:rPr>
        <w:t>which can be obtained here</w:t>
      </w:r>
    </w:p>
    <w:p w:rsidR="00CD30B9" w:rsidRPr="008A2268" w:rsidRDefault="00C52BCC" w:rsidP="0088304F">
      <w:pPr>
        <w:jc w:val="both"/>
        <w:rPr>
          <w:rFonts w:ascii="Calibri" w:hAnsi="Calibri"/>
        </w:rPr>
      </w:pPr>
      <w:hyperlink r:id="rId73" w:history="1">
        <w:r w:rsidR="00CD30B9" w:rsidRPr="008A2268">
          <w:rPr>
            <w:rStyle w:val="Hyperlink"/>
            <w:rFonts w:ascii="Calibri" w:hAnsi="Calibri"/>
          </w:rPr>
          <w:t>http://www.nyshcr.org/Forms/Rent/ra84.pdf</w:t>
        </w:r>
      </w:hyperlink>
    </w:p>
    <w:p w:rsidR="00CD30B9" w:rsidRPr="008A2268" w:rsidRDefault="00CD30B9" w:rsidP="0088304F">
      <w:pPr>
        <w:jc w:val="both"/>
        <w:rPr>
          <w:rFonts w:ascii="Calibri" w:hAnsi="Calibri"/>
        </w:rPr>
      </w:pPr>
    </w:p>
    <w:p w:rsidR="00CD30B9" w:rsidRPr="008A2268" w:rsidRDefault="00CD30B9" w:rsidP="0088304F">
      <w:pPr>
        <w:jc w:val="both"/>
        <w:rPr>
          <w:rFonts w:ascii="Calibri" w:hAnsi="Calibri"/>
          <w:b/>
          <w:color w:val="000000" w:themeColor="text1"/>
        </w:rPr>
      </w:pPr>
      <w:r w:rsidRPr="008A2268">
        <w:rPr>
          <w:rFonts w:ascii="Calibri" w:hAnsi="Calibri"/>
          <w:b/>
          <w:color w:val="000000" w:themeColor="text1"/>
        </w:rPr>
        <w:t xml:space="preserve">Fact Sheet #14 </w:t>
      </w:r>
    </w:p>
    <w:p w:rsidR="00CD30B9" w:rsidRPr="008A2268" w:rsidRDefault="00C52BCC" w:rsidP="0088304F">
      <w:pPr>
        <w:jc w:val="both"/>
        <w:rPr>
          <w:rFonts w:ascii="Calibri" w:hAnsi="Calibri"/>
          <w:b/>
        </w:rPr>
      </w:pPr>
      <w:hyperlink r:id="rId74" w:history="1">
        <w:r w:rsidR="00CD30B9" w:rsidRPr="008A2268">
          <w:rPr>
            <w:rStyle w:val="Hyperlink"/>
            <w:rFonts w:ascii="Calibri" w:hAnsi="Calibri"/>
          </w:rPr>
          <w:t>http://tenant.net/Rent_Laws/RGBorders/apartment-html/rgb20.html</w:t>
        </w:r>
      </w:hyperlink>
    </w:p>
    <w:p w:rsidR="00CD30B9" w:rsidRPr="008A2268" w:rsidRDefault="00CD30B9" w:rsidP="0088304F">
      <w:pPr>
        <w:jc w:val="both"/>
        <w:rPr>
          <w:rFonts w:ascii="Calibri" w:hAnsi="Calibri"/>
          <w:b/>
        </w:rPr>
      </w:pPr>
      <w:r w:rsidRPr="008A2268">
        <w:rPr>
          <w:rFonts w:ascii="Calibri" w:hAnsi="Calibri"/>
          <w:b/>
        </w:rPr>
        <w:t xml:space="preserve"> </w:t>
      </w:r>
      <w:r w:rsidRPr="008A2268">
        <w:rPr>
          <w:rFonts w:ascii="Calibri" w:hAnsi="Calibri"/>
        </w:rPr>
        <w:t>http://www.nyshcr.org/Rent/FactSheets/orafac14.pdf</w:t>
      </w:r>
    </w:p>
    <w:p w:rsidR="000A03D2" w:rsidRPr="008A2268" w:rsidRDefault="000A03D2" w:rsidP="0088304F">
      <w:pPr>
        <w:jc w:val="both"/>
        <w:rPr>
          <w:rFonts w:ascii="Calibri" w:hAnsi="Calibri"/>
        </w:rPr>
      </w:pPr>
      <w:r w:rsidRPr="008A2268">
        <w:rPr>
          <w:rFonts w:ascii="Calibri" w:hAnsi="Calibri"/>
        </w:rPr>
        <w:br w:type="page"/>
      </w:r>
    </w:p>
    <w:p w:rsidR="00C75F9B" w:rsidRPr="008A2268" w:rsidRDefault="00C75F9B" w:rsidP="0088304F">
      <w:pPr>
        <w:jc w:val="both"/>
        <w:outlineLvl w:val="0"/>
        <w:rPr>
          <w:rFonts w:ascii="Calibri" w:hAnsi="Calibri"/>
          <w:b/>
          <w:u w:val="single"/>
        </w:rPr>
      </w:pPr>
      <w:r w:rsidRPr="008A2268">
        <w:rPr>
          <w:rFonts w:ascii="Calibri" w:hAnsi="Calibri"/>
          <w:b/>
          <w:u w:val="single"/>
        </w:rPr>
        <w:t>31 SUBLETTING AND ASSIGNING A LEASE</w:t>
      </w:r>
    </w:p>
    <w:p w:rsidR="00C75F9B" w:rsidRPr="008A2268" w:rsidRDefault="00C75F9B" w:rsidP="0088304F">
      <w:pPr>
        <w:jc w:val="both"/>
        <w:outlineLvl w:val="0"/>
        <w:rPr>
          <w:rFonts w:ascii="Calibri" w:hAnsi="Calibri"/>
          <w:i/>
          <w:color w:val="000000" w:themeColor="text1"/>
        </w:rPr>
      </w:pPr>
      <w:r w:rsidRPr="008A2268">
        <w:rPr>
          <w:rFonts w:ascii="Calibri" w:hAnsi="Calibri"/>
          <w:i/>
          <w:color w:val="000000" w:themeColor="text1"/>
        </w:rPr>
        <w:t xml:space="preserve">This section describes what subletting entails and describes how a tenant can assign a lease and what rights they have to do so. </w:t>
      </w:r>
    </w:p>
    <w:p w:rsidR="00C75F9B" w:rsidRPr="008A2268" w:rsidRDefault="00C75F9B" w:rsidP="0088304F">
      <w:pPr>
        <w:jc w:val="both"/>
        <w:outlineLvl w:val="0"/>
        <w:rPr>
          <w:rFonts w:ascii="Calibri" w:hAnsi="Calibri"/>
          <w:i/>
          <w:color w:val="000000" w:themeColor="text1"/>
        </w:rPr>
      </w:pPr>
    </w:p>
    <w:p w:rsidR="00C75F9B" w:rsidRPr="008A2268" w:rsidRDefault="00C75F9B" w:rsidP="0088304F">
      <w:pPr>
        <w:jc w:val="both"/>
        <w:rPr>
          <w:rFonts w:ascii="Calibri" w:hAnsi="Calibri"/>
          <w:b/>
          <w:color w:val="000000" w:themeColor="text1"/>
        </w:rPr>
      </w:pPr>
      <w:r w:rsidRPr="008A2268">
        <w:rPr>
          <w:rFonts w:ascii="Calibri" w:hAnsi="Calibri"/>
          <w:b/>
          <w:color w:val="000000" w:themeColor="text1"/>
        </w:rPr>
        <w:t xml:space="preserve">Subletting </w:t>
      </w:r>
    </w:p>
    <w:p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Subletting refers to when a tenant temporarily leaves the unit and transfers their legal interest in the unit to another, temporarily. </w:t>
      </w:r>
      <w:r w:rsidRPr="008A2268">
        <w:rPr>
          <w:rFonts w:ascii="Calibri" w:hAnsi="Calibri"/>
          <w:b/>
          <w:color w:val="000000" w:themeColor="text1"/>
        </w:rPr>
        <w:t>Subletting differs from assigning because it refers to only temporary leave, while assigning is permanent</w:t>
      </w:r>
      <w:r w:rsidRPr="008A2268">
        <w:rPr>
          <w:rFonts w:ascii="Calibri" w:hAnsi="Calibri"/>
          <w:color w:val="000000" w:themeColor="text1"/>
        </w:rPr>
        <w:t xml:space="preserve">. </w:t>
      </w:r>
    </w:p>
    <w:p w:rsidR="00C75F9B" w:rsidRPr="008A2268" w:rsidRDefault="00C75F9B" w:rsidP="0088304F">
      <w:pPr>
        <w:jc w:val="both"/>
        <w:rPr>
          <w:rFonts w:ascii="Calibri" w:hAnsi="Calibri"/>
          <w:color w:val="000000" w:themeColor="text1"/>
        </w:rPr>
      </w:pPr>
    </w:p>
    <w:p w:rsidR="00C75F9B" w:rsidRPr="008A2268" w:rsidRDefault="00C75F9B" w:rsidP="0088304F">
      <w:pPr>
        <w:jc w:val="both"/>
        <w:rPr>
          <w:rFonts w:ascii="Calibri" w:hAnsi="Calibri"/>
          <w:color w:val="000000" w:themeColor="text1"/>
        </w:rPr>
      </w:pPr>
      <w:r w:rsidRPr="008A2268">
        <w:rPr>
          <w:rFonts w:ascii="Calibri" w:hAnsi="Calibri"/>
          <w:color w:val="000000" w:themeColor="text1"/>
        </w:rPr>
        <w:t>In order to sublet, a tenant is required to do three things.</w:t>
      </w:r>
    </w:p>
    <w:p w:rsidR="00C75F9B" w:rsidRPr="008A2268"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The tenant must send a written request to the landlord by certified mail, return-receipt requested and must contain the following</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length of the sublease</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name, home and business address of the proposed subtenant;</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reason for subletting</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tenant’s address during the sublet</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written consent of any co-tenant or guarantor</w:t>
      </w:r>
    </w:p>
    <w:p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 xml:space="preserve">a copy of the proposed sublease together with a copy of the tenant’s own lease, if available. </w:t>
      </w:r>
    </w:p>
    <w:p w:rsidR="00C75F9B" w:rsidRPr="008A2268"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 xml:space="preserve">Within ten days after the mailing of this request, the landlord may ask the tenant for additional information. Any request for additional information may not be </w:t>
      </w:r>
      <w:commentRangeStart w:id="66"/>
      <w:r w:rsidRPr="008A2268">
        <w:rPr>
          <w:rFonts w:ascii="Calibri" w:hAnsi="Calibri" w:cs="Arial"/>
          <w:color w:val="000000" w:themeColor="text1"/>
        </w:rPr>
        <w:t>too difficult for the tenant to provide.</w:t>
      </w:r>
      <w:commentRangeEnd w:id="66"/>
      <w:r w:rsidRPr="008A2268">
        <w:rPr>
          <w:rStyle w:val="CommentReference"/>
          <w:rFonts w:ascii="Calibri" w:hAnsi="Calibri" w:cs="Arial"/>
          <w:color w:val="000000"/>
          <w:sz w:val="24"/>
          <w:szCs w:val="24"/>
          <w:lang w:val="en"/>
        </w:rPr>
        <w:commentReference w:id="66"/>
      </w:r>
    </w:p>
    <w:p w:rsidR="00C75F9B" w:rsidRPr="008A2268" w:rsidRDefault="00C75F9B" w:rsidP="0088304F">
      <w:pPr>
        <w:pStyle w:val="NormalWeb"/>
        <w:numPr>
          <w:ilvl w:val="0"/>
          <w:numId w:val="16"/>
        </w:numPr>
        <w:jc w:val="both"/>
        <w:rPr>
          <w:rFonts w:ascii="Calibri" w:hAnsi="Calibri" w:cs="Arial"/>
          <w:color w:val="FF0000"/>
        </w:rPr>
      </w:pPr>
      <w:commentRangeStart w:id="67"/>
      <w:r w:rsidRPr="008A2268">
        <w:rPr>
          <w:rFonts w:ascii="Calibri" w:hAnsi="Calibri" w:cs="Arial"/>
          <w:color w:val="FF0000"/>
        </w:rPr>
        <w:t>Within 30 days after the mailing of the tenant’s request to sublet or the additional information requested by the landlord, whichever is later, the landlord must send a reply consenting or denying the request. If the landlord fails to do so, the tenant may sublet, but is responsible for all obligations under the lease.</w:t>
      </w:r>
      <w:commentRangeEnd w:id="67"/>
      <w:r w:rsidRPr="008A2268">
        <w:rPr>
          <w:rStyle w:val="CommentReference"/>
          <w:rFonts w:ascii="Calibri" w:hAnsi="Calibri" w:cs="Arial"/>
          <w:color w:val="000000"/>
          <w:sz w:val="24"/>
          <w:szCs w:val="24"/>
          <w:lang w:val="en"/>
        </w:rPr>
        <w:commentReference w:id="67"/>
      </w:r>
    </w:p>
    <w:p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The landlord cannot </w:t>
      </w:r>
      <w:r w:rsidRPr="008A2268">
        <w:rPr>
          <w:rFonts w:ascii="Calibri" w:hAnsi="Calibri"/>
          <w:b/>
          <w:i/>
          <w:color w:val="000000" w:themeColor="text1"/>
        </w:rPr>
        <w:t>unreasonably</w:t>
      </w:r>
      <w:r w:rsidRPr="008A2268">
        <w:rPr>
          <w:rFonts w:ascii="Calibri" w:hAnsi="Calibri"/>
          <w:color w:val="000000" w:themeColor="text1"/>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rsidR="00C75F9B" w:rsidRPr="008A2268" w:rsidRDefault="00C75F9B" w:rsidP="0088304F">
      <w:pPr>
        <w:jc w:val="both"/>
        <w:rPr>
          <w:rFonts w:ascii="Calibri" w:hAnsi="Calibri"/>
          <w:color w:val="FF0000"/>
        </w:rPr>
      </w:pPr>
    </w:p>
    <w:p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If the landlord consents, the tenant may sublet, but remains liable for current and all future monthly rent payments. </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r w:rsidRPr="008A2268">
        <w:rPr>
          <w:rFonts w:ascii="Calibri" w:hAnsi="Calibri"/>
        </w:rPr>
        <w:t xml:space="preserve">The tenant cannot charge the sub-tenant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four-year period. Additionally, the unit must remain the tenant's primary residence and they must demonstrate their intent to occupy the unit at the end of the sublease. </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r w:rsidRPr="008A2268">
        <w:rPr>
          <w:rFonts w:ascii="Calibri" w:hAnsi="Calibri"/>
        </w:rPr>
        <w:t xml:space="preserve">For more information, see </w:t>
      </w:r>
      <w:r w:rsidRPr="008A2268">
        <w:rPr>
          <w:rFonts w:ascii="Calibri" w:hAnsi="Calibri"/>
          <w:b/>
          <w:color w:val="5B9BD5" w:themeColor="accent1"/>
        </w:rPr>
        <w:t>pages 10-12 of the Tenants’ Rights Guide</w:t>
      </w:r>
      <w:r w:rsidRPr="008A2268">
        <w:rPr>
          <w:rFonts w:ascii="Calibri" w:hAnsi="Calibri"/>
          <w:color w:val="5B9BD5" w:themeColor="accent1"/>
        </w:rPr>
        <w:t xml:space="preserve"> </w:t>
      </w:r>
      <w:r w:rsidRPr="008A2268">
        <w:rPr>
          <w:rFonts w:ascii="Calibri" w:hAnsi="Calibri"/>
        </w:rPr>
        <w:t xml:space="preserve">or </w:t>
      </w:r>
      <w:r w:rsidRPr="008A2268">
        <w:rPr>
          <w:rFonts w:ascii="Calibri" w:hAnsi="Calibri"/>
          <w:b/>
          <w:color w:val="5B9BD5" w:themeColor="accent1"/>
        </w:rPr>
        <w:t>Fact Sheet #7</w:t>
      </w:r>
      <w:r w:rsidRPr="008A2268">
        <w:rPr>
          <w:rFonts w:ascii="Calibri" w:hAnsi="Calibri"/>
          <w:color w:val="5B9BD5" w:themeColor="accent1"/>
        </w:rPr>
        <w:t xml:space="preserve"> </w:t>
      </w:r>
      <w:r w:rsidRPr="008A2268">
        <w:rPr>
          <w:rFonts w:ascii="Calibri" w:hAnsi="Calibri"/>
        </w:rPr>
        <w:t xml:space="preserve">for more information on subletting. </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b/>
        </w:rPr>
      </w:pPr>
      <w:r w:rsidRPr="008A2268">
        <w:rPr>
          <w:rFonts w:ascii="Calibri" w:hAnsi="Calibri"/>
          <w:b/>
        </w:rPr>
        <w:t>Assigning a Lease</w:t>
      </w:r>
    </w:p>
    <w:p w:rsidR="00C75F9B" w:rsidRPr="008A2268" w:rsidRDefault="00C75F9B" w:rsidP="0088304F">
      <w:pPr>
        <w:jc w:val="both"/>
        <w:rPr>
          <w:rFonts w:ascii="Calibri" w:hAnsi="Calibri"/>
        </w:rPr>
      </w:pPr>
      <w:r w:rsidRPr="008A2268">
        <w:rPr>
          <w:rFonts w:ascii="Calibri" w:hAnsi="Calibri"/>
        </w:rPr>
        <w:t xml:space="preserve">The </w:t>
      </w:r>
      <w:r w:rsidRPr="008A2268">
        <w:rPr>
          <w:rFonts w:ascii="Calibri" w:hAnsi="Calibri"/>
          <w:b/>
        </w:rPr>
        <w:t xml:space="preserve">primary resident </w:t>
      </w:r>
      <w:r w:rsidRPr="008A2268">
        <w:rPr>
          <w:rFonts w:ascii="Calibri" w:hAnsi="Calibri"/>
        </w:rPr>
        <w:t>(the tenant whose name is on the lease)</w:t>
      </w:r>
      <w:r w:rsidRPr="008A2268">
        <w:rPr>
          <w:rFonts w:ascii="Calibri" w:hAnsi="Calibri"/>
          <w:b/>
        </w:rPr>
        <w:t xml:space="preserve"> </w:t>
      </w:r>
      <w:r w:rsidRPr="008A2268">
        <w:rPr>
          <w:rFonts w:ascii="Calibri" w:hAnsi="Calibri"/>
        </w:rPr>
        <w:t>assigns the lease to another when they are transfer the entire interest of the unit to someone else and permanently vacate the premises. This means they will have no future rights, interests, or claims to the unit. Essentially, they are giving up the apartment.</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r w:rsidRPr="008A2268">
        <w:rPr>
          <w:rFonts w:ascii="Calibri" w:hAnsi="Calibri"/>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r w:rsidRPr="008A2268">
        <w:rPr>
          <w:rFonts w:ascii="Calibri" w:hAnsi="Calibri"/>
        </w:rPr>
        <w:t xml:space="preserve">For more information, see </w:t>
      </w:r>
      <w:r w:rsidRPr="008A2268">
        <w:rPr>
          <w:rFonts w:ascii="Calibri" w:hAnsi="Calibri"/>
          <w:b/>
          <w:color w:val="5B9BD5" w:themeColor="accent1"/>
        </w:rPr>
        <w:t>pages 11 and 12 of the Tenants’ Rights Guide</w:t>
      </w:r>
      <w:r w:rsidRPr="008A2268">
        <w:rPr>
          <w:rFonts w:ascii="Calibri" w:hAnsi="Calibri"/>
        </w:rPr>
        <w:t>.</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rsidR="00C75F9B" w:rsidRPr="008A2268" w:rsidRDefault="00C75F9B" w:rsidP="0088304F">
      <w:pPr>
        <w:jc w:val="both"/>
        <w:rPr>
          <w:rFonts w:ascii="Calibri" w:hAnsi="Calibri"/>
          <w:b/>
          <w:color w:val="5B9BD5" w:themeColor="accent1"/>
          <w:u w:val="single"/>
        </w:rPr>
      </w:pPr>
    </w:p>
    <w:p w:rsidR="00C75F9B" w:rsidRPr="008A2268" w:rsidRDefault="00C75F9B" w:rsidP="0088304F">
      <w:pPr>
        <w:jc w:val="both"/>
        <w:rPr>
          <w:rFonts w:ascii="Calibri" w:hAnsi="Calibri"/>
        </w:rPr>
      </w:pPr>
      <w:r w:rsidRPr="008A2268">
        <w:rPr>
          <w:rFonts w:ascii="Calibri" w:hAnsi="Calibri"/>
          <w:b/>
        </w:rPr>
        <w:t>pages 10-12 of the Tenants’ Rights Guide</w:t>
      </w:r>
    </w:p>
    <w:p w:rsidR="00C75F9B" w:rsidRPr="008A2268" w:rsidRDefault="00C52BCC" w:rsidP="0088304F">
      <w:pPr>
        <w:jc w:val="both"/>
        <w:rPr>
          <w:rFonts w:ascii="Calibri" w:hAnsi="Calibri"/>
        </w:rPr>
      </w:pPr>
      <w:hyperlink r:id="rId75" w:history="1">
        <w:r w:rsidR="00C75F9B" w:rsidRPr="008A2268">
          <w:rPr>
            <w:rStyle w:val="Hyperlink"/>
            <w:rFonts w:ascii="Calibri" w:hAnsi="Calibri"/>
          </w:rPr>
          <w:t>https://ag.ny.gov/sites/default/files/tenants_rights.pdf</w:t>
        </w:r>
      </w:hyperlink>
      <w:r w:rsidR="00C75F9B" w:rsidRPr="008A2268">
        <w:rPr>
          <w:rFonts w:ascii="Calibri" w:hAnsi="Calibri"/>
          <w:color w:val="0076CD"/>
          <w:u w:val="single"/>
        </w:rPr>
        <w:t xml:space="preserve"> </w:t>
      </w:r>
      <w:r w:rsidR="00C75F9B" w:rsidRPr="008A2268">
        <w:rPr>
          <w:rFonts w:ascii="Calibri" w:hAnsi="Calibri"/>
        </w:rPr>
        <w:t xml:space="preserve">  </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r w:rsidRPr="008A2268">
        <w:rPr>
          <w:rFonts w:ascii="Calibri" w:hAnsi="Calibri"/>
          <w:b/>
        </w:rPr>
        <w:t>Fact Sheet #7</w:t>
      </w:r>
    </w:p>
    <w:p w:rsidR="00C75F9B" w:rsidRPr="008A2268" w:rsidRDefault="00C52BCC" w:rsidP="0088304F">
      <w:pPr>
        <w:jc w:val="both"/>
        <w:rPr>
          <w:rStyle w:val="Hyperlink"/>
          <w:rFonts w:ascii="Calibri" w:hAnsi="Calibri"/>
        </w:rPr>
      </w:pPr>
      <w:hyperlink r:id="rId76" w:history="1">
        <w:r w:rsidR="00C75F9B" w:rsidRPr="008A2268">
          <w:rPr>
            <w:rStyle w:val="Hyperlink"/>
            <w:rFonts w:ascii="Calibri" w:hAnsi="Calibri"/>
          </w:rPr>
          <w:t>http://www.nyshcr.org/Rent/FactSheets/orafac7.pdf</w:t>
        </w:r>
      </w:hyperlink>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color w:val="0078CD"/>
          <w:u w:val="single"/>
        </w:rPr>
      </w:pPr>
      <w:r w:rsidRPr="008A2268">
        <w:rPr>
          <w:rFonts w:ascii="Calibri" w:hAnsi="Calibri"/>
          <w:b/>
        </w:rPr>
        <w:t>pages 11 and 12 of the Tenants’ Rights Guide</w:t>
      </w:r>
      <w:r w:rsidRPr="008A2268">
        <w:rPr>
          <w:rFonts w:ascii="Calibri" w:hAnsi="Calibri"/>
          <w:color w:val="0078CD"/>
          <w:u w:val="single"/>
        </w:rPr>
        <w:t xml:space="preserve"> </w:t>
      </w:r>
    </w:p>
    <w:p w:rsidR="00C75F9B" w:rsidRPr="008A2268" w:rsidRDefault="00C75F9B" w:rsidP="0088304F">
      <w:pPr>
        <w:jc w:val="both"/>
        <w:rPr>
          <w:rFonts w:ascii="Calibri" w:hAnsi="Calibri"/>
          <w:color w:val="0078CD"/>
          <w:u w:val="single"/>
        </w:rPr>
      </w:pPr>
      <w:r w:rsidRPr="008A2268">
        <w:rPr>
          <w:rFonts w:ascii="Calibri" w:hAnsi="Calibri"/>
          <w:color w:val="0078CD"/>
          <w:u w:val="single"/>
        </w:rPr>
        <w:t>https://ag.ny.gov/sites/default/files/tenants_rights.pdf</w:t>
      </w: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p>
    <w:p w:rsidR="00C75F9B" w:rsidRPr="008A2268" w:rsidRDefault="00C75F9B" w:rsidP="0088304F">
      <w:pPr>
        <w:jc w:val="both"/>
        <w:rPr>
          <w:rFonts w:ascii="Calibri" w:hAnsi="Calibri"/>
        </w:rPr>
      </w:pPr>
    </w:p>
    <w:p w:rsidR="008A7682" w:rsidRPr="008A2268" w:rsidRDefault="008A7682" w:rsidP="0088304F">
      <w:pPr>
        <w:jc w:val="both"/>
        <w:rPr>
          <w:rFonts w:ascii="Calibri" w:hAnsi="Calibri"/>
        </w:rPr>
      </w:pPr>
      <w:r w:rsidRPr="008A2268">
        <w:rPr>
          <w:rFonts w:ascii="Calibri" w:hAnsi="Calibri"/>
        </w:rPr>
        <w:br w:type="page"/>
      </w:r>
    </w:p>
    <w:p w:rsidR="0080665C" w:rsidRPr="008A2268" w:rsidRDefault="0080665C"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32 Eviction</w:t>
      </w:r>
    </w:p>
    <w:p w:rsidR="0080665C" w:rsidRPr="008A2268" w:rsidRDefault="0080665C" w:rsidP="0088304F">
      <w:pPr>
        <w:jc w:val="both"/>
        <w:rPr>
          <w:rFonts w:ascii="Calibri" w:hAnsi="Calibri"/>
          <w:i/>
          <w:color w:val="333333"/>
        </w:rPr>
      </w:pPr>
      <w:r w:rsidRPr="008A2268">
        <w:rPr>
          <w:rFonts w:ascii="Calibri" w:hAnsi="Calibri"/>
          <w:i/>
          <w:color w:val="333333"/>
        </w:rPr>
        <w:t xml:space="preserve">This section describes the situations in which the owner can attempt to evict the tenant. </w:t>
      </w:r>
    </w:p>
    <w:p w:rsidR="0080665C" w:rsidRPr="008A2268" w:rsidRDefault="0080665C" w:rsidP="0088304F">
      <w:pPr>
        <w:jc w:val="both"/>
        <w:rPr>
          <w:rFonts w:ascii="Calibri" w:hAnsi="Calibri"/>
          <w:i/>
          <w:color w:val="333333"/>
        </w:rPr>
      </w:pPr>
    </w:p>
    <w:p w:rsidR="0080665C" w:rsidRPr="008A2268" w:rsidRDefault="0080665C" w:rsidP="0088304F">
      <w:pPr>
        <w:jc w:val="both"/>
        <w:rPr>
          <w:rFonts w:ascii="Calibri" w:eastAsia="Times New Roman" w:hAnsi="Calibri"/>
        </w:rPr>
      </w:pPr>
      <w:r w:rsidRPr="008A2268">
        <w:rPr>
          <w:rFonts w:ascii="Calibri" w:hAnsi="Calibri"/>
        </w:rPr>
        <w:t>A tenant eviction in the State of New York is only considered legal when the landlord has filed charges to evict a tenant and the court has sided with the landlord. The eviction is generally carried out by a sheriff or a marshal</w:t>
      </w:r>
      <w:r w:rsidR="002E12EE" w:rsidRPr="008A2268">
        <w:rPr>
          <w:rFonts w:ascii="Calibri" w:hAnsi="Calibri"/>
        </w:rPr>
        <w:t xml:space="preserve">. </w:t>
      </w:r>
      <w:commentRangeStart w:id="68"/>
      <w:commentRangeStart w:id="69"/>
      <w:r w:rsidR="002E12EE" w:rsidRPr="008A2268">
        <w:rPr>
          <w:rFonts w:ascii="Calibri" w:hAnsi="Calibri"/>
          <w:color w:val="FF0000"/>
        </w:rPr>
        <w:t xml:space="preserve">The landlord </w:t>
      </w:r>
      <w:commentRangeEnd w:id="68"/>
      <w:r w:rsidR="002E12EE" w:rsidRPr="008A2268">
        <w:rPr>
          <w:rStyle w:val="CommentReference"/>
          <w:rFonts w:ascii="Calibri" w:eastAsia="Arial" w:hAnsi="Calibri" w:cs="Arial"/>
          <w:color w:val="000000"/>
          <w:sz w:val="24"/>
          <w:szCs w:val="24"/>
          <w:lang w:val="en"/>
        </w:rPr>
        <w:commentReference w:id="68"/>
      </w:r>
      <w:commentRangeEnd w:id="69"/>
      <w:r w:rsidR="002E12EE" w:rsidRPr="008A2268">
        <w:rPr>
          <w:rStyle w:val="CommentReference"/>
          <w:rFonts w:ascii="Calibri" w:eastAsia="Arial" w:hAnsi="Calibri" w:cs="Arial"/>
          <w:color w:val="000000"/>
          <w:sz w:val="24"/>
          <w:szCs w:val="24"/>
          <w:lang w:val="en"/>
        </w:rPr>
        <w:commentReference w:id="69"/>
      </w:r>
      <w:r w:rsidR="002E12EE" w:rsidRPr="008A2268">
        <w:rPr>
          <w:rFonts w:ascii="Calibri" w:hAnsi="Calibri"/>
          <w:color w:val="FF0000"/>
        </w:rPr>
        <w:t>cannot evict a tenant without going through the legal process. If the landlord evicts the tenant themselves, the landlord may be liable to the tenant for 3 times the tenants' damages</w:t>
      </w:r>
      <w:r w:rsidR="002E12EE" w:rsidRPr="008A2268">
        <w:rPr>
          <w:rFonts w:ascii="Calibri" w:eastAsia="Times New Roman" w:hAnsi="Calibri"/>
        </w:rPr>
        <w:t xml:space="preserve">. </w:t>
      </w:r>
      <w:r w:rsidRPr="008A2268">
        <w:rPr>
          <w:rFonts w:ascii="Calibri" w:hAnsi="Calibri"/>
        </w:rPr>
        <w:t>Tenants who think that they might be evicted are encouraged to seek legal aid.</w:t>
      </w:r>
    </w:p>
    <w:p w:rsidR="0080665C" w:rsidRPr="008A2268" w:rsidRDefault="0080665C" w:rsidP="0088304F">
      <w:pPr>
        <w:jc w:val="both"/>
        <w:rPr>
          <w:rFonts w:ascii="Calibri" w:hAnsi="Calibri"/>
        </w:rPr>
      </w:pPr>
    </w:p>
    <w:p w:rsidR="004B56E4" w:rsidRPr="008A2268" w:rsidRDefault="0080665C" w:rsidP="0088304F">
      <w:pPr>
        <w:jc w:val="both"/>
        <w:rPr>
          <w:rFonts w:ascii="Calibri" w:hAnsi="Calibri"/>
          <w:color w:val="FF0000"/>
        </w:rPr>
      </w:pPr>
      <w:r w:rsidRPr="008A2268">
        <w:rPr>
          <w:rFonts w:ascii="Calibri" w:hAnsi="Calibri"/>
        </w:rPr>
        <w:t xml:space="preserve">In some </w:t>
      </w:r>
      <w:ins w:id="70" w:author="Davidson, Ellen" w:date="2018-11-19T11:56:00Z">
        <w:r w:rsidR="00E75208">
          <w:rPr>
            <w:rFonts w:ascii="Calibri" w:hAnsi="Calibri"/>
          </w:rPr>
          <w:t xml:space="preserve">unusual </w:t>
        </w:r>
      </w:ins>
      <w:r w:rsidRPr="008A2268">
        <w:rPr>
          <w:rFonts w:ascii="Calibri" w:hAnsi="Calibri"/>
        </w:rPr>
        <w:t xml:space="preserve">cases, the landlord must notify DHCR of their intent to evict a tenant before they can legally begin the court proceedings. </w:t>
      </w:r>
      <w:commentRangeStart w:id="71"/>
      <w:r w:rsidR="008B2DDE" w:rsidRPr="008A2268">
        <w:rPr>
          <w:rFonts w:ascii="Calibri" w:hAnsi="Calibri"/>
          <w:color w:val="FF0000"/>
        </w:rPr>
        <w:t xml:space="preserve">If the landlord wants </w:t>
      </w:r>
      <w:r w:rsidR="0075487B" w:rsidRPr="008A2268">
        <w:rPr>
          <w:rFonts w:ascii="Calibri" w:hAnsi="Calibri"/>
          <w:color w:val="FF0000"/>
        </w:rPr>
        <w:t>to demolish a building, for example</w:t>
      </w:r>
      <w:commentRangeEnd w:id="71"/>
      <w:r w:rsidR="004B56E4" w:rsidRPr="008A2268">
        <w:rPr>
          <w:rStyle w:val="CommentReference"/>
          <w:rFonts w:ascii="Calibri" w:eastAsia="Arial" w:hAnsi="Calibri" w:cs="Arial"/>
          <w:color w:val="000000"/>
          <w:sz w:val="24"/>
          <w:szCs w:val="24"/>
          <w:lang w:val="en"/>
        </w:rPr>
        <w:commentReference w:id="71"/>
      </w:r>
      <w:r w:rsidR="004B56E4" w:rsidRPr="008A2268">
        <w:rPr>
          <w:rFonts w:ascii="Calibri" w:hAnsi="Calibri"/>
        </w:rPr>
        <w:t xml:space="preserve">. </w:t>
      </w:r>
      <w:commentRangeStart w:id="72"/>
      <w:r w:rsidR="004B56E4" w:rsidRPr="008A2268">
        <w:rPr>
          <w:rFonts w:ascii="Calibri" w:hAnsi="Calibri"/>
          <w:color w:val="FF0000"/>
        </w:rPr>
        <w:t>However</w:t>
      </w:r>
      <w:commentRangeEnd w:id="72"/>
      <w:r w:rsidR="004B56E4" w:rsidRPr="008A2268">
        <w:rPr>
          <w:rStyle w:val="CommentReference"/>
          <w:rFonts w:ascii="Calibri" w:eastAsia="Arial" w:hAnsi="Calibri" w:cs="Arial"/>
          <w:color w:val="000000"/>
          <w:sz w:val="24"/>
          <w:szCs w:val="24"/>
          <w:lang w:val="en"/>
        </w:rPr>
        <w:commentReference w:id="72"/>
      </w:r>
      <w:r w:rsidR="004B56E4" w:rsidRPr="008A2268">
        <w:rPr>
          <w:rFonts w:ascii="Calibri" w:hAnsi="Calibri"/>
          <w:color w:val="FF0000"/>
        </w:rPr>
        <w:t xml:space="preserve">, </w:t>
      </w:r>
      <w:ins w:id="73" w:author="Davidson, Ellen" w:date="2018-11-19T11:56:00Z">
        <w:r w:rsidR="00E75208">
          <w:rPr>
            <w:rFonts w:ascii="Calibri" w:hAnsi="Calibri"/>
            <w:color w:val="FF0000"/>
          </w:rPr>
          <w:t xml:space="preserve">in most cases, the landlord does not have to get </w:t>
        </w:r>
      </w:ins>
      <w:del w:id="74" w:author="Davidson, Ellen" w:date="2018-11-19T11:56:00Z">
        <w:r w:rsidR="004B56E4" w:rsidRPr="008A2268" w:rsidDel="00E75208">
          <w:rPr>
            <w:rFonts w:ascii="Calibri" w:hAnsi="Calibri"/>
            <w:color w:val="FF0000"/>
          </w:rPr>
          <w:delText xml:space="preserve">they are instances in which the landlord does not need to get </w:delText>
        </w:r>
      </w:del>
      <w:r w:rsidR="004B56E4" w:rsidRPr="008A2268">
        <w:rPr>
          <w:rFonts w:ascii="Calibri" w:hAnsi="Calibri"/>
          <w:color w:val="FF0000"/>
        </w:rPr>
        <w:t>approval from DHCR, like if the tenant is not paying rent.</w:t>
      </w:r>
    </w:p>
    <w:p w:rsidR="004B56E4" w:rsidRPr="008A2268" w:rsidRDefault="004B56E4" w:rsidP="0088304F">
      <w:pPr>
        <w:jc w:val="both"/>
        <w:rPr>
          <w:rFonts w:ascii="Calibri" w:hAnsi="Calibri"/>
          <w:color w:val="FF0000"/>
        </w:rPr>
      </w:pPr>
    </w:p>
    <w:p w:rsidR="0080665C" w:rsidRPr="008A2268" w:rsidRDefault="004B56E4" w:rsidP="0088304F">
      <w:pPr>
        <w:jc w:val="both"/>
        <w:rPr>
          <w:rFonts w:ascii="Calibri" w:hAnsi="Calibri"/>
          <w:color w:val="FF0000"/>
        </w:rPr>
      </w:pPr>
      <w:r w:rsidRPr="008A2268">
        <w:rPr>
          <w:rFonts w:ascii="Calibri" w:hAnsi="Calibri"/>
          <w:color w:val="FF0000"/>
        </w:rPr>
        <w:t xml:space="preserve">Not paying rent on time is the only instance in which the landlord does not have to provide the tenant with a termination notice. </w:t>
      </w:r>
      <w:ins w:id="75" w:author="Davidson, Ellen" w:date="2018-11-19T11:56:00Z">
        <w:r w:rsidR="00E75208">
          <w:rPr>
            <w:rFonts w:ascii="Calibri" w:hAnsi="Calibri"/>
            <w:color w:val="FF0000"/>
          </w:rPr>
          <w:t xml:space="preserve">However,  before beginning a case about non payment for rent, the landlord must </w:t>
        </w:r>
      </w:ins>
      <w:ins w:id="76" w:author="Davidson, Ellen" w:date="2018-11-19T11:57:00Z">
        <w:r w:rsidR="00E75208">
          <w:rPr>
            <w:rFonts w:ascii="Calibri" w:hAnsi="Calibri"/>
            <w:color w:val="FF0000"/>
          </w:rPr>
          <w:t>ask for</w:t>
        </w:r>
      </w:ins>
      <w:ins w:id="77" w:author="Davidson, Ellen" w:date="2018-11-19T11:56:00Z">
        <w:r w:rsidR="00E75208">
          <w:rPr>
            <w:rFonts w:ascii="Calibri" w:hAnsi="Calibri"/>
            <w:color w:val="FF0000"/>
          </w:rPr>
          <w:t xml:space="preserve"> the rent owed from the</w:t>
        </w:r>
      </w:ins>
      <w:ins w:id="78" w:author="Davidson, Ellen" w:date="2018-11-19T11:57:00Z">
        <w:r w:rsidR="00E75208">
          <w:rPr>
            <w:rFonts w:ascii="Calibri" w:hAnsi="Calibri"/>
            <w:color w:val="FF0000"/>
          </w:rPr>
          <w:t xml:space="preserve"> tenant.  This can be done in writing or orally depending on whether the tenant</w:t>
        </w:r>
      </w:ins>
      <w:ins w:id="79" w:author="Davidson, Ellen" w:date="2018-11-19T11:58:00Z">
        <w:r w:rsidR="00E75208">
          <w:rPr>
            <w:rFonts w:ascii="Calibri" w:hAnsi="Calibri"/>
            <w:color w:val="FF0000"/>
          </w:rPr>
          <w:t xml:space="preserve">’s lease requires notices to be in writing.  </w:t>
        </w:r>
      </w:ins>
      <w:ins w:id="80" w:author="Davidson, Ellen" w:date="2018-11-19T11:56:00Z">
        <w:r w:rsidR="00E75208">
          <w:rPr>
            <w:rFonts w:ascii="Calibri" w:hAnsi="Calibri"/>
            <w:color w:val="FF0000"/>
          </w:rPr>
          <w:t xml:space="preserve"> </w:t>
        </w:r>
      </w:ins>
      <w:r w:rsidRPr="008A2268">
        <w:rPr>
          <w:rFonts w:ascii="Calibri" w:hAnsi="Calibri"/>
          <w:color w:val="FF0000"/>
        </w:rPr>
        <w:t>Generally</w:t>
      </w:r>
      <w:r w:rsidR="0080665C" w:rsidRPr="008A2268">
        <w:rPr>
          <w:rFonts w:ascii="Calibri" w:hAnsi="Calibri"/>
          <w:color w:val="FF0000"/>
        </w:rPr>
        <w:t>,</w:t>
      </w:r>
      <w:r w:rsidRPr="008A2268">
        <w:rPr>
          <w:rFonts w:ascii="Calibri" w:hAnsi="Calibri"/>
          <w:color w:val="FF0000"/>
        </w:rPr>
        <w:t xml:space="preserve"> for these other examples, the landlord provides the tenant with notice</w:t>
      </w:r>
      <w:r w:rsidR="0080665C" w:rsidRPr="008A2268">
        <w:rPr>
          <w:rFonts w:ascii="Calibri" w:hAnsi="Calibri"/>
          <w:color w:val="FF0000"/>
        </w:rPr>
        <w:t xml:space="preserve">: </w:t>
      </w:r>
    </w:p>
    <w:p w:rsidR="004B56E4" w:rsidRPr="008A2268" w:rsidRDefault="004B56E4" w:rsidP="0088304F">
      <w:pPr>
        <w:jc w:val="both"/>
        <w:rPr>
          <w:rFonts w:ascii="Calibri" w:hAnsi="Calibri"/>
          <w:color w:val="FF0000"/>
        </w:rPr>
      </w:pPr>
    </w:p>
    <w:p w:rsidR="0080665C" w:rsidRPr="008A2268" w:rsidRDefault="004B56E4" w:rsidP="0088304F">
      <w:pPr>
        <w:jc w:val="both"/>
        <w:rPr>
          <w:rFonts w:ascii="Calibri" w:hAnsi="Calibri"/>
          <w:color w:val="FF0000"/>
          <w:u w:val="single"/>
        </w:rPr>
      </w:pPr>
      <w:r w:rsidRPr="008A2268">
        <w:rPr>
          <w:rFonts w:ascii="Calibri" w:hAnsi="Calibri"/>
          <w:color w:val="FF0000"/>
          <w:u w:val="single"/>
        </w:rPr>
        <w:t xml:space="preserve">Does not need approval from DHCR </w:t>
      </w:r>
      <w:r w:rsidRPr="008A2268">
        <w:rPr>
          <w:rFonts w:ascii="Calibri" w:hAnsi="Calibri"/>
          <w:i/>
          <w:color w:val="FF0000"/>
          <w:u w:val="single"/>
        </w:rPr>
        <w:t>and does not need to</w:t>
      </w:r>
      <w:r w:rsidRPr="008A2268">
        <w:rPr>
          <w:rFonts w:ascii="Calibri" w:hAnsi="Calibri"/>
          <w:color w:val="FF0000"/>
          <w:u w:val="single"/>
        </w:rPr>
        <w:t xml:space="preserve"> notify tenant with termination notice</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Not paying rent</w:t>
      </w:r>
      <w:r w:rsidR="004B56E4" w:rsidRPr="008A2268">
        <w:rPr>
          <w:rFonts w:ascii="Calibri" w:hAnsi="Calibri"/>
          <w:color w:val="FF0000"/>
        </w:rPr>
        <w:t xml:space="preserve"> </w:t>
      </w:r>
    </w:p>
    <w:p w:rsidR="004B56E4" w:rsidRPr="008A2268" w:rsidRDefault="004B56E4" w:rsidP="004B56E4">
      <w:pPr>
        <w:jc w:val="both"/>
        <w:rPr>
          <w:rFonts w:ascii="Calibri" w:hAnsi="Calibri"/>
          <w:color w:val="FF0000"/>
          <w:u w:val="single"/>
        </w:rPr>
      </w:pPr>
    </w:p>
    <w:p w:rsidR="004B56E4" w:rsidRPr="008A2268" w:rsidRDefault="004B56E4" w:rsidP="004B56E4">
      <w:pPr>
        <w:jc w:val="both"/>
        <w:rPr>
          <w:rFonts w:ascii="Calibri" w:hAnsi="Calibri"/>
          <w:color w:val="FF0000"/>
          <w:u w:val="single"/>
        </w:rPr>
      </w:pPr>
      <w:r w:rsidRPr="008A2268">
        <w:rPr>
          <w:rFonts w:ascii="Calibri" w:hAnsi="Calibri"/>
          <w:color w:val="FF0000"/>
          <w:u w:val="single"/>
        </w:rPr>
        <w:t xml:space="preserve">Does not need approval from DHCR, </w:t>
      </w:r>
      <w:r w:rsidRPr="008A2268">
        <w:rPr>
          <w:rFonts w:ascii="Calibri" w:hAnsi="Calibri"/>
          <w:i/>
          <w:color w:val="FF0000"/>
          <w:u w:val="single"/>
        </w:rPr>
        <w:t>but</w:t>
      </w:r>
      <w:r w:rsidRPr="008A2268">
        <w:rPr>
          <w:rFonts w:ascii="Calibri" w:hAnsi="Calibri"/>
          <w:color w:val="FF0000"/>
          <w:u w:val="single"/>
        </w:rPr>
        <w:t xml:space="preserve"> </w:t>
      </w:r>
      <w:r w:rsidRPr="008A2268">
        <w:rPr>
          <w:rFonts w:ascii="Calibri" w:hAnsi="Calibri"/>
          <w:i/>
          <w:color w:val="FF0000"/>
          <w:u w:val="single"/>
        </w:rPr>
        <w:t>usually notifies</w:t>
      </w:r>
      <w:r w:rsidRPr="008A2268">
        <w:rPr>
          <w:rFonts w:ascii="Calibri" w:hAnsi="Calibri"/>
          <w:color w:val="FF0000"/>
          <w:u w:val="single"/>
        </w:rPr>
        <w:t xml:space="preserve"> tenant with termination notice</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Failing to meet an obligation cited in the lease</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Damaging the housing unit</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 xml:space="preserve">Refusing the owner access to make needed repairs </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s="TimesNewRomanPSMT"/>
          <w:color w:val="FF0000"/>
        </w:rPr>
        <w:t>If the landlord or a member of their immediate family need to move in</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In New York City, the tenant is not using the unit as a primary residence</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It will be withdrawn from the rental market</w:t>
      </w:r>
    </w:p>
    <w:p w:rsidR="004B56E4" w:rsidRPr="008A2268" w:rsidRDefault="004B56E4" w:rsidP="004B56E4">
      <w:pPr>
        <w:jc w:val="both"/>
        <w:rPr>
          <w:rFonts w:ascii="Calibri" w:hAnsi="Calibri"/>
          <w:color w:val="FF0000"/>
          <w:u w:val="single"/>
        </w:rPr>
      </w:pPr>
    </w:p>
    <w:p w:rsidR="004B56E4" w:rsidRPr="008A2268" w:rsidRDefault="004B56E4" w:rsidP="004B56E4">
      <w:pPr>
        <w:jc w:val="both"/>
        <w:rPr>
          <w:rFonts w:ascii="Calibri" w:hAnsi="Calibri"/>
          <w:color w:val="FF0000"/>
          <w:u w:val="single"/>
        </w:rPr>
      </w:pPr>
      <w:r w:rsidRPr="008A2268">
        <w:rPr>
          <w:rFonts w:ascii="Calibri" w:hAnsi="Calibri"/>
          <w:color w:val="FF0000"/>
          <w:u w:val="single"/>
        </w:rPr>
        <w:t xml:space="preserve">Needs approval from DHCR, and </w:t>
      </w:r>
      <w:r w:rsidRPr="008A2268">
        <w:rPr>
          <w:rFonts w:ascii="Calibri" w:hAnsi="Calibri"/>
          <w:i/>
          <w:color w:val="FF0000"/>
          <w:u w:val="single"/>
        </w:rPr>
        <w:t>usually notifies</w:t>
      </w:r>
      <w:r w:rsidRPr="008A2268">
        <w:rPr>
          <w:rFonts w:ascii="Calibri" w:hAnsi="Calibri"/>
          <w:color w:val="FF0000"/>
          <w:u w:val="single"/>
        </w:rPr>
        <w:t xml:space="preserve"> tenant with termination notice</w:t>
      </w:r>
    </w:p>
    <w:p w:rsidR="0080665C" w:rsidRPr="008A2268" w:rsidRDefault="0080665C" w:rsidP="0088304F">
      <w:pPr>
        <w:pStyle w:val="ListParagraph"/>
        <w:numPr>
          <w:ilvl w:val="0"/>
          <w:numId w:val="23"/>
        </w:numPr>
        <w:jc w:val="both"/>
        <w:rPr>
          <w:rFonts w:ascii="Calibri" w:hAnsi="Calibri"/>
          <w:color w:val="FF0000"/>
        </w:rPr>
      </w:pPr>
      <w:r w:rsidRPr="008A2268">
        <w:rPr>
          <w:rFonts w:ascii="Calibri" w:hAnsi="Calibri"/>
          <w:color w:val="FF0000"/>
        </w:rPr>
        <w:t>It will be demolished</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b/>
        </w:rPr>
      </w:pPr>
      <w:r w:rsidRPr="008A2268">
        <w:rPr>
          <w:rFonts w:ascii="Calibri" w:hAnsi="Calibri"/>
          <w:b/>
        </w:rPr>
        <w:t>Not paying rent</w:t>
      </w:r>
    </w:p>
    <w:p w:rsidR="0080665C" w:rsidRPr="008A2268" w:rsidDel="00E75208" w:rsidRDefault="0080665C" w:rsidP="0088304F">
      <w:pPr>
        <w:jc w:val="both"/>
        <w:rPr>
          <w:del w:id="81" w:author="Davidson, Ellen" w:date="2018-11-19T11:58:00Z"/>
          <w:rFonts w:ascii="Calibri" w:hAnsi="Calibri"/>
        </w:rPr>
      </w:pPr>
      <w:del w:id="82" w:author="Davidson, Ellen" w:date="2018-11-19T11:58:00Z">
        <w:r w:rsidRPr="008A2268" w:rsidDel="00E75208">
          <w:rPr>
            <w:rFonts w:ascii="Calibri" w:hAnsi="Calibri"/>
          </w:rPr>
          <w:delText>If a tenant fails to pay their rent on time, the landlord can notify DHCR of their intent to evict the tenant. The landlord needs DHCR’s permission before they can procced with legal eviction proceeding.</w:delText>
        </w:r>
      </w:del>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r w:rsidRPr="008A2268">
        <w:rPr>
          <w:rFonts w:ascii="Calibri" w:hAnsi="Calibri"/>
          <w:b/>
        </w:rPr>
        <w:t>Failing to meet an obligation cited in the lease and damaging the housing unit</w:t>
      </w:r>
    </w:p>
    <w:p w:rsidR="0080665C" w:rsidRPr="008A2268" w:rsidRDefault="0080665C" w:rsidP="0088304F">
      <w:pPr>
        <w:jc w:val="both"/>
        <w:rPr>
          <w:rFonts w:ascii="Calibri" w:hAnsi="Calibri"/>
        </w:rPr>
      </w:pPr>
      <w:r w:rsidRPr="008A2268">
        <w:rPr>
          <w:rFonts w:ascii="Calibri" w:hAnsi="Calibri"/>
        </w:rPr>
        <w:t xml:space="preserve">If the landlord finds out that the tenant is damaging the housing unit in any way (which is an obligation cited in the lease), they can issue what is called a “Notice to Cure” that informs the tenant that they need to rectify the problem or face eviction. For example, if the landlord finds out that the tenant is using heavy machinery and damaging the walls and creating noise or unsafe situations for other tenants, the landlord can issue a “Notice to Cure,” which in this case would mean that they stop using the machinery.  </w:t>
      </w:r>
    </w:p>
    <w:p w:rsidR="0080665C" w:rsidRPr="008A2268" w:rsidRDefault="0080665C" w:rsidP="0088304F">
      <w:pPr>
        <w:jc w:val="both"/>
        <w:rPr>
          <w:rFonts w:ascii="Calibri" w:hAnsi="Calibri"/>
        </w:rPr>
      </w:pPr>
    </w:p>
    <w:p w:rsidR="0080665C" w:rsidRDefault="0080665C" w:rsidP="0088304F">
      <w:pPr>
        <w:jc w:val="both"/>
        <w:rPr>
          <w:ins w:id="83" w:author="Davidson, Ellen" w:date="2018-11-19T12:00:00Z"/>
          <w:rFonts w:ascii="Calibri" w:hAnsi="Calibri"/>
        </w:rPr>
      </w:pPr>
      <w:r w:rsidRPr="008A2268">
        <w:rPr>
          <w:rFonts w:ascii="Calibri" w:hAnsi="Calibri"/>
        </w:rPr>
        <w:t>If the tenant fails to correct the issue, they landlord can serve the tenant with a “</w:t>
      </w:r>
      <w:r w:rsidRPr="008A2268">
        <w:rPr>
          <w:rFonts w:ascii="Calibri" w:hAnsi="Calibri" w:cstheme="minorBidi"/>
        </w:rPr>
        <w:t xml:space="preserve">Termination Notice” at least 7 calendar days before they want the tenant out of the housing unit, and </w:t>
      </w:r>
      <w:r w:rsidRPr="008A2268">
        <w:rPr>
          <w:rFonts w:ascii="Calibri" w:hAnsi="Calibri"/>
        </w:rPr>
        <w:t>can begin legal proceedings to have them evicted. The landlord does not need DHCR’s permission to procced with legal eviction proceeding.</w:t>
      </w:r>
    </w:p>
    <w:p w:rsidR="00E75208" w:rsidRDefault="00E75208" w:rsidP="0088304F">
      <w:pPr>
        <w:jc w:val="both"/>
        <w:rPr>
          <w:ins w:id="84" w:author="Davidson, Ellen" w:date="2018-11-19T12:00:00Z"/>
          <w:rFonts w:ascii="Calibri" w:hAnsi="Calibri"/>
        </w:rPr>
      </w:pPr>
    </w:p>
    <w:p w:rsidR="00E75208" w:rsidRPr="008A2268" w:rsidRDefault="00E75208" w:rsidP="0088304F">
      <w:pPr>
        <w:jc w:val="both"/>
        <w:rPr>
          <w:rFonts w:ascii="Calibri" w:hAnsi="Calibri" w:cstheme="minorBidi"/>
        </w:rPr>
      </w:pPr>
      <w:ins w:id="85" w:author="Davidson, Ellen" w:date="2018-11-19T12:00:00Z">
        <w:r>
          <w:rPr>
            <w:rFonts w:ascii="Calibri" w:hAnsi="Calibri"/>
          </w:rPr>
          <w:t>However, if the landlord claims that the tenant is causing a nuisance, the landlord does not have to issue a notice to cure and can move straight to a termination</w:t>
        </w:r>
      </w:ins>
      <w:ins w:id="86" w:author="Davidson, Ellen" w:date="2018-11-19T12:01:00Z">
        <w:r>
          <w:rPr>
            <w:rFonts w:ascii="Calibri" w:hAnsi="Calibri"/>
          </w:rPr>
          <w:t xml:space="preserve"> notice.  </w:t>
        </w:r>
      </w:ins>
      <w:ins w:id="87" w:author="Davidson, Ellen" w:date="2018-11-19T12:05:00Z">
        <w:r>
          <w:rPr>
            <w:rFonts w:ascii="Calibri" w:hAnsi="Calibri"/>
          </w:rPr>
          <w:t xml:space="preserve">A nuisance must be a continuing course of conduct </w:t>
        </w:r>
      </w:ins>
      <w:ins w:id="88" w:author="Davidson, Ellen" w:date="2018-11-19T12:10:00Z">
        <w:r>
          <w:rPr>
            <w:rFonts w:ascii="Calibri" w:hAnsi="Calibri"/>
          </w:rPr>
          <w:t xml:space="preserve">that is objectionable.  </w:t>
        </w:r>
      </w:ins>
    </w:p>
    <w:p w:rsidR="0080665C" w:rsidRPr="008A2268" w:rsidRDefault="0080665C" w:rsidP="0088304F">
      <w:pPr>
        <w:jc w:val="both"/>
        <w:rPr>
          <w:rFonts w:ascii="Calibri" w:hAnsi="Calibri"/>
        </w:rPr>
      </w:pPr>
      <w:r w:rsidRPr="008A2268">
        <w:rPr>
          <w:rFonts w:ascii="Calibri" w:hAnsi="Calibri"/>
        </w:rPr>
        <w:t xml:space="preserve"> </w:t>
      </w:r>
    </w:p>
    <w:p w:rsidR="0080665C" w:rsidRPr="008A2268" w:rsidRDefault="0080665C" w:rsidP="0088304F">
      <w:pPr>
        <w:jc w:val="both"/>
        <w:rPr>
          <w:rFonts w:ascii="Calibri" w:hAnsi="Calibri"/>
          <w:b/>
        </w:rPr>
      </w:pPr>
      <w:r w:rsidRPr="008A2268">
        <w:rPr>
          <w:rFonts w:ascii="Calibri" w:hAnsi="Calibri"/>
          <w:b/>
        </w:rPr>
        <w:t xml:space="preserve">Refusing the owner access to make needed repairs </w:t>
      </w:r>
    </w:p>
    <w:p w:rsidR="0080665C" w:rsidRPr="008A2268" w:rsidRDefault="0080665C" w:rsidP="0088304F">
      <w:pPr>
        <w:jc w:val="both"/>
        <w:rPr>
          <w:rFonts w:ascii="Calibri" w:hAnsi="Calibri"/>
        </w:rPr>
      </w:pPr>
      <w:r w:rsidRPr="008A2268">
        <w:rPr>
          <w:rFonts w:ascii="Calibri" w:hAnsi="Calibri"/>
        </w:rPr>
        <w:t xml:space="preserve">If there are repairs that need to be made to the unit and the landlord has given them reasonable notice and desires to make them during a reasonable hour, the tenant must let the landlord in to make the repairs. If they fail to do so, the landlord can move to evict the tenant, and does not need DHCR’s permission to procced with legal eviction proceeding.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cs="TimesNewRomanPSMT"/>
          <w:b/>
        </w:rPr>
      </w:pPr>
      <w:r w:rsidRPr="008A2268">
        <w:rPr>
          <w:rFonts w:ascii="Calibri" w:hAnsi="Calibri" w:cs="TimesNewRomanPSMT"/>
          <w:b/>
        </w:rPr>
        <w:t>The landlord or a member of their immediate family need to move in</w:t>
      </w:r>
    </w:p>
    <w:p w:rsidR="0080665C" w:rsidRPr="008A2268" w:rsidRDefault="0080665C" w:rsidP="0088304F">
      <w:pPr>
        <w:jc w:val="both"/>
        <w:rPr>
          <w:rFonts w:ascii="Calibri" w:hAnsi="Calibri"/>
        </w:rPr>
      </w:pPr>
      <w:r w:rsidRPr="008A2268">
        <w:rPr>
          <w:rFonts w:ascii="Calibri" w:hAnsi="Calibri" w:cs="TimesNewRomanPSMT"/>
        </w:rPr>
        <w:t xml:space="preserve">The landlord can refuse to renew a </w:t>
      </w:r>
      <w:r w:rsidR="00A31326">
        <w:rPr>
          <w:rFonts w:ascii="Calibri" w:hAnsi="Calibri" w:cs="TimesNewRomanPSMT"/>
        </w:rPr>
        <w:t>rent-stabilized</w:t>
      </w:r>
      <w:r w:rsidRPr="008A2268">
        <w:rPr>
          <w:rFonts w:ascii="Calibri" w:hAnsi="Calibri" w:cs="TimesNewRomanPSMT"/>
        </w:rPr>
        <w:t xml:space="preserve"> tenant’s lease when the landlord wants to use the unit for themselves or for a member of their immediate family. They can begin the eviction proceeding once the current lease expires, but must </w:t>
      </w:r>
      <w:r w:rsidRPr="008A2268">
        <w:rPr>
          <w:rFonts w:ascii="Calibri" w:hAnsi="Calibri"/>
        </w:rPr>
        <w:t xml:space="preserve">notify the tenant in writing between 150 and 90 days before their lease is set to expire.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cs="TimesNewRomanPSMT"/>
        </w:rPr>
      </w:pPr>
      <w:r w:rsidRPr="008A2268">
        <w:rPr>
          <w:rFonts w:ascii="Calibri" w:hAnsi="Calibri"/>
        </w:rPr>
        <w:t xml:space="preserve">There are some exceptions, however. In New York City, the landlord </w:t>
      </w:r>
      <w:r w:rsidRPr="008A2268">
        <w:rPr>
          <w:rFonts w:ascii="Calibri" w:hAnsi="Calibri"/>
          <w:b/>
          <w:i/>
        </w:rPr>
        <w:t>cannot</w:t>
      </w:r>
      <w:r w:rsidRPr="008A2268">
        <w:rPr>
          <w:rFonts w:ascii="Calibri" w:hAnsi="Calibri"/>
        </w:rPr>
        <w:t xml:space="preserve"> evict a tenant or the spouse of the tenant if either one is a senior citizen or disabled, unless they can provide another unit in the area that is equal or superior and at the same or lower rent. Additionally, the landlord cannot evict a tenant if the unit had been converted to a non-eviction cooperative. Outside of New York City, the landlord </w:t>
      </w:r>
      <w:r w:rsidRPr="008A2268">
        <w:rPr>
          <w:rFonts w:ascii="Calibri" w:hAnsi="Calibri"/>
          <w:b/>
          <w:i/>
        </w:rPr>
        <w:t>cannot</w:t>
      </w:r>
      <w:r w:rsidRPr="008A2268">
        <w:rPr>
          <w:rFonts w:ascii="Calibri" w:hAnsi="Calibri"/>
        </w:rPr>
        <w:t xml:space="preserve"> evict a tenant or the spouse of the tenant if either one is a senior citizen or disabled and has been in the unit for more than 20 years. </w:t>
      </w:r>
    </w:p>
    <w:p w:rsidR="0080665C" w:rsidRPr="008A2268" w:rsidRDefault="0080665C" w:rsidP="0088304F">
      <w:pPr>
        <w:jc w:val="both"/>
        <w:rPr>
          <w:rFonts w:ascii="Calibri" w:hAnsi="Calibri" w:cs="TimesNewRomanPSMT"/>
        </w:rPr>
      </w:pPr>
    </w:p>
    <w:p w:rsidR="0080665C" w:rsidRPr="008A2268" w:rsidRDefault="0080665C" w:rsidP="0088304F">
      <w:pPr>
        <w:jc w:val="both"/>
        <w:rPr>
          <w:rFonts w:ascii="Calibri" w:hAnsi="Calibri"/>
        </w:rPr>
      </w:pPr>
      <w:r w:rsidRPr="008A2268">
        <w:rPr>
          <w:rFonts w:ascii="Calibri" w:hAnsi="Calibri"/>
        </w:rPr>
        <w:t xml:space="preserve">For more information on this type eviction, see </w:t>
      </w:r>
      <w:r w:rsidRPr="008A2268">
        <w:rPr>
          <w:rFonts w:ascii="Calibri" w:eastAsia="Arial" w:hAnsi="Calibri" w:cs="Arial"/>
          <w:b/>
          <w:color w:val="5B9BD5" w:themeColor="accent1"/>
          <w:lang w:val="en"/>
        </w:rPr>
        <w:t>Fact Sheet #10.</w:t>
      </w:r>
      <w:r w:rsidRPr="008A2268">
        <w:rPr>
          <w:rFonts w:ascii="Calibri" w:hAnsi="Calibri"/>
        </w:rPr>
        <w:t xml:space="preserve"> </w:t>
      </w:r>
    </w:p>
    <w:p w:rsidR="0080665C" w:rsidRPr="008A2268" w:rsidRDefault="0080665C" w:rsidP="0088304F">
      <w:pPr>
        <w:jc w:val="both"/>
        <w:rPr>
          <w:rFonts w:ascii="Calibri" w:eastAsia="Arial" w:hAnsi="Calibri" w:cs="Arial"/>
          <w:b/>
          <w:color w:val="5B9BD5" w:themeColor="accent1"/>
          <w:lang w:val="en"/>
        </w:rPr>
      </w:pPr>
    </w:p>
    <w:p w:rsidR="0080665C" w:rsidRPr="008A2268" w:rsidRDefault="0080665C" w:rsidP="0088304F">
      <w:pPr>
        <w:jc w:val="both"/>
        <w:rPr>
          <w:rFonts w:ascii="Calibri" w:hAnsi="Calibri"/>
          <w:b/>
        </w:rPr>
      </w:pPr>
      <w:r w:rsidRPr="008A2268">
        <w:rPr>
          <w:rFonts w:ascii="Calibri" w:hAnsi="Calibri" w:cs="TimesNewRomanPSMT"/>
          <w:b/>
        </w:rPr>
        <w:t xml:space="preserve">In New York City, the tenant is not using the unit as a primary </w:t>
      </w:r>
      <w:r w:rsidR="00330832" w:rsidRPr="008A2268">
        <w:rPr>
          <w:rFonts w:ascii="Calibri" w:hAnsi="Calibri" w:cs="TimesNewRomanPSMT"/>
          <w:b/>
        </w:rPr>
        <w:t>residence</w:t>
      </w:r>
    </w:p>
    <w:p w:rsidR="0080665C" w:rsidRPr="008A2268" w:rsidRDefault="0080665C" w:rsidP="0088304F">
      <w:pPr>
        <w:jc w:val="both"/>
        <w:rPr>
          <w:rFonts w:ascii="Calibri" w:hAnsi="Calibri"/>
        </w:rPr>
      </w:pPr>
      <w:r w:rsidRPr="008A2268">
        <w:rPr>
          <w:rFonts w:ascii="Calibri" w:hAnsi="Calibri"/>
        </w:rPr>
        <w:t xml:space="preserve">In New York City, if the landlord believes that the tenant is not using their unit as their primary residence (they are primarily living somewhere else), the landlord can move to evict them. They must notify the tenant in writing between 150 and 90 days before their lease is set to expire. Additionally, the landlord must give the tenant 30 days’ notice before they begin a court action. The notices can be combined, and the landlord does not need DHCR’s permission.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b/>
        </w:rPr>
      </w:pPr>
      <w:r w:rsidRPr="008A2268">
        <w:rPr>
          <w:rFonts w:ascii="Calibri" w:hAnsi="Calibri"/>
          <w:b/>
        </w:rPr>
        <w:t>It will be withdrawn from the rental market</w:t>
      </w:r>
    </w:p>
    <w:p w:rsidR="0080665C" w:rsidRPr="008A2268" w:rsidRDefault="0080665C" w:rsidP="0088304F">
      <w:pPr>
        <w:jc w:val="both"/>
        <w:rPr>
          <w:rFonts w:ascii="Calibri" w:eastAsia="Times New Roman" w:hAnsi="Calibri" w:cs="Arial"/>
          <w:color w:val="000000"/>
          <w:shd w:val="clear" w:color="auto" w:fill="FFFFED"/>
        </w:rPr>
      </w:pPr>
      <w:r w:rsidRPr="008A2268">
        <w:rPr>
          <w:rFonts w:ascii="Calibri" w:hAnsi="Calibri"/>
        </w:rPr>
        <w:t xml:space="preserve">If the landlord desires to remove the housing unit from the rental market, in a hearing with DHCR they have to convince them that desire to remove “any and all housing accommodations from </w:t>
      </w:r>
    </w:p>
    <w:p w:rsidR="0080665C" w:rsidRPr="008A2268" w:rsidRDefault="0080665C" w:rsidP="0088304F">
      <w:pPr>
        <w:jc w:val="both"/>
        <w:rPr>
          <w:rFonts w:ascii="Calibri" w:hAnsi="Calibri"/>
        </w:rPr>
      </w:pPr>
      <w:r w:rsidRPr="008A2268">
        <w:rPr>
          <w:rFonts w:ascii="Calibri" w:hAnsi="Calibri"/>
        </w:rPr>
        <w:t>both the housing and non</w:t>
      </w:r>
      <w:r w:rsidR="001A773D" w:rsidRPr="008A2268">
        <w:rPr>
          <w:rFonts w:ascii="Calibri" w:hAnsi="Calibri"/>
        </w:rPr>
        <w:t>-</w:t>
      </w:r>
      <w:r w:rsidRPr="008A2268">
        <w:rPr>
          <w:rFonts w:ascii="Calibri" w:hAnsi="Calibri"/>
        </w:rPr>
        <w:t>housing rental market without any intent to rent or sell all or any part of the land or structure.”</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r w:rsidRPr="008A2268">
        <w:rPr>
          <w:rFonts w:ascii="Calibri" w:hAnsi="Calibri"/>
        </w:rPr>
        <w:t xml:space="preserve">For more information on this type of eviction, see </w:t>
      </w:r>
      <w:r w:rsidRPr="008A2268">
        <w:rPr>
          <w:rFonts w:ascii="Calibri" w:eastAsia="Arial" w:hAnsi="Calibri" w:cs="Arial"/>
          <w:b/>
          <w:color w:val="5B9BD5" w:themeColor="accent1"/>
          <w:lang w:val="en"/>
        </w:rPr>
        <w:t>9 NYCRR § 2524.5 of the New York Codes, Rules and Regulations, published by Tenant.net.</w:t>
      </w:r>
      <w:r w:rsidRPr="008A2268">
        <w:rPr>
          <w:rFonts w:ascii="Calibri" w:hAnsi="Calibri"/>
        </w:rPr>
        <w:t xml:space="preserve">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b/>
        </w:rPr>
      </w:pPr>
      <w:r w:rsidRPr="008A2268">
        <w:rPr>
          <w:rFonts w:ascii="Calibri" w:hAnsi="Calibri"/>
          <w:b/>
        </w:rPr>
        <w:t>It will be demolished</w:t>
      </w:r>
    </w:p>
    <w:p w:rsidR="0080665C" w:rsidRPr="008A2268" w:rsidRDefault="0080665C" w:rsidP="0088304F">
      <w:pPr>
        <w:jc w:val="both"/>
        <w:rPr>
          <w:rFonts w:ascii="Calibri" w:hAnsi="Calibri" w:cstheme="minorBidi"/>
        </w:rPr>
      </w:pPr>
      <w:r w:rsidRPr="008A2268">
        <w:rPr>
          <w:rFonts w:ascii="Calibri" w:hAnsi="Calibri"/>
        </w:rPr>
        <w:t xml:space="preserve">If the landlord intends to demolish a building that has tenants that are either rent-controlled or rent-stabilized tenants, the they must first obtain approval from DHCR before they can proceed and file for a permit with NYC Department of Buildings. In either case, they must file </w:t>
      </w:r>
      <w:r w:rsidRPr="008A2268">
        <w:rPr>
          <w:rFonts w:ascii="Calibri" w:hAnsi="Calibri" w:cstheme="minorBidi"/>
        </w:rPr>
        <w:t>Form RA-54, "Owner's Application for Order Granting Approval to Refuse Renewal of Lease and/or to Proceed for Eviction</w:t>
      </w:r>
      <w:r w:rsidRPr="008A2268">
        <w:rPr>
          <w:rFonts w:ascii="Calibri" w:hAnsi="Calibri"/>
        </w:rPr>
        <w:t>.</w:t>
      </w:r>
      <w:r w:rsidRPr="008A2268">
        <w:rPr>
          <w:rFonts w:ascii="Calibri" w:hAnsi="Calibri" w:cstheme="minorBidi"/>
        </w:rPr>
        <w:t>"</w:t>
      </w:r>
      <w:r w:rsidRPr="008A2268">
        <w:rPr>
          <w:rFonts w:ascii="Calibri" w:hAnsi="Calibri"/>
        </w:rPr>
        <w:t xml:space="preserve"> However, if the building contains any rent-controlled tenants, they must file </w:t>
      </w:r>
      <w:r w:rsidRPr="008A2268">
        <w:rPr>
          <w:rFonts w:ascii="Calibri" w:hAnsi="Calibri" w:cs="TimesNewRomanPSMT"/>
        </w:rPr>
        <w:t xml:space="preserve">Form RC-50 "Report and Certification to Alter or Demolish Occupied Housing Accommodations” before RA-54.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u w:val="single"/>
        </w:rPr>
      </w:pPr>
      <w:r w:rsidRPr="008A2268">
        <w:rPr>
          <w:rFonts w:ascii="Calibri" w:hAnsi="Calibri"/>
          <w:u w:val="single"/>
        </w:rPr>
        <w:t xml:space="preserve">The DHCR application processing </w:t>
      </w:r>
    </w:p>
    <w:p w:rsidR="0080665C" w:rsidRPr="008A2268" w:rsidRDefault="0080665C" w:rsidP="0088304F">
      <w:pPr>
        <w:pStyle w:val="NormalWeb"/>
        <w:jc w:val="both"/>
        <w:rPr>
          <w:rFonts w:ascii="Calibri" w:hAnsi="Calibri"/>
        </w:rPr>
      </w:pPr>
      <w:r w:rsidRPr="008A2268">
        <w:rPr>
          <w:rFonts w:ascii="Calibri" w:hAnsi="Calibri" w:cs="TimesNewRomanPSMT"/>
        </w:rPr>
        <w:t xml:space="preserve">Once the RA-54 application is accepted for filing, DHCR will do several things: </w:t>
      </w:r>
    </w:p>
    <w:p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serve each tenant with a copy of the application </w:t>
      </w:r>
    </w:p>
    <w:p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review all tenant responses </w:t>
      </w:r>
    </w:p>
    <w:p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conduct a hearing, if appropriate </w:t>
      </w:r>
    </w:p>
    <w:p w:rsidR="0080665C" w:rsidRPr="008A2268" w:rsidRDefault="0080665C" w:rsidP="0088304F">
      <w:pPr>
        <w:pStyle w:val="NormalWeb"/>
        <w:numPr>
          <w:ilvl w:val="0"/>
          <w:numId w:val="22"/>
        </w:numPr>
        <w:jc w:val="both"/>
        <w:rPr>
          <w:rFonts w:ascii="Calibri" w:hAnsi="Calibri" w:cs="TimesNewRomanPSMT"/>
        </w:rPr>
      </w:pPr>
      <w:r w:rsidRPr="008A2268">
        <w:rPr>
          <w:rFonts w:ascii="Calibri" w:hAnsi="Calibri" w:cs="TimesNewRomanPSMT"/>
        </w:rPr>
        <w:t xml:space="preserve">issue a written order granting or denying the application </w:t>
      </w:r>
    </w:p>
    <w:p w:rsidR="0080665C" w:rsidRPr="008A2268" w:rsidRDefault="0080665C" w:rsidP="0088304F">
      <w:pPr>
        <w:pStyle w:val="NormalWeb"/>
        <w:jc w:val="both"/>
        <w:rPr>
          <w:rFonts w:ascii="Calibri" w:hAnsi="Calibri" w:cs="TimesNewRomanPSMT"/>
        </w:rPr>
      </w:pPr>
      <w:r w:rsidRPr="008A2268">
        <w:rPr>
          <w:rFonts w:ascii="Calibri" w:hAnsi="Calibri" w:cs="TimesNewRomanPSMT"/>
        </w:rPr>
        <w:t xml:space="preserve">During the application process owners do not have to offer renewal lease and required to serve tenants with termination notices, but tenants can remain in the unit with no rent increases and do not have to leave the unit until DHCR has issued a final approval on the demolition. </w:t>
      </w:r>
    </w:p>
    <w:p w:rsidR="0080665C" w:rsidRPr="008A2268" w:rsidRDefault="0080665C" w:rsidP="0088304F">
      <w:pPr>
        <w:jc w:val="both"/>
        <w:rPr>
          <w:rFonts w:ascii="Calibri" w:hAnsi="Calibri"/>
        </w:rPr>
      </w:pPr>
      <w:r w:rsidRPr="008A2268">
        <w:rPr>
          <w:rFonts w:ascii="Calibri" w:hAnsi="Calibri"/>
        </w:rPr>
        <w:t xml:space="preserve">Additionally, tenants have some protections. </w:t>
      </w:r>
    </w:p>
    <w:p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If the owner's RA-54 application is granted, the DHCR Order will contain terms relating to relocation stipends, moving expenses, and will give the tenant a reasonable amount of time to vacate the apartment. </w:t>
      </w:r>
    </w:p>
    <w:p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If the owner's application is denied or withdrawn, the DHCR Order will direct the owner to offer the tenants prospective lease renewals. </w:t>
      </w:r>
    </w:p>
    <w:p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Orders can be appealed within 35 days. The filing of the appeal (PAR) stays (freezes) the order. </w:t>
      </w:r>
    </w:p>
    <w:p w:rsidR="0080665C" w:rsidRPr="008A2268" w:rsidRDefault="0080665C" w:rsidP="0088304F">
      <w:pPr>
        <w:pStyle w:val="NormalWeb"/>
        <w:numPr>
          <w:ilvl w:val="0"/>
          <w:numId w:val="21"/>
        </w:numPr>
        <w:jc w:val="both"/>
        <w:rPr>
          <w:rFonts w:ascii="Calibri" w:hAnsi="Calibri" w:cs="TimesNewRomanPSMT"/>
        </w:rPr>
      </w:pPr>
      <w:r w:rsidRPr="008A2268">
        <w:rPr>
          <w:rFonts w:ascii="Calibri" w:hAnsi="Calibri" w:cs="TimesNewRomanPSMT"/>
        </w:rPr>
        <w:t xml:space="preserve">Warrants of eviction must be obtained from a court of competent jurisdiction. </w:t>
      </w:r>
    </w:p>
    <w:p w:rsidR="0080665C" w:rsidRPr="008A2268" w:rsidRDefault="0080665C" w:rsidP="0088304F">
      <w:pPr>
        <w:jc w:val="both"/>
        <w:rPr>
          <w:rFonts w:ascii="Calibri" w:eastAsia="Arial" w:hAnsi="Calibri" w:cs="Arial"/>
          <w:b/>
          <w:color w:val="5B9BD5" w:themeColor="accent1"/>
          <w:lang w:val="en"/>
        </w:rPr>
      </w:pPr>
      <w:r w:rsidRPr="008A2268">
        <w:rPr>
          <w:rFonts w:ascii="Calibri" w:hAnsi="Calibri"/>
        </w:rPr>
        <w:t xml:space="preserve">For more information on eviction by demolition, see </w:t>
      </w:r>
      <w:r w:rsidRPr="008A2268">
        <w:rPr>
          <w:rFonts w:ascii="Calibri" w:eastAsia="Arial" w:hAnsi="Calibri" w:cs="Arial"/>
          <w:b/>
          <w:color w:val="5B9BD5" w:themeColor="accent1"/>
          <w:lang w:val="en"/>
        </w:rPr>
        <w:t xml:space="preserve">Fact Sheet #11. </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r w:rsidRPr="008A2268">
        <w:rPr>
          <w:rFonts w:ascii="Calibri" w:hAnsi="Calibri"/>
        </w:rPr>
        <w:t xml:space="preserve">For more information on eviction in general, see </w:t>
      </w:r>
      <w:r w:rsidRPr="008A2268">
        <w:rPr>
          <w:rFonts w:ascii="Calibri" w:eastAsia="Arial" w:hAnsi="Calibri" w:cs="Arial"/>
          <w:b/>
          <w:color w:val="5B9BD5" w:themeColor="accent1"/>
          <w:lang w:val="en"/>
        </w:rPr>
        <w:t>Fact Sheet #32</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b/>
          <w:color w:val="4472C4" w:themeColor="accent5"/>
          <w:u w:val="single"/>
        </w:rPr>
      </w:pPr>
    </w:p>
    <w:p w:rsidR="0080665C" w:rsidRPr="008A2268" w:rsidRDefault="0080665C"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color w:val="000000" w:themeColor="text1"/>
        </w:rPr>
      </w:pPr>
      <w:r w:rsidRPr="008A2268">
        <w:rPr>
          <w:rFonts w:ascii="Calibri" w:eastAsia="Arial" w:hAnsi="Calibri" w:cs="Arial"/>
          <w:b/>
          <w:color w:val="000000" w:themeColor="text1"/>
          <w:lang w:val="en"/>
        </w:rPr>
        <w:t>Fact Sheet #10</w:t>
      </w:r>
    </w:p>
    <w:p w:rsidR="0080665C" w:rsidRPr="008A2268" w:rsidRDefault="00C52BCC" w:rsidP="0088304F">
      <w:pPr>
        <w:jc w:val="both"/>
        <w:rPr>
          <w:rFonts w:ascii="Calibri" w:hAnsi="Calibri"/>
        </w:rPr>
      </w:pPr>
      <w:hyperlink r:id="rId77" w:history="1">
        <w:r w:rsidR="0080665C" w:rsidRPr="008A2268">
          <w:rPr>
            <w:rStyle w:val="Hyperlink"/>
            <w:rFonts w:ascii="Calibri" w:hAnsi="Calibri"/>
          </w:rPr>
          <w:t>http://www.nyshcr.org/Rent/FactSheets/orafac10.pdf</w:t>
        </w:r>
      </w:hyperlink>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b/>
        </w:rPr>
      </w:pPr>
      <w:r w:rsidRPr="008A2268">
        <w:rPr>
          <w:rFonts w:ascii="Calibri" w:hAnsi="Calibri"/>
          <w:b/>
        </w:rPr>
        <w:t>see 9 NYCRR § 2524.4 of the New York Codes, Rules and Regulations, published by Tenant.net.</w:t>
      </w:r>
    </w:p>
    <w:p w:rsidR="0080665C" w:rsidRPr="008A2268" w:rsidRDefault="00C52BCC" w:rsidP="0088304F">
      <w:pPr>
        <w:jc w:val="both"/>
        <w:rPr>
          <w:rFonts w:ascii="Calibri" w:hAnsi="Calibri" w:cs="TimesNewRomanPSMT"/>
        </w:rPr>
      </w:pPr>
      <w:hyperlink r:id="rId78" w:history="1">
        <w:r w:rsidR="0080665C" w:rsidRPr="008A2268">
          <w:rPr>
            <w:rStyle w:val="Hyperlink"/>
            <w:rFonts w:ascii="Calibri" w:hAnsi="Calibri" w:cs="TimesNewRomanPSMT"/>
          </w:rPr>
          <w:t>http://tenant.net/Rent_Laws/rsc/rsc2524.html</w:t>
        </w:r>
      </w:hyperlink>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r w:rsidRPr="008A2268">
        <w:rPr>
          <w:rFonts w:ascii="Calibri" w:hAnsi="Calibri"/>
          <w:b/>
        </w:rPr>
        <w:t>9 NYCRR § 2524.5 of the New York Codes, Rules and Regulations, published by Tenant.net.</w:t>
      </w:r>
      <w:r w:rsidRPr="008A2268">
        <w:rPr>
          <w:rFonts w:ascii="Calibri" w:hAnsi="Calibri"/>
        </w:rPr>
        <w:t xml:space="preserve"> </w:t>
      </w:r>
    </w:p>
    <w:p w:rsidR="0080665C" w:rsidRPr="008A2268" w:rsidRDefault="00C52BCC" w:rsidP="0088304F">
      <w:pPr>
        <w:jc w:val="both"/>
        <w:rPr>
          <w:rFonts w:ascii="Calibri" w:hAnsi="Calibri"/>
        </w:rPr>
      </w:pPr>
      <w:hyperlink r:id="rId79" w:history="1">
        <w:r w:rsidR="0080665C" w:rsidRPr="008A2268">
          <w:rPr>
            <w:rStyle w:val="Hyperlink"/>
            <w:rFonts w:ascii="Calibri" w:hAnsi="Calibri"/>
          </w:rPr>
          <w:t>http://tenant.net/Rent_Laws/rsc/rsc2524.html</w:t>
        </w:r>
      </w:hyperlink>
    </w:p>
    <w:p w:rsidR="0080665C" w:rsidRPr="008A2268" w:rsidRDefault="0080665C" w:rsidP="0088304F">
      <w:pPr>
        <w:jc w:val="both"/>
        <w:rPr>
          <w:rFonts w:ascii="Calibri" w:hAnsi="Calibri"/>
        </w:rPr>
      </w:pPr>
    </w:p>
    <w:p w:rsidR="0080665C" w:rsidRPr="008A2268" w:rsidRDefault="0080665C" w:rsidP="0088304F">
      <w:pPr>
        <w:jc w:val="both"/>
        <w:rPr>
          <w:rFonts w:ascii="Calibri" w:eastAsia="Arial" w:hAnsi="Calibri" w:cs="Arial"/>
          <w:b/>
          <w:color w:val="000000" w:themeColor="text1"/>
          <w:lang w:val="en"/>
        </w:rPr>
      </w:pPr>
      <w:r w:rsidRPr="008A2268">
        <w:rPr>
          <w:rFonts w:ascii="Calibri" w:eastAsia="Arial" w:hAnsi="Calibri" w:cs="Arial"/>
          <w:b/>
          <w:color w:val="000000" w:themeColor="text1"/>
          <w:lang w:val="en"/>
        </w:rPr>
        <w:t xml:space="preserve">Fact Sheet #11. </w:t>
      </w:r>
    </w:p>
    <w:p w:rsidR="0080665C" w:rsidRPr="008A2268" w:rsidRDefault="00C52BCC" w:rsidP="0088304F">
      <w:pPr>
        <w:jc w:val="both"/>
        <w:rPr>
          <w:rFonts w:ascii="Calibri" w:hAnsi="Calibri"/>
        </w:rPr>
      </w:pPr>
      <w:hyperlink r:id="rId80" w:history="1">
        <w:r w:rsidR="0080665C" w:rsidRPr="008A2268">
          <w:rPr>
            <w:rStyle w:val="Hyperlink"/>
            <w:rFonts w:ascii="Calibri" w:hAnsi="Calibri"/>
          </w:rPr>
          <w:t>http://www.nyshcr.org/Rent/FactSheets/orafac11.pdf</w:t>
        </w:r>
      </w:hyperlink>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r w:rsidRPr="008A2268">
        <w:rPr>
          <w:rFonts w:ascii="Calibri" w:hAnsi="Calibri"/>
          <w:b/>
        </w:rPr>
        <w:t>Fact Sheet #32</w:t>
      </w:r>
    </w:p>
    <w:p w:rsidR="0080665C" w:rsidRPr="008A2268" w:rsidRDefault="00C52BCC" w:rsidP="0088304F">
      <w:pPr>
        <w:jc w:val="both"/>
        <w:rPr>
          <w:rFonts w:ascii="Calibri" w:hAnsi="Calibri"/>
        </w:rPr>
      </w:pPr>
      <w:hyperlink r:id="rId81" w:history="1">
        <w:r w:rsidR="0080665C" w:rsidRPr="008A2268">
          <w:rPr>
            <w:rStyle w:val="Hyperlink"/>
            <w:rFonts w:ascii="Calibri" w:hAnsi="Calibri"/>
          </w:rPr>
          <w:t>http://www.nyshcr.org/Rent/FactSheets/orafac32.pdf</w:t>
        </w:r>
      </w:hyperlink>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rPr>
      </w:pPr>
    </w:p>
    <w:p w:rsidR="0080665C" w:rsidRPr="008A2268" w:rsidRDefault="0080665C" w:rsidP="0088304F">
      <w:pPr>
        <w:jc w:val="both"/>
        <w:rPr>
          <w:rFonts w:ascii="Calibri" w:hAnsi="Calibri" w:cstheme="minorBidi"/>
        </w:rPr>
      </w:pPr>
    </w:p>
    <w:p w:rsidR="0080665C" w:rsidRPr="008A2268" w:rsidRDefault="0080665C" w:rsidP="0088304F">
      <w:pPr>
        <w:jc w:val="both"/>
        <w:rPr>
          <w:rFonts w:ascii="Calibri" w:hAnsi="Calibri"/>
        </w:rPr>
      </w:pPr>
    </w:p>
    <w:p w:rsidR="00352218" w:rsidRPr="008A2268" w:rsidRDefault="00352218" w:rsidP="0088304F">
      <w:pPr>
        <w:jc w:val="both"/>
        <w:outlineLvl w:val="0"/>
        <w:rPr>
          <w:rFonts w:ascii="Calibri" w:hAnsi="Calibri"/>
          <w:b/>
          <w:color w:val="FF0000"/>
        </w:rPr>
      </w:pPr>
    </w:p>
    <w:p w:rsidR="00352218" w:rsidRPr="008A2268" w:rsidRDefault="00352218" w:rsidP="0088304F">
      <w:pPr>
        <w:jc w:val="both"/>
        <w:rPr>
          <w:rFonts w:ascii="Calibri" w:hAnsi="Calibri"/>
          <w:b/>
          <w:color w:val="FF0000"/>
        </w:rPr>
      </w:pPr>
      <w:r w:rsidRPr="008A2268">
        <w:rPr>
          <w:rFonts w:ascii="Calibri" w:hAnsi="Calibri"/>
          <w:b/>
          <w:color w:val="FF0000"/>
        </w:rPr>
        <w:br w:type="page"/>
      </w:r>
    </w:p>
    <w:p w:rsidR="00581B15" w:rsidRPr="008A2268" w:rsidRDefault="00581B15"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33 CO-OP and Condo Conversions</w:t>
      </w:r>
    </w:p>
    <w:p w:rsidR="00581B15" w:rsidRPr="008A2268" w:rsidRDefault="00581B15" w:rsidP="0088304F">
      <w:pPr>
        <w:jc w:val="both"/>
        <w:rPr>
          <w:rFonts w:ascii="Calibri" w:hAnsi="Calibri"/>
          <w:i/>
          <w:color w:val="333333"/>
        </w:rPr>
      </w:pPr>
      <w:r w:rsidRPr="008A2268">
        <w:rPr>
          <w:rFonts w:ascii="Calibri" w:hAnsi="Calibri"/>
          <w:i/>
          <w:color w:val="333333"/>
        </w:rPr>
        <w:t>This section briefly describes CO-OP and condo conversions.</w:t>
      </w:r>
    </w:p>
    <w:p w:rsidR="00581B15" w:rsidRPr="008A2268" w:rsidRDefault="00581B15" w:rsidP="0088304F">
      <w:pPr>
        <w:jc w:val="both"/>
        <w:rPr>
          <w:rFonts w:ascii="Calibri" w:hAnsi="Calibri"/>
          <w:i/>
          <w:color w:val="333333"/>
        </w:rPr>
      </w:pPr>
    </w:p>
    <w:p w:rsidR="00581B15" w:rsidRPr="008A2268" w:rsidRDefault="00581B15" w:rsidP="0088304F">
      <w:pPr>
        <w:jc w:val="both"/>
        <w:rPr>
          <w:rFonts w:ascii="Calibri" w:hAnsi="Calibri"/>
        </w:rPr>
      </w:pPr>
      <w:r w:rsidRPr="008A2268">
        <w:rPr>
          <w:rFonts w:ascii="Calibri" w:hAnsi="Calibri"/>
        </w:rPr>
        <w:t xml:space="preserve">When a rent-regulated unit is converted to a co-op or condominium, there are often two possible scenarios: either (1) tenants have the option to purchase the unit themselves and either stay there or rent it out to someone else, or (2) someone else buys the unit. </w:t>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rPr>
      </w:pPr>
      <w:r w:rsidRPr="008A2268">
        <w:rPr>
          <w:rFonts w:ascii="Calibri" w:hAnsi="Calibri"/>
        </w:rPr>
        <w:t xml:space="preserve">If someone else buys the unit, the buyer or landlord can either (1) </w:t>
      </w:r>
      <w:r w:rsidRPr="0050693C">
        <w:rPr>
          <w:rFonts w:ascii="Calibri" w:hAnsi="Calibri"/>
          <w:color w:val="FF0000"/>
        </w:rPr>
        <w:t xml:space="preserve">let the current tenant stay in their rent-regulated unit </w:t>
      </w:r>
      <w:r w:rsidR="0050693C" w:rsidRPr="0050693C">
        <w:rPr>
          <w:rFonts w:ascii="Calibri" w:hAnsi="Calibri"/>
          <w:color w:val="FF0000"/>
        </w:rPr>
        <w:t xml:space="preserve">under a non-eviction plan </w:t>
      </w:r>
      <w:r w:rsidRPr="008A2268">
        <w:rPr>
          <w:rFonts w:ascii="Calibri" w:hAnsi="Calibri"/>
        </w:rPr>
        <w:t xml:space="preserve">or (2) </w:t>
      </w:r>
      <w:r w:rsidRPr="0050693C">
        <w:rPr>
          <w:rFonts w:ascii="Calibri" w:hAnsi="Calibri"/>
          <w:color w:val="FF0000"/>
        </w:rPr>
        <w:t>they can evict them</w:t>
      </w:r>
      <w:r w:rsidR="0050693C" w:rsidRPr="0050693C">
        <w:rPr>
          <w:rFonts w:ascii="Calibri" w:hAnsi="Calibri"/>
          <w:color w:val="FF0000"/>
        </w:rPr>
        <w:t xml:space="preserve"> under an eviction plan</w:t>
      </w:r>
      <w:r w:rsidRPr="0050693C">
        <w:rPr>
          <w:rFonts w:ascii="Calibri" w:hAnsi="Calibri"/>
          <w:color w:val="FF0000"/>
        </w:rPr>
        <w:t xml:space="preserve">. </w:t>
      </w:r>
      <w:r w:rsidRPr="008A2268">
        <w:rPr>
          <w:rFonts w:ascii="Calibri" w:hAnsi="Calibri"/>
        </w:rPr>
        <w:t xml:space="preserve">For 90 days after the final offering for a co-op is determined, the tenants in a rent-regulated unit have an option to buy or purchase their share and the unit cannot be shown to prospective </w:t>
      </w:r>
      <w:r w:rsidRPr="008A2268">
        <w:rPr>
          <w:rFonts w:ascii="Calibri" w:hAnsi="Calibri"/>
          <w:color w:val="000000" w:themeColor="text1"/>
        </w:rPr>
        <w:t xml:space="preserve">buyers. If a new tenant moves into a vacant unit that has been converted, they will no long be covered by rent regulation laws. </w:t>
      </w:r>
    </w:p>
    <w:p w:rsidR="00581B15" w:rsidRPr="008A2268" w:rsidRDefault="00581B15" w:rsidP="0088304F">
      <w:pPr>
        <w:jc w:val="both"/>
        <w:rPr>
          <w:rFonts w:ascii="Calibri" w:hAnsi="Calibri"/>
        </w:rPr>
      </w:pPr>
    </w:p>
    <w:p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an </w:t>
      </w:r>
      <w:r w:rsidRPr="008A2268">
        <w:rPr>
          <w:rFonts w:ascii="Calibri" w:hAnsi="Calibri"/>
          <w:b/>
        </w:rPr>
        <w:t>eviction plan</w:t>
      </w:r>
      <w:r w:rsidRPr="008A2268">
        <w:rPr>
          <w:rFonts w:ascii="Calibri" w:hAnsi="Calibri"/>
        </w:rPr>
        <w:t xml:space="preserve">, tenants </w:t>
      </w:r>
      <w:r w:rsidRPr="0050693C">
        <w:rPr>
          <w:rFonts w:ascii="Calibri" w:hAnsi="Calibri"/>
          <w:i/>
        </w:rPr>
        <w:t>cannot</w:t>
      </w:r>
      <w:r w:rsidRPr="008A2268">
        <w:rPr>
          <w:rFonts w:ascii="Calibri" w:hAnsi="Calibri"/>
        </w:rPr>
        <w:t xml:space="preserve"> be evicted by the purchaser of a co-op or a condominium unit for a minimum of </w:t>
      </w:r>
      <w:r w:rsidRPr="008A2268">
        <w:rPr>
          <w:rFonts w:ascii="Calibri" w:hAnsi="Calibri"/>
          <w:b/>
        </w:rPr>
        <w:t>three</w:t>
      </w:r>
      <w:r w:rsidRPr="008A2268">
        <w:rPr>
          <w:rFonts w:ascii="Calibri" w:hAnsi="Calibri"/>
        </w:rPr>
        <w:t xml:space="preserve"> years after the eviction plan goes into effect. If their lease expires before the three years is up, they are offered another lease that will end when the minimum three years are up. The new lease must be under the same terms as their original lease as rent-regulated tenant. </w:t>
      </w:r>
    </w:p>
    <w:p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 </w:t>
      </w:r>
      <w:r w:rsidRPr="008A2268">
        <w:rPr>
          <w:rFonts w:ascii="Calibri" w:hAnsi="Calibri"/>
          <w:b/>
        </w:rPr>
        <w:t>non-eviction plan</w:t>
      </w:r>
      <w:r w:rsidRPr="008A2268">
        <w:rPr>
          <w:rFonts w:ascii="Calibri" w:hAnsi="Calibri"/>
        </w:rPr>
        <w:t xml:space="preserve">, tenants </w:t>
      </w:r>
      <w:r w:rsidRPr="008A2268">
        <w:rPr>
          <w:rFonts w:ascii="Calibri" w:hAnsi="Calibri"/>
          <w:b/>
          <w:i/>
        </w:rPr>
        <w:t>cannot</w:t>
      </w:r>
      <w:r w:rsidRPr="008A2268">
        <w:rPr>
          <w:rFonts w:ascii="Calibri" w:hAnsi="Calibri"/>
        </w:rPr>
        <w:t xml:space="preserve"> be evicted and are will remain in their units as rent-regulated tenants. </w:t>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rPr>
      </w:pPr>
      <w:r w:rsidRPr="008A2268">
        <w:rPr>
          <w:rFonts w:ascii="Calibri" w:hAnsi="Calibri"/>
        </w:rPr>
        <w:t xml:space="preserve">Senior citizens or disabled tenants may be eligible for exemptions. </w:t>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rPr>
      </w:pPr>
      <w:r w:rsidRPr="008A2268">
        <w:rPr>
          <w:rFonts w:ascii="Calibri" w:hAnsi="Calibri"/>
        </w:rPr>
        <w:t xml:space="preserve">For more information, see the </w:t>
      </w:r>
      <w:r w:rsidRPr="008A2268">
        <w:rPr>
          <w:rFonts w:ascii="Calibri" w:hAnsi="Calibri"/>
          <w:b/>
          <w:color w:val="0070C0"/>
        </w:rPr>
        <w:t>Coop/Condo Conversion Handbook.</w:t>
      </w:r>
      <w:r w:rsidRPr="008A2268">
        <w:rPr>
          <w:rFonts w:ascii="Calibri" w:hAnsi="Calibri"/>
          <w:color w:val="0070C0"/>
        </w:rPr>
        <w:t xml:space="preserve"> </w:t>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b/>
          <w:color w:val="0070C0"/>
          <w:u w:val="single"/>
        </w:rPr>
      </w:pPr>
      <w:r w:rsidRPr="008A2268">
        <w:rPr>
          <w:rFonts w:ascii="Calibri" w:hAnsi="Calibri"/>
          <w:b/>
          <w:color w:val="0070C0"/>
          <w:u w:val="single"/>
        </w:rPr>
        <w:t xml:space="preserve">Links to Include </w:t>
      </w:r>
    </w:p>
    <w:p w:rsidR="00581B15" w:rsidRPr="008A2268" w:rsidRDefault="00581B15" w:rsidP="0088304F">
      <w:pPr>
        <w:jc w:val="both"/>
        <w:rPr>
          <w:rFonts w:ascii="Calibri" w:hAnsi="Calibri"/>
          <w:b/>
        </w:rPr>
      </w:pPr>
    </w:p>
    <w:p w:rsidR="00581B15" w:rsidRPr="008A2268" w:rsidRDefault="00581B15" w:rsidP="0088304F">
      <w:pPr>
        <w:jc w:val="both"/>
        <w:rPr>
          <w:rFonts w:ascii="Calibri" w:hAnsi="Calibri"/>
        </w:rPr>
      </w:pPr>
      <w:r w:rsidRPr="008A2268">
        <w:rPr>
          <w:rFonts w:ascii="Calibri" w:hAnsi="Calibri"/>
          <w:b/>
        </w:rPr>
        <w:t>Coop/Condo Conversion Handbook</w:t>
      </w:r>
    </w:p>
    <w:p w:rsidR="00581B15" w:rsidRPr="008A2268" w:rsidRDefault="00581B15" w:rsidP="0088304F">
      <w:pPr>
        <w:jc w:val="both"/>
        <w:rPr>
          <w:rFonts w:ascii="Calibri" w:hAnsi="Calibri"/>
          <w:color w:val="0331FF"/>
          <w:u w:val="single"/>
        </w:rPr>
      </w:pPr>
      <w:r w:rsidRPr="008A2268">
        <w:rPr>
          <w:rFonts w:ascii="Calibri" w:hAnsi="Calibri"/>
          <w:color w:val="0331FF"/>
          <w:u w:val="single"/>
        </w:rPr>
        <w:t>https://ag.ny.gov/sites/default/files/pdfs/bureaus/real_estate_finance/Co-Op%20Condo%20Conversion%20Booklet.pdf</w:t>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rPr>
      </w:pPr>
    </w:p>
    <w:p w:rsidR="00352218" w:rsidRPr="008A2268" w:rsidRDefault="00352218" w:rsidP="0088304F">
      <w:pPr>
        <w:jc w:val="both"/>
        <w:outlineLvl w:val="0"/>
        <w:rPr>
          <w:rFonts w:ascii="Calibri" w:hAnsi="Calibri"/>
          <w:b/>
          <w:color w:val="FF0000"/>
        </w:rPr>
      </w:pPr>
    </w:p>
    <w:p w:rsidR="00352218" w:rsidRPr="008A2268" w:rsidRDefault="00352218" w:rsidP="0088304F">
      <w:pPr>
        <w:jc w:val="both"/>
        <w:rPr>
          <w:rFonts w:ascii="Calibri" w:hAnsi="Calibri"/>
          <w:b/>
          <w:color w:val="FF0000"/>
        </w:rPr>
      </w:pPr>
      <w:r w:rsidRPr="008A2268">
        <w:rPr>
          <w:rFonts w:ascii="Calibri" w:hAnsi="Calibri"/>
          <w:b/>
          <w:color w:val="FF0000"/>
        </w:rPr>
        <w:br w:type="page"/>
      </w:r>
    </w:p>
    <w:p w:rsidR="00581B15" w:rsidRPr="008A2268" w:rsidRDefault="00581B15" w:rsidP="0088304F">
      <w:pPr>
        <w:jc w:val="both"/>
        <w:outlineLvl w:val="0"/>
        <w:rPr>
          <w:rFonts w:ascii="Calibri" w:hAnsi="Calibri"/>
          <w:b/>
          <w:color w:val="000000" w:themeColor="text1"/>
          <w:u w:val="single"/>
        </w:rPr>
      </w:pPr>
      <w:r w:rsidRPr="008A2268">
        <w:rPr>
          <w:rFonts w:ascii="Calibri" w:hAnsi="Calibri"/>
          <w:b/>
          <w:color w:val="000000" w:themeColor="text1"/>
          <w:u w:val="single"/>
        </w:rPr>
        <w:t>34 SCRIE &amp; DRIE Frozen Rent</w:t>
      </w:r>
    </w:p>
    <w:p w:rsidR="00581B15" w:rsidRPr="008A2268" w:rsidRDefault="00581B15" w:rsidP="0088304F">
      <w:pPr>
        <w:jc w:val="both"/>
        <w:rPr>
          <w:rFonts w:ascii="Calibri" w:hAnsi="Calibri"/>
          <w:i/>
          <w:color w:val="000000" w:themeColor="text1"/>
        </w:rPr>
      </w:pPr>
      <w:r w:rsidRPr="008A2268">
        <w:rPr>
          <w:rFonts w:ascii="Calibri" w:hAnsi="Calibri"/>
          <w:i/>
          <w:color w:val="000000" w:themeColor="text1"/>
        </w:rPr>
        <w:t>This section describes the rights of senior citizens and tenants with disabilities, including entering the rent freeze program.</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If the tenant is eligible and participates in one either the SCRIE (Senior Citizen Re</w:t>
      </w:r>
      <w:r w:rsidR="00330832">
        <w:rPr>
          <w:rFonts w:ascii="Calibri" w:hAnsi="Calibri"/>
          <w:color w:val="000000" w:themeColor="text1"/>
        </w:rPr>
        <w:t xml:space="preserve">nt Increase Exemption) or DRIE </w:t>
      </w:r>
      <w:r w:rsidRPr="008A2268">
        <w:rPr>
          <w:rFonts w:ascii="Calibri" w:hAnsi="Calibri"/>
          <w:color w:val="000000" w:themeColor="text1"/>
        </w:rPr>
        <w:t>(Disability Rent Increase Exemption) programs, the rent will be frozen at that rate and will be adjusted by orders of the respective program.</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r w:rsidRPr="008A2268">
        <w:rPr>
          <w:rFonts w:ascii="Calibri" w:hAnsi="Calibri"/>
          <w:color w:val="000000" w:themeColor="text1"/>
          <w:u w:val="single"/>
        </w:rPr>
        <w:t>Eligibility requirements for SCRIE are as follows</w:t>
      </w:r>
      <w:r w:rsidRPr="008A2268">
        <w:rPr>
          <w:rFonts w:ascii="Calibri" w:hAnsi="Calibri"/>
          <w:color w:val="000000" w:themeColor="text1"/>
        </w:rPr>
        <w:t>:</w:t>
      </w:r>
    </w:p>
    <w:p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be </w:t>
      </w:r>
      <w:r w:rsidRPr="008A2268">
        <w:rPr>
          <w:rFonts w:ascii="Calibri" w:hAnsi="Calibri"/>
          <w:b/>
          <w:color w:val="000000" w:themeColor="text1"/>
        </w:rPr>
        <w:t>62 years or older</w:t>
      </w:r>
    </w:p>
    <w:p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the </w:t>
      </w:r>
      <w:r w:rsidRPr="008A2268">
        <w:rPr>
          <w:rFonts w:ascii="Calibri" w:hAnsi="Calibri"/>
          <w:b/>
          <w:color w:val="000000" w:themeColor="text1"/>
        </w:rPr>
        <w:t>Head of Household</w:t>
      </w:r>
      <w:r w:rsidRPr="008A2268">
        <w:rPr>
          <w:rFonts w:ascii="Calibri" w:hAnsi="Calibri"/>
          <w:color w:val="000000" w:themeColor="text1"/>
        </w:rPr>
        <w:t xml:space="preserve"> as the primary tenant named on the lease/rent order or have been granted succession rights</w:t>
      </w:r>
    </w:p>
    <w:p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unit must be </w:t>
      </w:r>
      <w:r w:rsidR="00A31326">
        <w:rPr>
          <w:rFonts w:ascii="Calibri" w:hAnsi="Calibri"/>
          <w:b/>
          <w:color w:val="000000" w:themeColor="text1"/>
        </w:rPr>
        <w:t>rent-regulated</w:t>
      </w:r>
      <w:r w:rsidRPr="008A2268">
        <w:rPr>
          <w:rFonts w:ascii="Calibri" w:hAnsi="Calibri"/>
          <w:b/>
          <w:color w:val="000000" w:themeColor="text1"/>
        </w:rPr>
        <w:t xml:space="preserve"> unit</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a </w:t>
      </w:r>
      <w:r w:rsidR="00A31326">
        <w:rPr>
          <w:rFonts w:ascii="Calibri" w:hAnsi="Calibri"/>
          <w:color w:val="000000" w:themeColor="text1"/>
        </w:rPr>
        <w:t>rent-regulated</w:t>
      </w:r>
      <w:r w:rsidRPr="008A2268">
        <w:rPr>
          <w:rFonts w:ascii="Calibri" w:hAnsi="Calibri"/>
          <w:color w:val="000000" w:themeColor="text1"/>
        </w:rPr>
        <w:t xml:space="preserve"> hotel apartment)</w:t>
      </w:r>
    </w:p>
    <w:p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b/>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 xml:space="preserve">$50,000 </w:t>
      </w:r>
    </w:p>
    <w:p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Pr="008A2268">
        <w:rPr>
          <w:rFonts w:ascii="Calibri" w:hAnsi="Calibri"/>
          <w:color w:val="000000" w:themeColor="text1"/>
        </w:rPr>
        <w:t xml:space="preserve"> of your monthly household income on rent</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u w:val="single"/>
        </w:rPr>
      </w:pPr>
      <w:r w:rsidRPr="008A2268">
        <w:rPr>
          <w:rFonts w:ascii="Calibri" w:hAnsi="Calibri"/>
          <w:color w:val="000000" w:themeColor="text1"/>
          <w:u w:val="single"/>
        </w:rPr>
        <w:t>Eligibility requirements for DRIE are as follows:</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w:t>
      </w:r>
      <w:r w:rsidRPr="008A2268">
        <w:rPr>
          <w:rFonts w:ascii="Calibri" w:hAnsi="Calibri"/>
          <w:b/>
          <w:color w:val="000000" w:themeColor="text1"/>
        </w:rPr>
        <w:t>18 years or older</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w:t>
      </w:r>
      <w:r w:rsidRPr="008A2268">
        <w:rPr>
          <w:rFonts w:ascii="Calibri" w:hAnsi="Calibri"/>
          <w:b/>
          <w:color w:val="000000" w:themeColor="text1"/>
        </w:rPr>
        <w:t>named on the lease</w:t>
      </w:r>
      <w:r w:rsidRPr="008A2268">
        <w:rPr>
          <w:rFonts w:ascii="Calibri" w:hAnsi="Calibri"/>
          <w:color w:val="000000" w:themeColor="text1"/>
        </w:rPr>
        <w:t xml:space="preserve"> or the rent order or have been granted succession rights </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 xml:space="preserve">unit must be </w:t>
      </w:r>
      <w:r w:rsidR="00A31326">
        <w:rPr>
          <w:rFonts w:ascii="Calibri" w:hAnsi="Calibri"/>
          <w:b/>
          <w:color w:val="000000" w:themeColor="text1"/>
        </w:rPr>
        <w:t>rent-regulated</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w:t>
      </w:r>
      <w:r w:rsidR="00A31326">
        <w:rPr>
          <w:rFonts w:ascii="Calibri" w:hAnsi="Calibri"/>
          <w:color w:val="000000" w:themeColor="text1"/>
        </w:rPr>
        <w:t>rent-regulated</w:t>
      </w:r>
      <w:r w:rsidRPr="008A2268">
        <w:rPr>
          <w:rFonts w:ascii="Calibri" w:hAnsi="Calibri"/>
          <w:color w:val="000000" w:themeColor="text1"/>
        </w:rPr>
        <w:t xml:space="preserve"> hotel apartment) or </w:t>
      </w:r>
      <w:r w:rsidRPr="008A2268">
        <w:rPr>
          <w:rFonts w:ascii="Calibri" w:hAnsi="Calibri"/>
          <w:b/>
          <w:color w:val="000000" w:themeColor="text1"/>
        </w:rPr>
        <w:t>an apartment located in a building where the mortgage was federally insured</w:t>
      </w:r>
      <w:r w:rsidRPr="008A226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$50,000</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00330832">
        <w:rPr>
          <w:rFonts w:ascii="Calibri" w:hAnsi="Calibri"/>
          <w:color w:val="000000" w:themeColor="text1"/>
        </w:rPr>
        <w:t xml:space="preserve"> </w:t>
      </w:r>
      <w:r w:rsidRPr="008A2268">
        <w:rPr>
          <w:rFonts w:ascii="Calibri" w:hAnsi="Calibri"/>
          <w:color w:val="000000" w:themeColor="text1"/>
        </w:rPr>
        <w:t>of your monthly household income on rent</w:t>
      </w:r>
    </w:p>
    <w:p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You must have been </w:t>
      </w:r>
      <w:r w:rsidRPr="008A2268">
        <w:rPr>
          <w:rFonts w:ascii="Calibri" w:hAnsi="Calibri"/>
          <w:b/>
          <w:color w:val="000000" w:themeColor="text1"/>
        </w:rPr>
        <w:t>awarded one of the following</w:t>
      </w:r>
      <w:r w:rsidRPr="008A2268">
        <w:rPr>
          <w:rFonts w:ascii="Calibri" w:hAnsi="Calibri"/>
          <w:color w:val="000000" w:themeColor="text1"/>
        </w:rPr>
        <w:t xml:space="preserve">: </w:t>
      </w:r>
    </w:p>
    <w:p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Supplemental Security Income (SSI)</w:t>
      </w:r>
    </w:p>
    <w:p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Social Security Disability Insurance (SSDI)</w:t>
      </w:r>
    </w:p>
    <w:p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U.S. Department of Veterans Affairs disability pension or disability compensation</w:t>
      </w:r>
    </w:p>
    <w:p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Disability-related Medicaid if the applicant has received either SSI or SSDI in the past</w:t>
      </w:r>
    </w:p>
    <w:p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United States Postal Service (USPS) disability pension or disability compensation. </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Tenants can determine whether they qualify for a</w:t>
      </w:r>
      <w:r w:rsidRPr="008A2268">
        <w:rPr>
          <w:rFonts w:ascii="Calibri" w:hAnsi="Calibri"/>
          <w:b/>
          <w:color w:val="000000" w:themeColor="text1"/>
        </w:rPr>
        <w:t xml:space="preserve"> Senior Citizen Rent Increase Exemption (SCRIE)</w:t>
      </w:r>
      <w:r w:rsidRPr="008A2268">
        <w:rPr>
          <w:rFonts w:ascii="Calibri" w:hAnsi="Calibri"/>
          <w:color w:val="000000" w:themeColor="text1"/>
        </w:rPr>
        <w:t xml:space="preserve"> or a </w:t>
      </w:r>
      <w:r w:rsidRPr="008A2268">
        <w:rPr>
          <w:rFonts w:ascii="Calibri" w:hAnsi="Calibri"/>
          <w:b/>
          <w:color w:val="000000" w:themeColor="text1"/>
        </w:rPr>
        <w:t>Disability Rent Increase Exemption (DRIE)</w:t>
      </w:r>
      <w:r w:rsidRPr="008A2268">
        <w:rPr>
          <w:rFonts w:ascii="Calibri" w:hAnsi="Calibri"/>
          <w:color w:val="000000" w:themeColor="text1"/>
        </w:rPr>
        <w:t xml:space="preserve"> by calling 311 and following the menu options.</w:t>
      </w: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 xml:space="preserve"> </w:t>
      </w: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For more information, visit the following webpages:</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stheme="minorBidi"/>
          <w:b/>
          <w:color w:val="5B9BD5" w:themeColor="accent1"/>
        </w:rPr>
      </w:pPr>
      <w:r w:rsidRPr="008A2268">
        <w:rPr>
          <w:rFonts w:ascii="Calibri" w:hAnsi="Calibri" w:cstheme="minorBidi"/>
          <w:b/>
          <w:color w:val="5B9BD5" w:themeColor="accent1"/>
        </w:rPr>
        <w:t xml:space="preserve">Qualifications for each program: </w:t>
      </w:r>
    </w:p>
    <w:p w:rsidR="00581B15" w:rsidRPr="008A2268" w:rsidRDefault="00581B15" w:rsidP="0088304F">
      <w:pPr>
        <w:jc w:val="both"/>
        <w:rPr>
          <w:rFonts w:ascii="Calibri" w:hAnsi="Calibri" w:cstheme="minorBidi"/>
          <w:b/>
          <w:color w:val="5B9BD5" w:themeColor="accent1"/>
        </w:rPr>
      </w:pPr>
    </w:p>
    <w:p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Eligibility Determination Tool</w:t>
      </w:r>
    </w:p>
    <w:p w:rsidR="00581B15" w:rsidRPr="008A2268" w:rsidRDefault="00581B15" w:rsidP="0088304F">
      <w:pPr>
        <w:jc w:val="both"/>
        <w:rPr>
          <w:rFonts w:ascii="Calibri" w:hAnsi="Calibri" w:cstheme="minorBidi"/>
          <w:b/>
          <w:color w:val="5B9BD5" w:themeColor="accent1"/>
        </w:rPr>
      </w:pPr>
    </w:p>
    <w:p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 xml:space="preserve">SCRIE/DRIE Brochure </w:t>
      </w:r>
    </w:p>
    <w:p w:rsidR="00581B15" w:rsidRPr="008A2268" w:rsidRDefault="00581B15" w:rsidP="0088304F">
      <w:pPr>
        <w:jc w:val="both"/>
        <w:rPr>
          <w:rFonts w:ascii="Calibri" w:hAnsi="Calibri" w:cstheme="minorBidi"/>
          <w:b/>
          <w:color w:val="5B9BD5" w:themeColor="accent1"/>
        </w:rPr>
      </w:pPr>
    </w:p>
    <w:p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Senior Citizen Rent Increase Exemption (SCRIE)</w:t>
      </w:r>
    </w:p>
    <w:p w:rsidR="00581B15" w:rsidRPr="008A2268" w:rsidRDefault="00581B15" w:rsidP="0088304F">
      <w:pPr>
        <w:jc w:val="both"/>
        <w:rPr>
          <w:rFonts w:ascii="Calibri" w:hAnsi="Calibri" w:cstheme="minorBidi"/>
          <w:b/>
          <w:color w:val="5B9BD5" w:themeColor="accent1"/>
        </w:rPr>
      </w:pPr>
    </w:p>
    <w:p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Disability Rent Increase Exemption (DRIE)</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i/>
          <w:color w:val="000000" w:themeColor="text1"/>
          <w:u w:val="single"/>
        </w:rPr>
      </w:pPr>
      <w:r w:rsidRPr="008A2268">
        <w:rPr>
          <w:rFonts w:ascii="Calibri" w:hAnsi="Calibri"/>
          <w:b/>
          <w:i/>
          <w:color w:val="000000" w:themeColor="text1"/>
        </w:rPr>
        <w:t>Special Note for Tenants with preferential rents</w:t>
      </w:r>
      <w:r w:rsidRPr="008A2268">
        <w:rPr>
          <w:rFonts w:ascii="Calibri" w:hAnsi="Calibri"/>
          <w:i/>
          <w:color w:val="000000" w:themeColor="text1"/>
        </w:rPr>
        <w:t xml:space="preserve">: If you have a preferential rent—a rent is below the legal allowable rent that a landlord can charge—you may still be eligible to apply. However, rents will not necessarily be frozen at the preferential level, but at 1/3 of the tenant’s household income, which might be higher than the preferential rent. Tenants should speak to someone about their eligibility. </w:t>
      </w:r>
      <w:r w:rsidRPr="008A2268">
        <w:rPr>
          <w:rFonts w:ascii="Calibri" w:hAnsi="Calibri" w:cstheme="minorBidi"/>
          <w:b/>
          <w:color w:val="5B9BD5" w:themeColor="accent1"/>
        </w:rPr>
        <w:t>Applications can be found here</w:t>
      </w:r>
      <w:r w:rsidRPr="008A2268">
        <w:rPr>
          <w:rFonts w:ascii="Calibri" w:hAnsi="Calibri"/>
          <w:i/>
          <w:color w:val="000000" w:themeColor="text1"/>
        </w:rPr>
        <w:t xml:space="preserve">: </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 xml:space="preserve">Qualifications for each program </w:t>
      </w:r>
    </w:p>
    <w:p w:rsidR="00581B15" w:rsidRPr="008A2268" w:rsidRDefault="00C52BCC" w:rsidP="0088304F">
      <w:pPr>
        <w:jc w:val="both"/>
        <w:rPr>
          <w:rFonts w:ascii="Calibri" w:hAnsi="Calibri"/>
          <w:color w:val="000000" w:themeColor="text1"/>
        </w:rPr>
      </w:pPr>
      <w:hyperlink r:id="rId82" w:history="1">
        <w:r w:rsidR="00581B15" w:rsidRPr="008A2268">
          <w:rPr>
            <w:rStyle w:val="Hyperlink"/>
            <w:rFonts w:ascii="Calibri" w:hAnsi="Calibri"/>
            <w:color w:val="000000" w:themeColor="text1"/>
          </w:rPr>
          <w:t>http://www1.nyc.gov/site/rentfreeze/qualifications/qualifications.page</w:t>
        </w:r>
      </w:hyperlink>
      <w:r w:rsidR="00581B15" w:rsidRPr="008A2268">
        <w:rPr>
          <w:rFonts w:ascii="Calibri" w:hAnsi="Calibri"/>
          <w:color w:val="000000" w:themeColor="text1"/>
        </w:rPr>
        <w:t xml:space="preserve">  </w:t>
      </w:r>
    </w:p>
    <w:p w:rsidR="00581B15" w:rsidRPr="008A2268" w:rsidRDefault="00581B15" w:rsidP="0088304F">
      <w:pPr>
        <w:jc w:val="both"/>
        <w:rPr>
          <w:rFonts w:ascii="Calibri" w:hAnsi="Calibri"/>
          <w:color w:val="000000" w:themeColor="text1"/>
        </w:rPr>
      </w:pPr>
    </w:p>
    <w:p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Eligibility Determination Tool</w:t>
      </w:r>
    </w:p>
    <w:p w:rsidR="00581B15" w:rsidRPr="008A2268" w:rsidRDefault="00C52BCC" w:rsidP="0088304F">
      <w:pPr>
        <w:jc w:val="both"/>
        <w:rPr>
          <w:rFonts w:ascii="Calibri" w:hAnsi="Calibri"/>
          <w:color w:val="000000" w:themeColor="text1"/>
          <w:u w:val="single"/>
        </w:rPr>
      </w:pPr>
      <w:hyperlink r:id="rId83" w:history="1">
        <w:r w:rsidR="00581B15" w:rsidRPr="008A2268">
          <w:rPr>
            <w:rStyle w:val="Hyperlink"/>
            <w:rFonts w:ascii="Calibri" w:hAnsi="Calibri"/>
            <w:color w:val="000000" w:themeColor="text1"/>
          </w:rPr>
          <w:t>http://www1.nyc.gov/site/rentfreeze/tools/rent-freeze-qualifier-tool.page</w:t>
        </w:r>
      </w:hyperlink>
    </w:p>
    <w:p w:rsidR="00581B15" w:rsidRPr="008A2268" w:rsidRDefault="00581B15" w:rsidP="0088304F">
      <w:pPr>
        <w:jc w:val="both"/>
        <w:rPr>
          <w:rFonts w:ascii="Calibri" w:hAnsi="Calibri"/>
          <w:color w:val="000000" w:themeColor="text1"/>
        </w:rPr>
      </w:pPr>
    </w:p>
    <w:p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 xml:space="preserve">SCRIE/DRIE Brochure </w:t>
      </w:r>
    </w:p>
    <w:p w:rsidR="00581B15" w:rsidRPr="008A2268" w:rsidRDefault="00C52BCC" w:rsidP="0088304F">
      <w:pPr>
        <w:jc w:val="both"/>
        <w:rPr>
          <w:rFonts w:ascii="Calibri" w:hAnsi="Calibri"/>
          <w:color w:val="000000" w:themeColor="text1"/>
        </w:rPr>
      </w:pPr>
      <w:hyperlink r:id="rId84" w:history="1">
        <w:r w:rsidR="00581B15" w:rsidRPr="008A2268">
          <w:rPr>
            <w:rStyle w:val="Hyperlink"/>
            <w:rFonts w:ascii="Calibri" w:hAnsi="Calibri"/>
          </w:rPr>
          <w:t>http://www1.nyc.gov/assets/finance/downloads/pdf/brochures/scriedriebrochure.pdf</w:t>
        </w:r>
      </w:hyperlink>
    </w:p>
    <w:p w:rsidR="00581B15" w:rsidRPr="008A2268" w:rsidRDefault="00581B15" w:rsidP="0088304F">
      <w:pPr>
        <w:jc w:val="both"/>
        <w:rPr>
          <w:rFonts w:ascii="Calibri" w:hAnsi="Calibri"/>
          <w:color w:val="000000" w:themeColor="text1"/>
        </w:rPr>
      </w:pPr>
    </w:p>
    <w:p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Senior Citizen Rent Increase Exemption (SCRIE)</w:t>
      </w:r>
    </w:p>
    <w:p w:rsidR="00581B15" w:rsidRPr="008A2268" w:rsidRDefault="00C52BCC" w:rsidP="0088304F">
      <w:pPr>
        <w:jc w:val="both"/>
        <w:rPr>
          <w:rFonts w:ascii="Calibri" w:hAnsi="Calibri"/>
          <w:color w:val="000000" w:themeColor="text1"/>
        </w:rPr>
      </w:pPr>
      <w:hyperlink r:id="rId85" w:history="1">
        <w:r w:rsidR="00581B15" w:rsidRPr="008A2268">
          <w:rPr>
            <w:rStyle w:val="Hyperlink"/>
            <w:rFonts w:ascii="Calibri" w:hAnsi="Calibri"/>
          </w:rPr>
          <w:t>http://www1.nyc.gov/nyc-resources/service/2424/senior-citizen-rent-increase-exemption-scrie</w:t>
        </w:r>
      </w:hyperlink>
    </w:p>
    <w:p w:rsidR="00581B15" w:rsidRPr="008A2268" w:rsidRDefault="00581B15" w:rsidP="0088304F">
      <w:pPr>
        <w:jc w:val="both"/>
        <w:rPr>
          <w:rFonts w:ascii="Calibri" w:hAnsi="Calibri"/>
          <w:color w:val="000000" w:themeColor="text1"/>
        </w:rPr>
      </w:pPr>
    </w:p>
    <w:p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Disability Rent Increase Exemption (DRIE)</w:t>
      </w:r>
    </w:p>
    <w:p w:rsidR="00581B15" w:rsidRPr="008A2268" w:rsidRDefault="00C52BCC" w:rsidP="0088304F">
      <w:pPr>
        <w:jc w:val="both"/>
        <w:rPr>
          <w:rStyle w:val="Hyperlink"/>
          <w:rFonts w:ascii="Calibri" w:hAnsi="Calibri"/>
        </w:rPr>
      </w:pPr>
      <w:hyperlink r:id="rId86" w:history="1">
        <w:r w:rsidR="00581B15" w:rsidRPr="008A2268">
          <w:rPr>
            <w:rStyle w:val="Hyperlink"/>
            <w:rFonts w:ascii="Calibri" w:hAnsi="Calibri"/>
          </w:rPr>
          <w:t>http://www1.nyc.gov/nyc-resources/service/1522/disability-rent-increase-exemption-drie-program</w:t>
        </w:r>
      </w:hyperlink>
    </w:p>
    <w:p w:rsidR="00581B15" w:rsidRPr="008A2268" w:rsidRDefault="00581B15" w:rsidP="0088304F">
      <w:pPr>
        <w:jc w:val="both"/>
        <w:rPr>
          <w:rStyle w:val="Hyperlink"/>
          <w:rFonts w:ascii="Calibri" w:hAnsi="Calibri"/>
        </w:rPr>
      </w:pPr>
    </w:p>
    <w:p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Applications can be found here</w:t>
      </w:r>
    </w:p>
    <w:p w:rsidR="00581B15" w:rsidRPr="008A2268" w:rsidRDefault="00C52BCC" w:rsidP="0088304F">
      <w:pPr>
        <w:jc w:val="both"/>
        <w:rPr>
          <w:rFonts w:ascii="Calibri" w:hAnsi="Calibri"/>
          <w:color w:val="000000" w:themeColor="text1"/>
        </w:rPr>
      </w:pPr>
      <w:hyperlink r:id="rId87" w:history="1">
        <w:r w:rsidR="00581B15" w:rsidRPr="008A2268">
          <w:rPr>
            <w:rStyle w:val="Hyperlink"/>
            <w:rFonts w:ascii="Calibri" w:hAnsi="Calibri"/>
            <w:i/>
          </w:rPr>
          <w:t>http://www1.nyc.gov/site/rentfreeze/index.page</w:t>
        </w:r>
      </w:hyperlink>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p>
    <w:p w:rsidR="00581B15" w:rsidRPr="008A2268" w:rsidRDefault="00581B15" w:rsidP="0088304F">
      <w:pPr>
        <w:jc w:val="both"/>
        <w:rPr>
          <w:rFonts w:ascii="Calibri" w:hAnsi="Calibri"/>
          <w:color w:val="000000" w:themeColor="text1"/>
        </w:rPr>
      </w:pPr>
    </w:p>
    <w:p w:rsidR="0050693C" w:rsidRDefault="0050693C">
      <w:pPr>
        <w:rPr>
          <w:rFonts w:ascii="Calibri" w:hAnsi="Calibri"/>
        </w:rPr>
      </w:pPr>
      <w:r>
        <w:rPr>
          <w:rFonts w:ascii="Calibri" w:hAnsi="Calibri"/>
        </w:rPr>
        <w:br w:type="page"/>
      </w:r>
    </w:p>
    <w:p w:rsidR="00581B15" w:rsidRPr="008A2268" w:rsidRDefault="00581B15" w:rsidP="0088304F">
      <w:pPr>
        <w:jc w:val="both"/>
        <w:rPr>
          <w:rFonts w:ascii="Calibri" w:hAnsi="Calibri"/>
        </w:rPr>
      </w:pPr>
    </w:p>
    <w:p w:rsidR="00581B15" w:rsidRPr="008A2268" w:rsidRDefault="00581B15" w:rsidP="0088304F">
      <w:pPr>
        <w:jc w:val="both"/>
        <w:rPr>
          <w:rFonts w:ascii="Calibri" w:hAnsi="Calibri"/>
          <w:b/>
        </w:rPr>
      </w:pPr>
      <w:commentRangeStart w:id="89"/>
      <w:r w:rsidRPr="008A2268">
        <w:rPr>
          <w:rFonts w:ascii="Calibri" w:hAnsi="Calibri"/>
          <w:b/>
        </w:rPr>
        <w:t>35 High-Rent High-Income Deregulation</w:t>
      </w:r>
      <w:commentRangeEnd w:id="89"/>
      <w:r w:rsidRPr="008A2268">
        <w:rPr>
          <w:rStyle w:val="CommentReference"/>
          <w:rFonts w:ascii="Calibri" w:hAnsi="Calibri"/>
          <w:sz w:val="24"/>
          <w:szCs w:val="24"/>
        </w:rPr>
        <w:commentReference w:id="89"/>
      </w:r>
    </w:p>
    <w:p w:rsidR="00581B15" w:rsidRPr="008A2268" w:rsidRDefault="00581B15" w:rsidP="0088304F">
      <w:pPr>
        <w:jc w:val="both"/>
        <w:rPr>
          <w:rFonts w:ascii="Calibri" w:hAnsi="Calibri"/>
          <w:i/>
        </w:rPr>
      </w:pPr>
      <w:r w:rsidRPr="008A2268">
        <w:rPr>
          <w:rFonts w:ascii="Calibri" w:hAnsi="Calibri"/>
          <w:i/>
        </w:rPr>
        <w:t xml:space="preserve">This section describes high-rent high-income deregulation and how it works. </w:t>
      </w:r>
    </w:p>
    <w:p w:rsidR="00581B15" w:rsidRPr="008A2268" w:rsidRDefault="00581B15" w:rsidP="0088304F">
      <w:pPr>
        <w:jc w:val="both"/>
        <w:rPr>
          <w:rFonts w:ascii="Calibri" w:hAnsi="Calibri"/>
          <w:i/>
        </w:rPr>
      </w:pPr>
    </w:p>
    <w:p w:rsidR="00581B15" w:rsidRPr="008A2268" w:rsidRDefault="00581B15" w:rsidP="0088304F">
      <w:pPr>
        <w:jc w:val="both"/>
        <w:rPr>
          <w:rFonts w:ascii="Calibri" w:hAnsi="Calibri"/>
        </w:rPr>
      </w:pPr>
      <w:r w:rsidRPr="008A2268">
        <w:rPr>
          <w:rFonts w:ascii="Calibri" w:hAnsi="Calibri"/>
        </w:rPr>
        <w:t>There are two ways to deregulate protected units: if the unit reaches a high-rent threshold and then is vacant, or if the unit reaches a high-rent threshold and if the tenant crosses a high-income threshold. This section talks about high-rent high-income</w:t>
      </w:r>
    </w:p>
    <w:p w:rsidR="00581B15" w:rsidRPr="008A2268" w:rsidRDefault="00581B15" w:rsidP="0088304F">
      <w:pPr>
        <w:pBdr>
          <w:top w:val="nil"/>
        </w:pBdr>
        <w:jc w:val="both"/>
        <w:rPr>
          <w:rFonts w:ascii="Calibri" w:hAnsi="Calibri"/>
          <w:color w:val="FF0000"/>
          <w:u w:val="single"/>
        </w:rPr>
      </w:pPr>
    </w:p>
    <w:p w:rsidR="00581B15" w:rsidRPr="008A2268" w:rsidRDefault="00581B15" w:rsidP="0088304F">
      <w:pPr>
        <w:jc w:val="both"/>
        <w:rPr>
          <w:rFonts w:ascii="Calibri" w:eastAsia="Times New Roman" w:hAnsi="Calibri"/>
          <w:color w:val="000000" w:themeColor="text1"/>
        </w:rPr>
      </w:pPr>
      <w:r w:rsidRPr="008A2268">
        <w:rPr>
          <w:rFonts w:ascii="Calibri" w:hAnsi="Calibri"/>
          <w:b/>
          <w:color w:val="000000" w:themeColor="text1"/>
          <w:u w:val="single"/>
        </w:rPr>
        <w:t>High-Rent High-Income</w:t>
      </w:r>
      <w:r w:rsidRPr="008A2268">
        <w:rPr>
          <w:rFonts w:ascii="Calibri" w:hAnsi="Calibri"/>
          <w:color w:val="000000" w:themeColor="text1"/>
        </w:rPr>
        <w:t xml:space="preserve"> deregulation occurs when the apartment has reached the Deregulation Rent Threshold (DRT) as listed above </w:t>
      </w:r>
      <w:r w:rsidRPr="008A2268">
        <w:rPr>
          <w:rFonts w:ascii="Calibri" w:hAnsi="Calibri"/>
          <w:b/>
          <w:i/>
          <w:color w:val="000000" w:themeColor="text1"/>
        </w:rPr>
        <w:t>and</w:t>
      </w:r>
      <w:r w:rsidRPr="008A2268">
        <w:rPr>
          <w:rFonts w:ascii="Calibri" w:hAnsi="Calibri"/>
          <w:color w:val="000000" w:themeColor="text1"/>
        </w:rPr>
        <w:t xml:space="preserve"> the landlord can establish that the tenants living in the apartment have a “total annual federal adjusted gross income” that exceeds $200,000 for each of the preceding two calendar years. This method of deregulation would be used to deregulate a unit in which the high-rent threshold has been met, but the tenant isn’t planning on leaving anytime soon. If a landlord can establish that the tenants living in the unit have a combined income of more than $200,000 for the previous two calendar years, then they can permanently deregulate the unit. Units that are receiving certain tax benefits like 421-a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ab/>
      </w:r>
    </w:p>
    <w:p w:rsidR="00581B15" w:rsidRPr="008A2268" w:rsidRDefault="00581B15" w:rsidP="0088304F">
      <w:pPr>
        <w:ind w:left="720"/>
        <w:jc w:val="both"/>
        <w:rPr>
          <w:rFonts w:ascii="Calibri" w:hAnsi="Calibri"/>
          <w:color w:val="000000" w:themeColor="text1"/>
        </w:rPr>
      </w:pPr>
      <w:r w:rsidRPr="008A2268">
        <w:rPr>
          <w:rFonts w:ascii="Calibri" w:hAnsi="Calibri"/>
          <w:color w:val="000000" w:themeColor="text1"/>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sublettors is not included in the calculation, but rather the prime tenants. If the unit is leased by a corporation, their annual income is not considered. </w:t>
      </w:r>
    </w:p>
    <w:p w:rsidR="00581B15" w:rsidRPr="008A2268" w:rsidRDefault="00581B15" w:rsidP="0088304F">
      <w:pPr>
        <w:jc w:val="both"/>
        <w:rPr>
          <w:rFonts w:ascii="Calibri" w:hAnsi="Calibri"/>
          <w:color w:val="000000" w:themeColor="text1"/>
          <w:u w:val="single"/>
        </w:rPr>
      </w:pPr>
    </w:p>
    <w:p w:rsidR="00581B15" w:rsidRPr="008A2268" w:rsidRDefault="00581B15" w:rsidP="0088304F">
      <w:pPr>
        <w:jc w:val="both"/>
        <w:outlineLvl w:val="0"/>
        <w:rPr>
          <w:rFonts w:ascii="Calibri" w:hAnsi="Calibri"/>
          <w:color w:val="000000" w:themeColor="text1"/>
        </w:rPr>
      </w:pPr>
      <w:commentRangeStart w:id="90"/>
      <w:r w:rsidRPr="008A2268">
        <w:rPr>
          <w:rFonts w:ascii="Calibri" w:hAnsi="Calibri"/>
          <w:color w:val="000000" w:themeColor="text1"/>
          <w:u w:val="single"/>
        </w:rPr>
        <w:t>The High-Rent High-Income Deregulation Process.</w:t>
      </w:r>
      <w:commentRangeEnd w:id="90"/>
      <w:r w:rsidRPr="008A2268">
        <w:rPr>
          <w:rStyle w:val="CommentReference"/>
          <w:rFonts w:ascii="Calibri" w:hAnsi="Calibri" w:cs="Arial"/>
          <w:color w:val="000000" w:themeColor="text1"/>
          <w:sz w:val="24"/>
          <w:szCs w:val="24"/>
          <w:lang w:val="en"/>
        </w:rPr>
        <w:commentReference w:id="90"/>
      </w:r>
    </w:p>
    <w:p w:rsidR="00581B15" w:rsidRPr="008A2268" w:rsidRDefault="00581B15" w:rsidP="0088304F">
      <w:pPr>
        <w:jc w:val="both"/>
        <w:rPr>
          <w:rFonts w:ascii="Calibri" w:hAnsi="Calibri"/>
          <w:color w:val="000000" w:themeColor="text1"/>
        </w:rPr>
      </w:pPr>
      <w:r w:rsidRPr="008A2268">
        <w:rPr>
          <w:rFonts w:ascii="Calibri" w:hAnsi="Calibri"/>
          <w:color w:val="000000" w:themeColor="text1"/>
        </w:rPr>
        <w:t xml:space="preserve">This is somewhat more of a complicated process then the High-Rent Vacancy process, specifically, there are important dates before which paperwork must be filed.  </w:t>
      </w:r>
    </w:p>
    <w:p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b/>
          <w:color w:val="000000" w:themeColor="text1"/>
        </w:rPr>
        <w:t>On or before May 1</w:t>
      </w:r>
      <w:r w:rsidRPr="008A2268">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owner within 30 days after service.</w:t>
      </w:r>
    </w:p>
    <w:p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If the tenant has certified that their incomes exceeded $200,000 for the two previous calendar years, the landlord must file an Owner’s Petition for Deregulation (OPD) with</w:t>
      </w:r>
      <w:r w:rsidR="0050693C" w:rsidRPr="0050693C">
        <w:rPr>
          <w:rFonts w:ascii="Calibri" w:hAnsi="Calibri" w:cs="TimesNewRomanPSMT"/>
          <w:color w:val="FF0000"/>
        </w:rPr>
        <w:t xml:space="preserve"> DHCR</w:t>
      </w:r>
      <w:r w:rsidRPr="008A2268">
        <w:rPr>
          <w:rFonts w:ascii="Calibri" w:hAnsi="Calibri"/>
          <w:color w:val="000000" w:themeColor="text1"/>
        </w:rPr>
        <w:t xml:space="preserve"> no later than June 30, which will request that no longer be subject to rent regulation upon expiration of the existing lease (</w:t>
      </w:r>
      <w:r w:rsidR="00A31326">
        <w:rPr>
          <w:rFonts w:ascii="Calibri" w:hAnsi="Calibri"/>
          <w:color w:val="000000" w:themeColor="text1"/>
        </w:rPr>
        <w:t>rent-stabilized</w:t>
      </w:r>
      <w:r w:rsidRPr="008A2268">
        <w:rPr>
          <w:rFonts w:ascii="Calibri" w:hAnsi="Calibri"/>
          <w:color w:val="000000" w:themeColor="text1"/>
        </w:rPr>
        <w:t xml:space="preserve"> apartment), or as of March 1 in the year next succeeding the filing of the OPD (</w:t>
      </w:r>
      <w:r w:rsidR="00A31326">
        <w:rPr>
          <w:rFonts w:ascii="Calibri" w:hAnsi="Calibri"/>
          <w:color w:val="000000" w:themeColor="text1"/>
        </w:rPr>
        <w:t>rent-controlled</w:t>
      </w:r>
      <w:r w:rsidRPr="008A2268">
        <w:rPr>
          <w:rFonts w:ascii="Calibri" w:hAnsi="Calibri"/>
          <w:color w:val="000000" w:themeColor="text1"/>
        </w:rPr>
        <w:t xml:space="preserve"> apartment).</w:t>
      </w:r>
    </w:p>
    <w:p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w:t>
      </w:r>
      <w:r w:rsidR="0050693C" w:rsidRPr="0050693C">
        <w:rPr>
          <w:rFonts w:ascii="Calibri" w:hAnsi="Calibri" w:cs="TimesNewRomanPSMT"/>
          <w:color w:val="FF0000"/>
        </w:rPr>
        <w:t xml:space="preserve"> DHCR</w:t>
      </w:r>
      <w:r w:rsidRPr="008A2268">
        <w:rPr>
          <w:rFonts w:ascii="Calibri" w:hAnsi="Calibri"/>
          <w:color w:val="000000" w:themeColor="text1"/>
        </w:rPr>
        <w:t>, failure to do so could result in an order to deregulate the unit. If DTF notifies</w:t>
      </w:r>
      <w:r w:rsidR="0050693C" w:rsidRPr="0050693C">
        <w:rPr>
          <w:rFonts w:ascii="Calibri" w:hAnsi="Calibri" w:cs="TimesNewRomanPSMT"/>
          <w:color w:val="FF0000"/>
        </w:rPr>
        <w:t xml:space="preserve"> DHCR</w:t>
      </w:r>
      <w:r w:rsidRPr="008A2268">
        <w:rPr>
          <w:rFonts w:ascii="Calibri" w:hAnsi="Calibri"/>
          <w:color w:val="000000" w:themeColor="text1"/>
        </w:rPr>
        <w:t xml:space="preserve"> that it has determined that the total annual income was in excess of the threshold amount for each of the two preceding years, then</w:t>
      </w:r>
      <w:r w:rsidR="0050693C" w:rsidRPr="0050693C">
        <w:rPr>
          <w:rFonts w:ascii="Calibri" w:hAnsi="Calibri" w:cs="TimesNewRomanPSMT"/>
          <w:color w:val="FF0000"/>
        </w:rPr>
        <w:t xml:space="preserve"> DHCR</w:t>
      </w:r>
      <w:r w:rsidRPr="008A2268">
        <w:rPr>
          <w:rFonts w:ascii="Calibri" w:hAnsi="Calibri"/>
          <w:color w:val="000000" w:themeColor="text1"/>
        </w:rPr>
        <w:t xml:space="preserve"> will notify the owner and tenants of the results of such determination, and both parties will have 30 days to comment. When the comment period expires,</w:t>
      </w:r>
      <w:r w:rsidR="0050693C" w:rsidRPr="0050693C">
        <w:rPr>
          <w:rFonts w:ascii="Calibri" w:hAnsi="Calibri" w:cs="TimesNewRomanPSMT"/>
          <w:color w:val="FF0000"/>
        </w:rPr>
        <w:t xml:space="preserve"> DHCR</w:t>
      </w:r>
      <w:r w:rsidRPr="008A2268">
        <w:rPr>
          <w:rFonts w:ascii="Calibri" w:hAnsi="Calibri"/>
          <w:color w:val="000000" w:themeColor="text1"/>
        </w:rPr>
        <w:t xml:space="preserve"> will issue their order, which will be that the apartment is (1) still subject to rent regulation, (2) will be deregulated when the current lease expires, (3) will be deregulated as of March 1 in the year next succeeding the filing of the OPD for </w:t>
      </w:r>
      <w:r w:rsidR="00A31326">
        <w:rPr>
          <w:rFonts w:ascii="Calibri" w:hAnsi="Calibri"/>
          <w:color w:val="000000" w:themeColor="text1"/>
        </w:rPr>
        <w:t>rent-controlled</w:t>
      </w:r>
      <w:r w:rsidRPr="008A2268">
        <w:rPr>
          <w:rFonts w:ascii="Calibri" w:hAnsi="Calibri"/>
          <w:color w:val="000000" w:themeColor="text1"/>
        </w:rPr>
        <w:t xml:space="preserve"> apartments.</w:t>
      </w:r>
    </w:p>
    <w:p w:rsidR="00581B15" w:rsidRPr="008A2268" w:rsidRDefault="00581B15" w:rsidP="0088304F">
      <w:pPr>
        <w:pBdr>
          <w:top w:val="nil"/>
        </w:pBdr>
        <w:jc w:val="both"/>
        <w:rPr>
          <w:rFonts w:ascii="Calibri" w:hAnsi="Calibri"/>
          <w:color w:val="000000" w:themeColor="text1"/>
        </w:rPr>
      </w:pPr>
    </w:p>
    <w:p w:rsidR="00581B15" w:rsidRPr="008A2268" w:rsidRDefault="00581B15" w:rsidP="0088304F">
      <w:pPr>
        <w:pBdr>
          <w:top w:val="nil"/>
        </w:pBdr>
        <w:jc w:val="both"/>
        <w:rPr>
          <w:rFonts w:ascii="Calibri" w:hAnsi="Calibri"/>
          <w:color w:val="FF0000"/>
        </w:rPr>
      </w:pPr>
      <w:r w:rsidRPr="008A2268">
        <w:rPr>
          <w:rFonts w:ascii="Calibri" w:hAnsi="Calibri"/>
          <w:b/>
          <w:color w:val="0070C0"/>
        </w:rPr>
        <w:t xml:space="preserve">See Fact Sheet </w:t>
      </w:r>
      <w:r w:rsidR="003603AB" w:rsidRPr="008A2268">
        <w:rPr>
          <w:rFonts w:ascii="Calibri" w:hAnsi="Calibri"/>
          <w:b/>
          <w:color w:val="0070C0"/>
        </w:rPr>
        <w:t>#</w:t>
      </w:r>
      <w:r w:rsidRPr="008A2268">
        <w:rPr>
          <w:rFonts w:ascii="Calibri" w:hAnsi="Calibri"/>
          <w:b/>
          <w:color w:val="0070C0"/>
        </w:rPr>
        <w:t xml:space="preserve">36 for more information in </w:t>
      </w:r>
      <w:ins w:id="91" w:author="Davidson, Ellen" w:date="2018-11-19T12:12:00Z">
        <w:r w:rsidR="00E75208">
          <w:rPr>
            <w:rFonts w:ascii="Calibri" w:hAnsi="Calibri"/>
            <w:b/>
            <w:color w:val="0070C0"/>
          </w:rPr>
          <w:t>High-Income High-Rent Deregulation</w:t>
        </w:r>
      </w:ins>
      <w:del w:id="92" w:author="Davidson, Ellen" w:date="2018-11-19T12:12:00Z">
        <w:r w:rsidRPr="008A2268" w:rsidDel="00E75208">
          <w:rPr>
            <w:rFonts w:ascii="Calibri" w:hAnsi="Calibri"/>
            <w:b/>
            <w:color w:val="0070C0"/>
          </w:rPr>
          <w:delText>Vacancy Deregulation</w:delText>
        </w:r>
      </w:del>
      <w:r w:rsidRPr="008A2268">
        <w:rPr>
          <w:rFonts w:ascii="Calibri" w:hAnsi="Calibri"/>
          <w:color w:val="FF0000"/>
        </w:rPr>
        <w:t xml:space="preserve"> </w:t>
      </w:r>
      <w:commentRangeStart w:id="93"/>
      <w:r w:rsidRPr="008A2268">
        <w:rPr>
          <w:rFonts w:ascii="Calibri" w:hAnsi="Calibri"/>
          <w:color w:val="FF0000"/>
        </w:rPr>
        <w:t>[Note: This is an old version, current version under revision]</w:t>
      </w:r>
      <w:commentRangeEnd w:id="93"/>
      <w:r w:rsidRPr="008A2268">
        <w:rPr>
          <w:rStyle w:val="CommentReference"/>
          <w:rFonts w:ascii="Calibri" w:hAnsi="Calibri" w:cs="Arial"/>
          <w:color w:val="000000"/>
          <w:sz w:val="24"/>
          <w:szCs w:val="24"/>
          <w:lang w:val="en"/>
        </w:rPr>
        <w:commentReference w:id="93"/>
      </w:r>
    </w:p>
    <w:p w:rsidR="00581B15" w:rsidRPr="008A2268" w:rsidRDefault="00581B15" w:rsidP="0088304F">
      <w:pPr>
        <w:pBdr>
          <w:top w:val="nil"/>
        </w:pBdr>
        <w:jc w:val="both"/>
        <w:rPr>
          <w:rFonts w:ascii="Calibri" w:hAnsi="Calibri"/>
        </w:rPr>
      </w:pPr>
    </w:p>
    <w:p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For more information on rent increases, take a look at </w:t>
      </w:r>
      <w:r w:rsidRPr="008A2268">
        <w:rPr>
          <w:rFonts w:ascii="Calibri" w:hAnsi="Calibri"/>
          <w:b/>
          <w:color w:val="0070C0"/>
        </w:rPr>
        <w:t>Fact Sheet #26</w:t>
      </w:r>
      <w:r w:rsidRPr="008A2268">
        <w:rPr>
          <w:rFonts w:ascii="Calibri" w:hAnsi="Calibri"/>
        </w:rPr>
        <w:t xml:space="preserve">, here: </w:t>
      </w:r>
    </w:p>
    <w:p w:rsidR="00581B15" w:rsidRPr="008A2268" w:rsidRDefault="00581B15" w:rsidP="0088304F">
      <w:pPr>
        <w:pBdr>
          <w:top w:val="nil"/>
        </w:pBdr>
        <w:jc w:val="both"/>
        <w:rPr>
          <w:rFonts w:ascii="Calibri" w:hAnsi="Calibri"/>
        </w:rPr>
      </w:pPr>
    </w:p>
    <w:p w:rsidR="00581B15" w:rsidRPr="008A2268" w:rsidRDefault="00581B15" w:rsidP="0088304F">
      <w:pPr>
        <w:pBdr>
          <w:top w:val="nil"/>
        </w:pBdr>
        <w:jc w:val="both"/>
        <w:rPr>
          <w:rFonts w:ascii="Calibri" w:hAnsi="Calibri"/>
        </w:rPr>
      </w:pPr>
    </w:p>
    <w:p w:rsidR="00581B15" w:rsidRPr="008A2268" w:rsidRDefault="00581B15" w:rsidP="0088304F">
      <w:pPr>
        <w:jc w:val="both"/>
        <w:rPr>
          <w:rFonts w:ascii="Calibri" w:hAnsi="Calibri"/>
          <w:b/>
          <w:color w:val="0070C0"/>
          <w:u w:val="single"/>
        </w:rPr>
      </w:pPr>
      <w:r w:rsidRPr="008A2268">
        <w:rPr>
          <w:rFonts w:ascii="Calibri" w:hAnsi="Calibri"/>
          <w:b/>
          <w:color w:val="0070C0"/>
          <w:u w:val="single"/>
        </w:rPr>
        <w:t>Links to include</w:t>
      </w:r>
    </w:p>
    <w:p w:rsidR="00581B15" w:rsidRPr="008A2268" w:rsidRDefault="00581B15" w:rsidP="0088304F">
      <w:pPr>
        <w:pBdr>
          <w:top w:val="nil"/>
        </w:pBdr>
        <w:jc w:val="both"/>
        <w:rPr>
          <w:rFonts w:ascii="Calibri" w:hAnsi="Calibri"/>
        </w:rPr>
      </w:pPr>
    </w:p>
    <w:p w:rsidR="00581B15" w:rsidRPr="008A2268" w:rsidRDefault="00581B15" w:rsidP="0088304F">
      <w:pPr>
        <w:pBdr>
          <w:top w:val="nil"/>
        </w:pBdr>
        <w:jc w:val="both"/>
        <w:rPr>
          <w:rFonts w:ascii="Calibri" w:hAnsi="Calibri"/>
          <w:b/>
          <w:color w:val="000000" w:themeColor="text1"/>
        </w:rPr>
      </w:pPr>
      <w:r w:rsidRPr="008A2268">
        <w:rPr>
          <w:rFonts w:ascii="Calibri" w:hAnsi="Calibri"/>
          <w:b/>
          <w:color w:val="000000" w:themeColor="text1"/>
        </w:rPr>
        <w:t xml:space="preserve">Facts Sheet </w:t>
      </w:r>
      <w:r w:rsidR="003603AB" w:rsidRPr="008A2268">
        <w:rPr>
          <w:rFonts w:ascii="Calibri" w:hAnsi="Calibri"/>
          <w:b/>
          <w:color w:val="000000" w:themeColor="text1"/>
        </w:rPr>
        <w:t>#</w:t>
      </w:r>
      <w:r w:rsidRPr="008A2268">
        <w:rPr>
          <w:rFonts w:ascii="Calibri" w:hAnsi="Calibri"/>
          <w:b/>
          <w:color w:val="000000" w:themeColor="text1"/>
        </w:rPr>
        <w:t>36 on the state site…currently under revision on the fact sheet site</w:t>
      </w:r>
    </w:p>
    <w:p w:rsidR="00581B15" w:rsidRPr="008A2268" w:rsidRDefault="00C52BCC" w:rsidP="0088304F">
      <w:pPr>
        <w:pBdr>
          <w:top w:val="nil"/>
        </w:pBdr>
        <w:jc w:val="both"/>
        <w:rPr>
          <w:rFonts w:ascii="Calibri" w:hAnsi="Calibri"/>
        </w:rPr>
      </w:pPr>
      <w:hyperlink r:id="rId88" w:history="1">
        <w:r w:rsidR="00581B15" w:rsidRPr="008A2268">
          <w:rPr>
            <w:rStyle w:val="Hyperlink"/>
            <w:rFonts w:ascii="Calibri" w:hAnsi="Calibri"/>
          </w:rPr>
          <w:t>http://www.nyshcr.org/Rent/FactSheets/orafac36.htm</w:t>
        </w:r>
      </w:hyperlink>
    </w:p>
    <w:p w:rsidR="00581B15" w:rsidRPr="008A2268" w:rsidRDefault="00581B15" w:rsidP="0088304F">
      <w:pPr>
        <w:pBdr>
          <w:top w:val="nil"/>
        </w:pBdr>
        <w:jc w:val="both"/>
        <w:rPr>
          <w:rFonts w:ascii="Calibri" w:hAnsi="Calibri"/>
          <w:b/>
          <w:color w:val="0070C0"/>
        </w:rPr>
      </w:pPr>
    </w:p>
    <w:p w:rsidR="00581B15" w:rsidRPr="008A2268" w:rsidRDefault="00581B15" w:rsidP="0088304F">
      <w:pPr>
        <w:pBdr>
          <w:top w:val="nil"/>
        </w:pBdr>
        <w:jc w:val="both"/>
        <w:rPr>
          <w:rFonts w:ascii="Calibri" w:hAnsi="Calibri"/>
          <w:color w:val="000000" w:themeColor="text1"/>
        </w:rPr>
      </w:pPr>
      <w:r w:rsidRPr="008A2268">
        <w:rPr>
          <w:rFonts w:ascii="Calibri" w:hAnsi="Calibri"/>
          <w:b/>
          <w:color w:val="000000" w:themeColor="text1"/>
        </w:rPr>
        <w:t>Fact Sheet #26</w:t>
      </w:r>
    </w:p>
    <w:p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 </w:t>
      </w:r>
      <w:hyperlink r:id="rId89" w:history="1">
        <w:r w:rsidRPr="008A2268">
          <w:rPr>
            <w:rStyle w:val="Hyperlink"/>
            <w:rFonts w:ascii="Calibri" w:hAnsi="Calibri"/>
          </w:rPr>
          <w:t>http://www.nyshcr.org/Rent/FactSheets/orafac26.pdf</w:t>
        </w:r>
      </w:hyperlink>
    </w:p>
    <w:p w:rsidR="00581B15" w:rsidRPr="008A2268" w:rsidRDefault="00581B15" w:rsidP="0088304F">
      <w:pPr>
        <w:pBdr>
          <w:top w:val="nil"/>
        </w:pBdr>
        <w:jc w:val="both"/>
        <w:rPr>
          <w:rFonts w:ascii="Calibri" w:hAnsi="Calibri"/>
          <w:color w:val="0331FF"/>
          <w:u w:val="single"/>
        </w:rPr>
      </w:pPr>
    </w:p>
    <w:p w:rsidR="00581B15" w:rsidRPr="008A2268" w:rsidRDefault="00581B15" w:rsidP="0088304F">
      <w:pPr>
        <w:pBdr>
          <w:top w:val="nil"/>
        </w:pBdr>
        <w:jc w:val="both"/>
        <w:rPr>
          <w:rFonts w:ascii="Calibri" w:hAnsi="Calibri"/>
        </w:rPr>
      </w:pPr>
    </w:p>
    <w:p w:rsidR="00581B15" w:rsidRPr="008A2268" w:rsidRDefault="00581B15" w:rsidP="0088304F">
      <w:pPr>
        <w:jc w:val="both"/>
        <w:rPr>
          <w:rFonts w:ascii="Calibri" w:hAnsi="Calibri"/>
        </w:rPr>
      </w:pPr>
    </w:p>
    <w:p w:rsidR="003D2387" w:rsidRPr="008A2268" w:rsidRDefault="003D2387" w:rsidP="0088304F">
      <w:pPr>
        <w:jc w:val="both"/>
        <w:rPr>
          <w:rFonts w:ascii="Calibri" w:hAnsi="Calibri"/>
          <w:b/>
          <w:color w:val="FF0000"/>
        </w:rPr>
      </w:pPr>
      <w:r w:rsidRPr="008A2268">
        <w:rPr>
          <w:rFonts w:ascii="Calibri" w:hAnsi="Calibri"/>
          <w:b/>
          <w:color w:val="FF0000"/>
        </w:rPr>
        <w:br w:type="page"/>
      </w:r>
    </w:p>
    <w:p w:rsidR="003D2387" w:rsidRPr="008A2268" w:rsidRDefault="003D2387" w:rsidP="0088304F">
      <w:pPr>
        <w:jc w:val="both"/>
        <w:rPr>
          <w:rFonts w:ascii="Calibri" w:hAnsi="Calibri"/>
          <w:b/>
          <w:u w:val="single"/>
        </w:rPr>
      </w:pPr>
      <w:r w:rsidRPr="008A2268">
        <w:rPr>
          <w:rFonts w:ascii="Calibri" w:hAnsi="Calibri"/>
          <w:b/>
          <w:u w:val="single"/>
        </w:rPr>
        <w:t>36</w:t>
      </w:r>
      <w:commentRangeStart w:id="94"/>
      <w:r w:rsidRPr="008A2268">
        <w:rPr>
          <w:rFonts w:ascii="Calibri" w:hAnsi="Calibri"/>
          <w:b/>
          <w:u w:val="single"/>
        </w:rPr>
        <w:t xml:space="preserve"> High-Rent Vacancy</w:t>
      </w:r>
      <w:commentRangeEnd w:id="94"/>
      <w:r w:rsidRPr="008A2268">
        <w:rPr>
          <w:rStyle w:val="CommentReference"/>
          <w:rFonts w:ascii="Calibri" w:hAnsi="Calibri"/>
          <w:sz w:val="24"/>
          <w:szCs w:val="24"/>
          <w:u w:val="single"/>
        </w:rPr>
        <w:commentReference w:id="94"/>
      </w:r>
      <w:r w:rsidRPr="008A2268">
        <w:rPr>
          <w:rFonts w:ascii="Calibri" w:hAnsi="Calibri"/>
          <w:b/>
          <w:u w:val="single"/>
        </w:rPr>
        <w:t xml:space="preserve"> Deregulation </w:t>
      </w:r>
    </w:p>
    <w:p w:rsidR="003D2387" w:rsidRPr="008A2268" w:rsidRDefault="003D2387" w:rsidP="0088304F">
      <w:pPr>
        <w:jc w:val="both"/>
        <w:rPr>
          <w:rFonts w:ascii="Calibri" w:hAnsi="Calibri"/>
          <w:i/>
        </w:rPr>
      </w:pPr>
      <w:r w:rsidRPr="008A2268">
        <w:rPr>
          <w:rFonts w:ascii="Calibri" w:hAnsi="Calibri"/>
          <w:i/>
        </w:rPr>
        <w:t xml:space="preserve">This section describes what High-Rent Vacancy Deregulation is and how it works. </w:t>
      </w:r>
    </w:p>
    <w:p w:rsidR="003D2387" w:rsidRPr="008A2268" w:rsidRDefault="003D2387" w:rsidP="0088304F">
      <w:pPr>
        <w:jc w:val="both"/>
        <w:rPr>
          <w:rFonts w:ascii="Calibri" w:hAnsi="Calibri"/>
          <w:b/>
          <w:i/>
        </w:rPr>
      </w:pPr>
    </w:p>
    <w:p w:rsidR="003D2387" w:rsidRPr="008A2268" w:rsidRDefault="003D2387" w:rsidP="0088304F">
      <w:pPr>
        <w:jc w:val="both"/>
        <w:rPr>
          <w:rFonts w:ascii="Calibri" w:hAnsi="Calibri"/>
        </w:rPr>
      </w:pPr>
      <w:r w:rsidRPr="008A2268">
        <w:rPr>
          <w:rFonts w:ascii="Calibri" w:hAnsi="Calibri"/>
        </w:rPr>
        <w:t xml:space="preserve">There are two ways to deregulate protected units: if the unit reaches a high-rent threshold and then is vacant, or if the unit reaches a high-rent threshold and if the tenant crosses a high-income threshold. This section describes high-rent vacancy deregulation. </w:t>
      </w:r>
    </w:p>
    <w:p w:rsidR="003D2387" w:rsidRPr="008A2268" w:rsidRDefault="003D2387" w:rsidP="0088304F">
      <w:pPr>
        <w:jc w:val="both"/>
        <w:rPr>
          <w:rFonts w:ascii="Calibri" w:hAnsi="Calibri"/>
        </w:rPr>
      </w:pPr>
    </w:p>
    <w:p w:rsidR="00C904B4" w:rsidRPr="008A2268" w:rsidRDefault="003D2387" w:rsidP="0088304F">
      <w:pPr>
        <w:jc w:val="both"/>
        <w:rPr>
          <w:rFonts w:ascii="Calibri" w:hAnsi="Calibri"/>
          <w:color w:val="000000" w:themeColor="text1"/>
        </w:rPr>
      </w:pPr>
      <w:r w:rsidRPr="008A2268">
        <w:rPr>
          <w:rFonts w:ascii="Calibri" w:hAnsi="Calibri"/>
          <w:b/>
          <w:color w:val="000000" w:themeColor="text1"/>
          <w:u w:val="single"/>
        </w:rPr>
        <w:t>High-Rent Vacancy</w:t>
      </w:r>
      <w:r w:rsidRPr="008A2268">
        <w:rPr>
          <w:rFonts w:ascii="Calibri" w:hAnsi="Calibri"/>
          <w:color w:val="000000" w:themeColor="text1"/>
        </w:rPr>
        <w:t xml:space="preserve"> deregulation occurs when a unit exceeds its legal monthly rent threshold. As of January 1, 2018, the legal Deregulation Rent Threshold (DRT) is the rent is $2,733.75, and increases each year in accordance with the 1-Year lease increases as approved by the Rent Guidelines Board. Be sure to check the current DRT level, as it changes each year. Once the rent for a unit reaches the legal DRT, the apartment becomes deregulated upon vacancy.</w:t>
      </w:r>
      <w:commentRangeStart w:id="95"/>
      <w:r w:rsidRPr="008A2268">
        <w:rPr>
          <w:rFonts w:ascii="Calibri" w:hAnsi="Calibri"/>
          <w:color w:val="000000" w:themeColor="text1"/>
        </w:rPr>
        <w:t xml:space="preserve"> Units that are receiving certain tax benefits like 421-a or J-51 are not eligible for High-Rent Vacancy as long as the tax benefits are being received. </w:t>
      </w:r>
      <w:commentRangeEnd w:id="95"/>
      <w:r w:rsidR="00C904B4" w:rsidRPr="008A2268">
        <w:rPr>
          <w:rStyle w:val="CommentReference"/>
          <w:rFonts w:ascii="Calibri" w:eastAsia="Arial" w:hAnsi="Calibri" w:cs="Arial"/>
          <w:color w:val="000000" w:themeColor="text1"/>
          <w:sz w:val="24"/>
          <w:szCs w:val="24"/>
          <w:lang w:val="en"/>
        </w:rPr>
        <w:commentReference w:id="95"/>
      </w:r>
      <w:r w:rsidR="00C904B4" w:rsidRPr="008A2268">
        <w:rPr>
          <w:rFonts w:ascii="Calibri" w:hAnsi="Calibri"/>
          <w:color w:val="FF0000"/>
        </w:rPr>
        <w:t>(One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421-a or the new Affordable New York Housing Program.)</w:t>
      </w:r>
    </w:p>
    <w:p w:rsidR="003D2387" w:rsidRPr="008A2268" w:rsidRDefault="003D2387" w:rsidP="0088304F">
      <w:pPr>
        <w:jc w:val="both"/>
        <w:rPr>
          <w:rFonts w:ascii="Calibri" w:hAnsi="Calibri"/>
          <w:color w:val="000000" w:themeColor="text1"/>
        </w:rPr>
      </w:pPr>
      <w:r w:rsidRPr="008A2268">
        <w:rPr>
          <w:rFonts w:ascii="Calibri" w:hAnsi="Calibri"/>
          <w:color w:val="000000" w:themeColor="text1"/>
        </w:rPr>
        <w:t xml:space="preserve"> </w:t>
      </w:r>
    </w:p>
    <w:p w:rsidR="003D2387" w:rsidRPr="008A2268" w:rsidRDefault="003D2387" w:rsidP="0088304F">
      <w:pPr>
        <w:jc w:val="both"/>
        <w:rPr>
          <w:rFonts w:ascii="Calibri" w:hAnsi="Calibri"/>
          <w:color w:val="FF0000"/>
        </w:rPr>
      </w:pPr>
      <w:r w:rsidRPr="008A2268">
        <w:rPr>
          <w:rFonts w:ascii="Calibri" w:hAnsi="Calibri"/>
          <w:color w:val="000000" w:themeColor="text1"/>
        </w:rPr>
        <w:t xml:space="preserve">For more information, see </w:t>
      </w:r>
      <w:r w:rsidRPr="008A2268">
        <w:rPr>
          <w:rFonts w:ascii="Calibri" w:hAnsi="Calibri"/>
          <w:b/>
          <w:color w:val="0070C0"/>
        </w:rPr>
        <w:t>page 2 of the Tenant’s Rights Guide</w:t>
      </w:r>
      <w:r w:rsidRPr="008A2268">
        <w:rPr>
          <w:rFonts w:ascii="Calibri" w:hAnsi="Calibri"/>
          <w:color w:val="FF0000"/>
        </w:rPr>
        <w:t xml:space="preserve">. </w:t>
      </w:r>
    </w:p>
    <w:p w:rsidR="003D2387" w:rsidRPr="008A2268" w:rsidRDefault="003D2387" w:rsidP="0088304F">
      <w:pPr>
        <w:jc w:val="both"/>
        <w:rPr>
          <w:rFonts w:ascii="Calibri" w:hAnsi="Calibri"/>
        </w:rPr>
      </w:pPr>
    </w:p>
    <w:p w:rsidR="00C123F6" w:rsidRPr="008A2268" w:rsidRDefault="00C123F6" w:rsidP="00C123F6">
      <w:pPr>
        <w:jc w:val="both"/>
        <w:rPr>
          <w:rFonts w:ascii="Calibri" w:hAnsi="Calibri"/>
          <w:color w:val="FF0000"/>
        </w:rPr>
      </w:pPr>
      <w:commentRangeStart w:id="96"/>
      <w:commentRangeStart w:id="97"/>
      <w:r w:rsidRPr="008A2268">
        <w:rPr>
          <w:rFonts w:ascii="Calibri" w:hAnsi="Calibri"/>
          <w:color w:val="FF0000"/>
        </w:rPr>
        <w:t xml:space="preserve">There is some recent debate about how a unit can be deregulated using the high-rent vacancy regulation. As has generally been understood, the unit can be deregulated if the high rent threshold is reached </w:t>
      </w:r>
      <w:r w:rsidRPr="008A2268">
        <w:rPr>
          <w:rFonts w:ascii="Calibri" w:hAnsi="Calibri"/>
          <w:b/>
          <w:color w:val="FF0000"/>
        </w:rPr>
        <w:t xml:space="preserve">during vacancy </w:t>
      </w:r>
      <w:r w:rsidRPr="008A2268">
        <w:rPr>
          <w:rFonts w:ascii="Calibri" w:hAnsi="Calibri"/>
          <w:color w:val="FF0000"/>
        </w:rPr>
        <w:t xml:space="preserve">if the monthly rent exceeds the threshold after including the vacancy bonus and individual apartment improvements (IAIs). However, the language in the most recent (2015) rent law amendments seems to require that the apartment must </w:t>
      </w:r>
      <w:r w:rsidRPr="008A2268">
        <w:rPr>
          <w:rFonts w:ascii="Calibri" w:hAnsi="Calibri"/>
          <w:i/>
          <w:color w:val="FF0000"/>
        </w:rPr>
        <w:t>first</w:t>
      </w:r>
      <w:r w:rsidRPr="008A2268">
        <w:rPr>
          <w:rFonts w:ascii="Calibri" w:hAnsi="Calibri"/>
          <w:color w:val="FF0000"/>
        </w:rPr>
        <w:t xml:space="preserve"> reach the deregulation threshold and </w:t>
      </w:r>
      <w:r w:rsidRPr="008A2268">
        <w:rPr>
          <w:rFonts w:ascii="Calibri" w:hAnsi="Calibri"/>
          <w:i/>
          <w:color w:val="FF0000"/>
        </w:rPr>
        <w:t>then</w:t>
      </w:r>
      <w:r w:rsidRPr="008A2268">
        <w:rPr>
          <w:rFonts w:ascii="Calibri" w:hAnsi="Calibri"/>
          <w:color w:val="FF0000"/>
        </w:rPr>
        <w:t xml:space="preserve"> become vacant before it can it be deregulated. </w:t>
      </w:r>
      <w:ins w:id="98" w:author="Davidson, Ellen" w:date="2018-11-19T12:13:00Z">
        <w:r w:rsidR="00E75208">
          <w:rPr>
            <w:rFonts w:ascii="Calibri" w:hAnsi="Calibri"/>
            <w:color w:val="FF0000"/>
          </w:rPr>
          <w:t xml:space="preserve">There has been a lot of discussion about this issue and the Court of Appeals, </w:t>
        </w:r>
      </w:ins>
      <w:del w:id="99" w:author="Davidson, Ellen" w:date="2018-11-19T12:13:00Z">
        <w:r w:rsidRPr="008A2268" w:rsidDel="00E75208">
          <w:rPr>
            <w:rFonts w:ascii="Calibri" w:hAnsi="Calibri"/>
            <w:color w:val="FF0000"/>
          </w:rPr>
          <w:delText xml:space="preserve">However, the Court of Appeals, </w:delText>
        </w:r>
      </w:del>
      <w:r w:rsidRPr="008A2268">
        <w:rPr>
          <w:rFonts w:ascii="Calibri" w:hAnsi="Calibri"/>
          <w:color w:val="FF0000"/>
        </w:rPr>
        <w:t xml:space="preserve">NY State's highest Court, </w:t>
      </w:r>
      <w:ins w:id="100" w:author="Davidson, Ellen" w:date="2018-11-19T12:13:00Z">
        <w:r w:rsidR="00E75208">
          <w:rPr>
            <w:rFonts w:ascii="Calibri" w:hAnsi="Calibri"/>
            <w:color w:val="FF0000"/>
          </w:rPr>
          <w:t xml:space="preserve">recently issued a decision on this issue.  However, </w:t>
        </w:r>
      </w:ins>
      <w:del w:id="101" w:author="Davidson, Ellen" w:date="2018-11-19T12:14:00Z">
        <w:r w:rsidRPr="008A2268" w:rsidDel="00E75208">
          <w:rPr>
            <w:rFonts w:ascii="Calibri" w:hAnsi="Calibri"/>
            <w:color w:val="FF0000"/>
          </w:rPr>
          <w:delText>settled this question—</w:delText>
        </w:r>
      </w:del>
      <w:ins w:id="102" w:author="Davidson, Ellen" w:date="2018-11-19T12:14:00Z">
        <w:r w:rsidR="00E75208">
          <w:rPr>
            <w:rFonts w:ascii="Calibri" w:hAnsi="Calibri"/>
            <w:color w:val="FF0000"/>
          </w:rPr>
          <w:t xml:space="preserve"> -</w:t>
        </w:r>
      </w:ins>
      <w:r w:rsidRPr="008A2268">
        <w:rPr>
          <w:rFonts w:ascii="Calibri" w:hAnsi="Calibri"/>
          <w:color w:val="FF0000"/>
        </w:rPr>
        <w:t>the Altman Ruling—</w:t>
      </w:r>
      <w:del w:id="103" w:author="Davidson, Ellen" w:date="2018-11-19T12:14:00Z">
        <w:r w:rsidRPr="008A2268" w:rsidDel="00E75208">
          <w:rPr>
            <w:rFonts w:ascii="Calibri" w:hAnsi="Calibri"/>
            <w:color w:val="FF0000"/>
          </w:rPr>
          <w:delText xml:space="preserve">last year </w:delText>
        </w:r>
      </w:del>
      <w:ins w:id="104" w:author="Davidson, Ellen" w:date="2018-11-19T12:14:00Z">
        <w:r w:rsidR="00E75208">
          <w:rPr>
            <w:rFonts w:ascii="Calibri" w:hAnsi="Calibri"/>
            <w:color w:val="FF0000"/>
          </w:rPr>
          <w:t xml:space="preserve"> looked at </w:t>
        </w:r>
      </w:ins>
      <w:del w:id="105" w:author="Davidson, Ellen" w:date="2018-11-19T12:14:00Z">
        <w:r w:rsidRPr="008A2268" w:rsidDel="00E75208">
          <w:rPr>
            <w:rFonts w:ascii="Calibri" w:hAnsi="Calibri"/>
            <w:color w:val="FF0000"/>
          </w:rPr>
          <w:delText>by looking at t</w:delText>
        </w:r>
      </w:del>
      <w:ins w:id="106" w:author="Davidson, Ellen" w:date="2018-11-19T12:14:00Z">
        <w:r w:rsidR="00E75208">
          <w:rPr>
            <w:rFonts w:ascii="Calibri" w:hAnsi="Calibri"/>
            <w:color w:val="FF0000"/>
          </w:rPr>
          <w:t>t</w:t>
        </w:r>
      </w:ins>
      <w:r w:rsidRPr="008A2268">
        <w:rPr>
          <w:rFonts w:ascii="Calibri" w:hAnsi="Calibri"/>
          <w:color w:val="FF0000"/>
        </w:rPr>
        <w:t>he language put into the law in 1993. The Court found that the owner could increase the rent during vacancy through IAI's and the vacancy bonus and deregulate the apartment. That case did not look at the 2015 language, which is different.</w:t>
      </w:r>
      <w:commentRangeEnd w:id="96"/>
      <w:r w:rsidRPr="008A2268">
        <w:rPr>
          <w:rStyle w:val="CommentReference"/>
          <w:rFonts w:ascii="Calibri" w:hAnsi="Calibri"/>
          <w:sz w:val="24"/>
          <w:szCs w:val="24"/>
        </w:rPr>
        <w:commentReference w:id="96"/>
      </w:r>
      <w:commentRangeEnd w:id="97"/>
      <w:r w:rsidRPr="008A2268">
        <w:rPr>
          <w:rStyle w:val="CommentReference"/>
          <w:rFonts w:ascii="Calibri" w:hAnsi="Calibri"/>
          <w:sz w:val="24"/>
          <w:szCs w:val="24"/>
        </w:rPr>
        <w:commentReference w:id="97"/>
      </w:r>
    </w:p>
    <w:p w:rsidR="003D2387" w:rsidRPr="008A2268" w:rsidRDefault="003D2387" w:rsidP="0088304F">
      <w:pPr>
        <w:jc w:val="both"/>
        <w:rPr>
          <w:rFonts w:ascii="Calibri" w:hAnsi="Calibri"/>
          <w:color w:val="FF0000"/>
        </w:rPr>
      </w:pPr>
    </w:p>
    <w:p w:rsidR="00C904B4" w:rsidRPr="008A2268" w:rsidRDefault="00C904B4" w:rsidP="0088304F">
      <w:pPr>
        <w:jc w:val="both"/>
        <w:rPr>
          <w:rFonts w:ascii="Calibri" w:hAnsi="Calibri"/>
          <w:color w:val="000000" w:themeColor="text1"/>
        </w:rPr>
      </w:pPr>
      <w:r w:rsidRPr="008A2268">
        <w:rPr>
          <w:rFonts w:ascii="Calibri" w:hAnsi="Calibri"/>
          <w:color w:val="000000" w:themeColor="text1"/>
        </w:rPr>
        <w:t xml:space="preserve">There are two important ways that landlords can legally raise rents in rent-regulated apartments aside from the allowable rent increases allowed by the Rent Guidelines Board. </w:t>
      </w:r>
    </w:p>
    <w:p w:rsidR="00C123F6" w:rsidRPr="008A2268" w:rsidRDefault="00C123F6" w:rsidP="00C123F6">
      <w:pPr>
        <w:pStyle w:val="ListParagraph"/>
        <w:numPr>
          <w:ilvl w:val="0"/>
          <w:numId w:val="20"/>
        </w:numPr>
        <w:jc w:val="both"/>
        <w:rPr>
          <w:rFonts w:ascii="Calibri" w:hAnsi="Calibri"/>
          <w:color w:val="FF0000"/>
        </w:rPr>
      </w:pPr>
      <w:r w:rsidRPr="008A2268">
        <w:rPr>
          <w:rFonts w:ascii="Calibri" w:hAnsi="Calibri"/>
          <w:b/>
          <w:color w:val="FF0000"/>
        </w:rPr>
        <w:t>First</w:t>
      </w:r>
      <w:r w:rsidRPr="008A2268">
        <w:rPr>
          <w:rFonts w:ascii="Calibri" w:hAnsi="Calibri"/>
          <w:color w:val="FF0000"/>
        </w:rPr>
        <w:t xml:space="preserve">, is what is called a vacancy increase. In between leases, the landlord is entitled to increase the legal allowable rent by a certain percentage. So, when one tenant leaves a unit and another moves in, the landlord is allowed to charge a rent increase during to vacancy. These vary depending on the length of lease that the new tenant has chosen for their lease, but are usually somewhere between a 16 and 20 percent increase—which can quickly change the monthly rent. </w:t>
      </w:r>
    </w:p>
    <w:p w:rsidR="00C123F6" w:rsidRPr="008A2268" w:rsidRDefault="00C123F6" w:rsidP="00C123F6">
      <w:pPr>
        <w:pStyle w:val="ListParagraph"/>
        <w:numPr>
          <w:ilvl w:val="0"/>
          <w:numId w:val="20"/>
        </w:numPr>
        <w:jc w:val="both"/>
        <w:rPr>
          <w:rFonts w:ascii="Calibri" w:hAnsi="Calibri"/>
          <w:color w:val="FF0000"/>
        </w:rPr>
      </w:pPr>
      <w:commentRangeStart w:id="107"/>
      <w:commentRangeStart w:id="108"/>
      <w:r w:rsidRPr="008A2268">
        <w:rPr>
          <w:rFonts w:ascii="Calibri" w:hAnsi="Calibri"/>
          <w:b/>
          <w:color w:val="FF0000"/>
        </w:rPr>
        <w:t>Second</w:t>
      </w:r>
      <w:r w:rsidRPr="008A2268">
        <w:rPr>
          <w:rFonts w:ascii="Calibri" w:hAnsi="Calibri"/>
          <w:color w:val="FF0000"/>
        </w:rPr>
        <w:t xml:space="preserve">, landlords can pass off costs of improvements that they have made either to the building (Major Capital Improvements) or to the individual apartment (Individual Apartment Improvements).  Often times a tenant will be notified that the landlord made an Individual Apartment Improvements during vacancy, sometimes resulting in the unit being deregulated. </w:t>
      </w:r>
      <w:commentRangeEnd w:id="107"/>
      <w:r w:rsidRPr="008A2268">
        <w:rPr>
          <w:rStyle w:val="CommentReference"/>
          <w:rFonts w:ascii="Calibri" w:hAnsi="Calibri"/>
          <w:sz w:val="24"/>
          <w:szCs w:val="24"/>
        </w:rPr>
        <w:commentReference w:id="107"/>
      </w:r>
      <w:commentRangeEnd w:id="108"/>
      <w:r w:rsidRPr="008A2268">
        <w:rPr>
          <w:rStyle w:val="CommentReference"/>
          <w:rFonts w:ascii="Calibri" w:hAnsi="Calibri"/>
          <w:sz w:val="24"/>
          <w:szCs w:val="24"/>
        </w:rPr>
        <w:commentReference w:id="108"/>
      </w:r>
    </w:p>
    <w:p w:rsidR="00C904B4" w:rsidRPr="008A2268" w:rsidRDefault="00C904B4" w:rsidP="0088304F">
      <w:pPr>
        <w:jc w:val="both"/>
        <w:rPr>
          <w:rFonts w:ascii="Calibri" w:hAnsi="Calibri"/>
          <w:color w:val="FF0000"/>
        </w:rPr>
      </w:pPr>
    </w:p>
    <w:p w:rsidR="00C904B4" w:rsidRPr="008A2268" w:rsidRDefault="00C904B4" w:rsidP="0088304F">
      <w:pPr>
        <w:jc w:val="both"/>
        <w:rPr>
          <w:rFonts w:ascii="Calibri" w:hAnsi="Calibri"/>
          <w:color w:val="FF0000"/>
        </w:rPr>
      </w:pPr>
      <w:r w:rsidRPr="008A2268">
        <w:rPr>
          <w:rFonts w:ascii="Calibri" w:hAnsi="Calibri"/>
          <w:color w:val="FF0000"/>
        </w:rPr>
        <w:t xml:space="preserve">Usually landlords reach the deregulation rent threshold by combining a vacancy increase with an Individual Apartment Improvement. </w:t>
      </w:r>
    </w:p>
    <w:p w:rsidR="003D2387" w:rsidRPr="008A2268" w:rsidRDefault="003D2387" w:rsidP="0088304F">
      <w:pPr>
        <w:jc w:val="both"/>
        <w:rPr>
          <w:rFonts w:ascii="Calibri" w:hAnsi="Calibri"/>
        </w:rPr>
      </w:pPr>
    </w:p>
    <w:p w:rsidR="003D2387" w:rsidRPr="008A2268" w:rsidRDefault="003D2387" w:rsidP="0088304F">
      <w:pPr>
        <w:jc w:val="both"/>
        <w:outlineLvl w:val="0"/>
        <w:rPr>
          <w:rFonts w:ascii="Calibri" w:hAnsi="Calibri"/>
          <w:color w:val="000000" w:themeColor="text1"/>
        </w:rPr>
      </w:pPr>
      <w:r w:rsidRPr="008A2268">
        <w:rPr>
          <w:rFonts w:ascii="Calibri" w:hAnsi="Calibri"/>
          <w:color w:val="000000" w:themeColor="text1"/>
          <w:u w:val="single"/>
        </w:rPr>
        <w:t>The High-Rent Vacancy Deregulation Process.</w:t>
      </w:r>
    </w:p>
    <w:p w:rsidR="003D2387" w:rsidRPr="008A2268" w:rsidRDefault="003D2387" w:rsidP="0088304F">
      <w:pPr>
        <w:jc w:val="both"/>
        <w:rPr>
          <w:rFonts w:ascii="Calibri" w:hAnsi="Calibri" w:cs="Arial"/>
          <w:color w:val="000000" w:themeColor="text1"/>
        </w:rPr>
      </w:pPr>
      <w:r w:rsidRPr="008A2268">
        <w:rPr>
          <w:rFonts w:ascii="Calibri" w:hAnsi="Calibri"/>
          <w:color w:val="000000" w:themeColor="text1"/>
        </w:rPr>
        <w:t>When the high rent threshold is met, two documents from the New York State Homes and Community Renewal (HRC) are involved: (1)</w:t>
      </w:r>
      <w:r w:rsidRPr="008A2268">
        <w:rPr>
          <w:rFonts w:ascii="Calibri" w:hAnsi="Calibri" w:cs="TimesNewRomanPSMT"/>
          <w:color w:val="000000" w:themeColor="text1"/>
        </w:rPr>
        <w:t xml:space="preserve"> an HRC HRVD-N </w:t>
      </w:r>
      <w:r w:rsidRPr="008A2268">
        <w:rPr>
          <w:rFonts w:ascii="Calibri" w:hAnsi="Calibri"/>
          <w:color w:val="000000" w:themeColor="text1"/>
        </w:rPr>
        <w:t>and (2)</w:t>
      </w:r>
      <w:r w:rsidRPr="008A2268">
        <w:rPr>
          <w:rFonts w:ascii="Calibri" w:hAnsi="Calibri" w:cs="TimesNewRomanPSMT"/>
          <w:color w:val="000000" w:themeColor="text1"/>
        </w:rPr>
        <w:t xml:space="preserve"> an HRC 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w:t>
      </w:r>
      <w:r w:rsidRPr="008A2268">
        <w:rPr>
          <w:rFonts w:ascii="Calibri" w:hAnsi="Calibri" w:cs="TimesNewRomanPSMT"/>
          <w:color w:val="000000" w:themeColor="text1"/>
          <w:lang w:val="en"/>
        </w:rPr>
        <w:t xml:space="preserve">contain a statement </w:t>
      </w:r>
      <w:r w:rsidRPr="008A2268">
        <w:rPr>
          <w:rFonts w:ascii="Calibri" w:hAnsi="Calibri" w:cs="TimesNewRomanPSMT"/>
          <w:color w:val="000000" w:themeColor="text1"/>
        </w:rPr>
        <w:t xml:space="preserve">that the tenant can verify the last legal regulated rent </w:t>
      </w:r>
      <w:r w:rsidRPr="008A2268">
        <w:rPr>
          <w:rFonts w:ascii="Calibri" w:hAnsi="Calibri" w:cs="TimesNewRomanPSMT"/>
          <w:color w:val="000000" w:themeColor="text1"/>
          <w:lang w:val="en"/>
        </w:rPr>
        <w:t xml:space="preserve">or maximum rent </w:t>
      </w:r>
      <w:r w:rsidRPr="008A2268">
        <w:rPr>
          <w:rFonts w:ascii="Calibri" w:hAnsi="Calibri" w:cs="TimesNewRomanPSMT"/>
          <w:color w:val="000000" w:themeColor="text1"/>
        </w:rPr>
        <w:t>by contacting HRC.</w:t>
      </w:r>
    </w:p>
    <w:p w:rsidR="003D2387" w:rsidRPr="008A2268" w:rsidRDefault="003D2387" w:rsidP="0088304F">
      <w:pPr>
        <w:jc w:val="both"/>
        <w:rPr>
          <w:rFonts w:ascii="Calibri" w:hAnsi="Calibri" w:cs="TimesNewRomanPSMT"/>
          <w:color w:val="000000" w:themeColor="text1"/>
        </w:rPr>
      </w:pPr>
    </w:p>
    <w:p w:rsidR="003D2387" w:rsidRPr="008A2268" w:rsidRDefault="003D2387" w:rsidP="0088304F">
      <w:pPr>
        <w:jc w:val="both"/>
        <w:rPr>
          <w:rFonts w:ascii="Calibri" w:hAnsi="Calibri" w:cs="TimesNewRomanPSMT"/>
          <w:color w:val="000000" w:themeColor="text1"/>
          <w:lang w:val="en"/>
        </w:rPr>
      </w:pPr>
      <w:r w:rsidRPr="008A2268">
        <w:rPr>
          <w:rFonts w:ascii="Calibri" w:hAnsi="Calibri" w:cs="TimesNewRomanPSMT"/>
          <w:color w:val="000000" w:themeColor="text1"/>
        </w:rPr>
        <w:t>The second form is a</w:t>
      </w:r>
      <w:r w:rsidR="0050693C" w:rsidRPr="0050693C">
        <w:rPr>
          <w:rFonts w:ascii="Calibri" w:hAnsi="Calibri" w:cs="TimesNewRomanPSMT"/>
          <w:color w:val="FF0000"/>
        </w:rPr>
        <w:t xml:space="preserve"> DHCR</w:t>
      </w:r>
      <w:r w:rsidRPr="008A2268">
        <w:rPr>
          <w:rFonts w:ascii="Calibri" w:hAnsi="Calibri" w:cs="TimesNewRomanPSMT"/>
          <w:color w:val="000000" w:themeColor="text1"/>
        </w:rPr>
        <w:t xml:space="preserve"> annual apartment registration and must be filed with HRC. It indicates the unit’s status as permanently exempt from rent regulation laws and when the deregulation will take affect—generally on the April 1</w:t>
      </w:r>
      <w:r w:rsidRPr="008A2268">
        <w:rPr>
          <w:rFonts w:ascii="Calibri" w:hAnsi="Calibri" w:cs="TimesNewRomanPSMT"/>
          <w:color w:val="000000" w:themeColor="text1"/>
          <w:vertAlign w:val="superscript"/>
        </w:rPr>
        <w:t>st</w:t>
      </w:r>
      <w:r w:rsidRPr="008A2268">
        <w:rPr>
          <w:rFonts w:ascii="Calibri" w:hAnsi="Calibri" w:cs="TimesNewRomanPSMT"/>
          <w:color w:val="000000" w:themeColor="text1"/>
        </w:rPr>
        <w:t xml:space="preserve"> following the deregulation filing. It must be sent to the first tenant </w:t>
      </w:r>
      <w:r w:rsidRPr="008A2268">
        <w:rPr>
          <w:rFonts w:ascii="Calibri" w:hAnsi="Calibri" w:cs="TimesNewRomanPSMT"/>
          <w:color w:val="000000" w:themeColor="text1"/>
          <w:lang w:val="en"/>
        </w:rPr>
        <w:t xml:space="preserve">within 30 days after the tenancy commences or the filing of </w:t>
      </w:r>
      <w:r w:rsidRPr="008A2268">
        <w:rPr>
          <w:rFonts w:ascii="Calibri" w:hAnsi="Calibri" w:cs="TimesNewRomanPSMT"/>
          <w:color w:val="000000" w:themeColor="text1"/>
        </w:rPr>
        <w:t>the</w:t>
      </w:r>
      <w:r w:rsidRPr="008A2268">
        <w:rPr>
          <w:rFonts w:ascii="Calibri" w:hAnsi="Calibri" w:cs="TimesNewRomanPSMT"/>
          <w:color w:val="000000" w:themeColor="text1"/>
          <w:lang w:val="en"/>
        </w:rPr>
        <w:t xml:space="preserve"> registration</w:t>
      </w:r>
      <w:r w:rsidRPr="008A2268">
        <w:rPr>
          <w:rFonts w:ascii="Calibri" w:hAnsi="Calibri" w:cs="TimesNewRomanPSMT"/>
          <w:color w:val="000000" w:themeColor="text1"/>
        </w:rPr>
        <w:t xml:space="preserve"> with HRC</w:t>
      </w:r>
      <w:r w:rsidRPr="008A2268">
        <w:rPr>
          <w:rFonts w:ascii="Calibri" w:hAnsi="Calibri" w:cs="TimesNewRomanPSMT"/>
          <w:color w:val="000000" w:themeColor="text1"/>
          <w:lang w:val="en"/>
        </w:rPr>
        <w:t>, whichever occurs later.</w:t>
      </w:r>
    </w:p>
    <w:p w:rsidR="003D2387" w:rsidRPr="008A2268" w:rsidRDefault="003D2387" w:rsidP="0088304F">
      <w:pPr>
        <w:pBdr>
          <w:top w:val="nil"/>
        </w:pBdr>
        <w:jc w:val="both"/>
        <w:rPr>
          <w:rFonts w:ascii="Calibri" w:hAnsi="Calibri"/>
          <w:color w:val="FF0000"/>
          <w:u w:val="single"/>
        </w:rPr>
      </w:pPr>
    </w:p>
    <w:p w:rsidR="003D2387" w:rsidRPr="008A2268" w:rsidRDefault="003D2387" w:rsidP="0088304F">
      <w:pPr>
        <w:pBdr>
          <w:top w:val="nil"/>
        </w:pBdr>
        <w:jc w:val="both"/>
        <w:rPr>
          <w:rFonts w:ascii="Calibri" w:hAnsi="Calibri"/>
        </w:rPr>
      </w:pPr>
    </w:p>
    <w:p w:rsidR="003D2387" w:rsidRPr="008A2268" w:rsidRDefault="003D2387" w:rsidP="0088304F">
      <w:pPr>
        <w:jc w:val="both"/>
        <w:rPr>
          <w:rFonts w:ascii="Calibri" w:hAnsi="Calibri"/>
          <w:b/>
          <w:color w:val="0070C0"/>
          <w:u w:val="single"/>
        </w:rPr>
      </w:pPr>
      <w:r w:rsidRPr="008A2268">
        <w:rPr>
          <w:rFonts w:ascii="Calibri" w:hAnsi="Calibri"/>
          <w:b/>
          <w:color w:val="0070C0"/>
          <w:u w:val="single"/>
        </w:rPr>
        <w:t>Links to include</w:t>
      </w:r>
    </w:p>
    <w:p w:rsidR="003D2387" w:rsidRPr="008A2268" w:rsidRDefault="003D2387" w:rsidP="0088304F">
      <w:pPr>
        <w:jc w:val="both"/>
        <w:rPr>
          <w:rFonts w:ascii="Calibri" w:hAnsi="Calibri"/>
          <w:b/>
          <w:color w:val="0070C0"/>
          <w:u w:val="single"/>
        </w:rPr>
      </w:pPr>
    </w:p>
    <w:p w:rsidR="003D2387" w:rsidRPr="008A2268" w:rsidRDefault="003D2387" w:rsidP="0088304F">
      <w:pPr>
        <w:jc w:val="both"/>
        <w:rPr>
          <w:rFonts w:ascii="Calibri" w:hAnsi="Calibri"/>
          <w:b/>
          <w:color w:val="000000" w:themeColor="text1"/>
          <w:u w:val="single"/>
        </w:rPr>
      </w:pPr>
      <w:r w:rsidRPr="008A2268">
        <w:rPr>
          <w:rFonts w:ascii="Calibri" w:hAnsi="Calibri"/>
          <w:b/>
          <w:color w:val="000000" w:themeColor="text1"/>
        </w:rPr>
        <w:t>page 2 of the Tenant’s Rights Guide</w:t>
      </w:r>
    </w:p>
    <w:p w:rsidR="003D2387" w:rsidRPr="00330832" w:rsidRDefault="00C52BCC" w:rsidP="0088304F">
      <w:pPr>
        <w:jc w:val="both"/>
        <w:rPr>
          <w:rFonts w:ascii="Calibri" w:hAnsi="Calibri"/>
          <w:color w:val="4472C4" w:themeColor="accent5"/>
        </w:rPr>
      </w:pPr>
      <w:hyperlink r:id="rId90" w:history="1">
        <w:r w:rsidR="003D2387" w:rsidRPr="00330832">
          <w:rPr>
            <w:rStyle w:val="Hyperlink"/>
            <w:rFonts w:ascii="Calibri" w:hAnsi="Calibri"/>
            <w:color w:val="4472C4" w:themeColor="accent5"/>
          </w:rPr>
          <w:t>https://ag.ny.gov/sites/default/files/tenants_rights.pdf</w:t>
        </w:r>
      </w:hyperlink>
    </w:p>
    <w:p w:rsidR="003D2387" w:rsidRPr="008A2268" w:rsidRDefault="003D2387" w:rsidP="0088304F">
      <w:pPr>
        <w:pBdr>
          <w:top w:val="nil"/>
        </w:pBdr>
        <w:jc w:val="both"/>
        <w:rPr>
          <w:rFonts w:ascii="Calibri" w:hAnsi="Calibri"/>
          <w:color w:val="0331FF"/>
          <w:u w:val="single"/>
        </w:rPr>
      </w:pPr>
    </w:p>
    <w:p w:rsidR="003D2387" w:rsidRPr="008A2268" w:rsidRDefault="003D2387" w:rsidP="0088304F">
      <w:pPr>
        <w:pBdr>
          <w:top w:val="nil"/>
        </w:pBdr>
        <w:jc w:val="both"/>
        <w:rPr>
          <w:rFonts w:ascii="Calibri" w:hAnsi="Calibri"/>
        </w:rPr>
      </w:pPr>
    </w:p>
    <w:p w:rsidR="003D2387" w:rsidRPr="008A2268" w:rsidRDefault="003D2387" w:rsidP="0088304F">
      <w:pPr>
        <w:jc w:val="both"/>
        <w:rPr>
          <w:rFonts w:ascii="Calibri" w:hAnsi="Calibri"/>
        </w:rPr>
      </w:pPr>
    </w:p>
    <w:p w:rsidR="00A24BFE" w:rsidRPr="008A2268" w:rsidRDefault="00A24BFE" w:rsidP="0088304F">
      <w:pPr>
        <w:jc w:val="both"/>
        <w:outlineLvl w:val="0"/>
        <w:rPr>
          <w:rFonts w:ascii="Calibri" w:hAnsi="Calibri"/>
          <w:b/>
          <w:color w:val="FF0000"/>
        </w:rPr>
      </w:pPr>
    </w:p>
    <w:sectPr w:rsidR="00A24BFE" w:rsidRPr="008A2268" w:rsidSect="00466B07">
      <w:footerReference w:type="even" r:id="rId91"/>
      <w:footerReference w:type="default" r:id="rId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5T12:50:00Z" w:initials="KZ">
    <w:p w:rsidR="009A64B4" w:rsidRPr="007E7EA2" w:rsidRDefault="009A64B4" w:rsidP="00F9429D">
      <w:pPr>
        <w:rPr>
          <w:rFonts w:eastAsia="Times New Roman"/>
        </w:rPr>
      </w:pPr>
      <w:r>
        <w:rPr>
          <w:rStyle w:val="CommentReference"/>
        </w:rPr>
        <w:annotationRef/>
      </w:r>
      <w:r>
        <w:t xml:space="preserve">Your comment: </w:t>
      </w:r>
      <w:r w:rsidRPr="007E7EA2">
        <w:rPr>
          <w:rFonts w:ascii="Helvetica" w:eastAsia="Times New Roman" w:hAnsi="Helvetica"/>
          <w:color w:val="637282"/>
          <w:sz w:val="18"/>
          <w:szCs w:val="18"/>
          <w:shd w:val="clear" w:color="auto" w:fill="FFFFFF"/>
        </w:rPr>
        <w:t>The signature of the tenant and owner. Actually it could be the owner's agent. It is not unusual to see the managing agent sign the lease.</w:t>
      </w:r>
    </w:p>
  </w:comment>
  <w:comment w:id="1" w:author="Kasey  Zapatka" w:date="2018-11-15T17:34:00Z" w:initials="KZ">
    <w:p w:rsidR="009A64B4" w:rsidRDefault="009A64B4" w:rsidP="00F9429D">
      <w:pPr>
        <w:pStyle w:val="CommentText"/>
      </w:pPr>
      <w:r>
        <w:rPr>
          <w:rStyle w:val="CommentReference"/>
        </w:rPr>
        <w:annotationRef/>
      </w:r>
      <w:r>
        <w:t>Added “or someone working for the landlord” to mean  the landlord and their agent…wanted something less legalese</w:t>
      </w:r>
    </w:p>
  </w:comment>
  <w:comment w:id="2" w:author="Kasey  Zapatka" w:date="2018-11-16T16:10:00Z" w:initials="KZ">
    <w:p w:rsidR="009A64B4" w:rsidRPr="000D5EB1" w:rsidRDefault="009A64B4" w:rsidP="004D5332">
      <w:pPr>
        <w:rPr>
          <w:rFonts w:eastAsia="Times New Roman"/>
        </w:rPr>
      </w:pPr>
      <w:r>
        <w:rPr>
          <w:rStyle w:val="CommentReference"/>
        </w:rPr>
        <w:annotationRef/>
      </w:r>
      <w:r>
        <w:t xml:space="preserve">Your comment: </w:t>
      </w:r>
      <w:r w:rsidRPr="000D5EB1">
        <w:rPr>
          <w:rFonts w:ascii="Helvetica" w:eastAsia="Times New Roman" w:hAnsi="Helvetica"/>
          <w:color w:val="637282"/>
          <w:sz w:val="18"/>
          <w:szCs w:val="18"/>
          <w:shd w:val="clear" w:color="auto" w:fill="FFFFFF"/>
        </w:rPr>
        <w:t>As I read the rider, this information is only necessary at the initial lease.</w:t>
      </w:r>
    </w:p>
  </w:comment>
  <w:comment w:id="3" w:author="Kasey  Zapatka" w:date="2018-11-16T16:14:00Z" w:initials="KZ">
    <w:p w:rsidR="009A64B4" w:rsidRDefault="009A64B4">
      <w:pPr>
        <w:pStyle w:val="CommentText"/>
      </w:pPr>
      <w:r>
        <w:rPr>
          <w:rStyle w:val="CommentReference"/>
        </w:rPr>
        <w:annotationRef/>
      </w:r>
      <w:r>
        <w:t>Added the part in the red</w:t>
      </w:r>
    </w:p>
  </w:comment>
  <w:comment w:id="4" w:author="Davidson, Ellen" w:date="2018-11-19T11:33:00Z" w:initials="ED">
    <w:p w:rsidR="00E75208" w:rsidRDefault="00E75208">
      <w:pPr>
        <w:pStyle w:val="CommentText"/>
      </w:pPr>
      <w:r>
        <w:rPr>
          <w:rStyle w:val="CommentReference"/>
        </w:rPr>
        <w:annotationRef/>
      </w:r>
      <w:r>
        <w:t xml:space="preserve">I know all the numbers are confusing.  However, the extra .6 increase for long term tenancies is when there hasn’t been a vacancy increase in over 8 years.  </w:t>
      </w:r>
    </w:p>
  </w:comment>
  <w:comment w:id="14" w:author="Kasey  Zapatka" w:date="2018-11-16T17:05:00Z" w:initials="KZ">
    <w:p w:rsidR="009A64B4" w:rsidRPr="0000106A" w:rsidRDefault="009A64B4" w:rsidP="0000106A">
      <w:pPr>
        <w:rPr>
          <w:rFonts w:eastAsia="Times New Roman"/>
        </w:rPr>
      </w:pPr>
      <w:r>
        <w:rPr>
          <w:rStyle w:val="CommentReference"/>
        </w:rPr>
        <w:annotationRef/>
      </w:r>
      <w:r>
        <w:t xml:space="preserve">Your comment: </w:t>
      </w:r>
      <w:r w:rsidRPr="0000106A">
        <w:rPr>
          <w:rFonts w:ascii="Helvetica" w:eastAsia="Times New Roman" w:hAnsi="Helvetica"/>
          <w:color w:val="637282"/>
          <w:sz w:val="18"/>
          <w:szCs w:val="18"/>
          <w:shd w:val="clear" w:color="auto" w:fill="FFFFFF"/>
        </w:rPr>
        <w:t>by determining the difference in increases for one and two year leases and then subtracting that difference 20%</w:t>
      </w:r>
    </w:p>
    <w:p w:rsidR="009A64B4" w:rsidRDefault="009A64B4">
      <w:pPr>
        <w:pStyle w:val="CommentText"/>
      </w:pPr>
    </w:p>
  </w:comment>
  <w:comment w:id="15" w:author="Kasey  Zapatka" w:date="2018-11-16T17:05:00Z" w:initials="KZ">
    <w:p w:rsidR="009A64B4" w:rsidRDefault="009A64B4">
      <w:pPr>
        <w:pStyle w:val="CommentText"/>
      </w:pPr>
      <w:r>
        <w:rPr>
          <w:rStyle w:val="CommentReference"/>
        </w:rPr>
        <w:annotationRef/>
      </w:r>
      <w:r>
        <w:t>Adjusted accordingly</w:t>
      </w:r>
    </w:p>
  </w:comment>
  <w:comment w:id="17" w:author="Kasey  Zapatka" w:date="2018-11-16T17:10:00Z" w:initials="KZ">
    <w:p w:rsidR="009A64B4" w:rsidRDefault="009A64B4">
      <w:pPr>
        <w:pStyle w:val="CommentText"/>
      </w:pPr>
      <w:r>
        <w:rPr>
          <w:rStyle w:val="CommentReference"/>
        </w:rPr>
        <w:annotationRef/>
      </w:r>
      <w:r>
        <w:t>You wanted me to make this example more clear</w:t>
      </w:r>
    </w:p>
  </w:comment>
  <w:comment w:id="18" w:author="Kasey  Zapatka" w:date="2018-11-16T17:18:00Z" w:initials="KZ">
    <w:p w:rsidR="009A64B4" w:rsidRPr="00A2352A" w:rsidRDefault="009A64B4" w:rsidP="00A2352A">
      <w:pPr>
        <w:rPr>
          <w:rFonts w:eastAsia="Times New Roman"/>
        </w:rPr>
      </w:pPr>
      <w:r>
        <w:rPr>
          <w:rStyle w:val="CommentReference"/>
        </w:rPr>
        <w:annotationRef/>
      </w:r>
      <w:r>
        <w:t xml:space="preserve">Your comment: </w:t>
      </w:r>
      <w:r w:rsidRPr="00A2352A">
        <w:rPr>
          <w:rFonts w:ascii="Helvetica" w:eastAsia="Times New Roman" w:hAnsi="Helvetica"/>
          <w:color w:val="637282"/>
          <w:sz w:val="18"/>
          <w:szCs w:val="18"/>
          <w:shd w:val="clear" w:color="auto" w:fill="FFFFFF"/>
        </w:rPr>
        <w:t>I'm not sure what this is in reference to.</w:t>
      </w:r>
    </w:p>
    <w:p w:rsidR="009A64B4" w:rsidRDefault="009A64B4">
      <w:pPr>
        <w:pStyle w:val="CommentText"/>
      </w:pPr>
      <w:r>
        <w:t>-it’s an outline of the next three sections</w:t>
      </w:r>
    </w:p>
  </w:comment>
  <w:comment w:id="22" w:author="Kasey  Zapatka" w:date="2018-11-16T17:49:00Z" w:initials="KZ">
    <w:p w:rsidR="009A64B4" w:rsidRDefault="009A64B4">
      <w:pPr>
        <w:pStyle w:val="CommentText"/>
      </w:pPr>
      <w:r>
        <w:rPr>
          <w:rStyle w:val="CommentReference"/>
        </w:rPr>
        <w:annotationRef/>
      </w:r>
      <w:r>
        <w:t xml:space="preserve">Specifying long vacancy </w:t>
      </w:r>
    </w:p>
  </w:comment>
  <w:comment w:id="23" w:author="Kasey  Zapatka" w:date="2018-11-16T17:10:00Z" w:initials="KZ">
    <w:p w:rsidR="009A64B4" w:rsidRDefault="009A64B4" w:rsidP="00B95DE3">
      <w:pPr>
        <w:pStyle w:val="CommentText"/>
      </w:pPr>
      <w:r>
        <w:rPr>
          <w:rStyle w:val="CommentReference"/>
        </w:rPr>
        <w:annotationRef/>
      </w:r>
      <w:r>
        <w:t xml:space="preserve">You wanted me to make this example more clear in an earlier iteration of it, included the same changes as earlier. </w:t>
      </w:r>
    </w:p>
  </w:comment>
  <w:comment w:id="24" w:author="Kasey  Zapatka" w:date="2018-11-16T17:53:00Z" w:initials="KZ">
    <w:p w:rsidR="009A64B4" w:rsidRPr="00E00455" w:rsidRDefault="009A64B4" w:rsidP="00E00455">
      <w:pPr>
        <w:rPr>
          <w:rFonts w:eastAsia="Times New Roman"/>
        </w:rPr>
      </w:pPr>
      <w:r>
        <w:rPr>
          <w:rStyle w:val="CommentReference"/>
        </w:rPr>
        <w:annotationRef/>
      </w:r>
      <w:r>
        <w:t xml:space="preserve">Your comment: </w:t>
      </w:r>
      <w:r w:rsidRPr="00E00455">
        <w:rPr>
          <w:rFonts w:ascii="Helvetica" w:eastAsia="Times New Roman" w:hAnsi="Helvetica"/>
          <w:color w:val="637282"/>
          <w:sz w:val="18"/>
          <w:szCs w:val="18"/>
          <w:shd w:val="clear" w:color="auto" w:fill="FFFFFF"/>
        </w:rPr>
        <w:t>Its more than 35 units and 35 units and less.</w:t>
      </w:r>
    </w:p>
    <w:p w:rsidR="009A64B4" w:rsidRDefault="009A64B4">
      <w:pPr>
        <w:pStyle w:val="CommentText"/>
      </w:pPr>
    </w:p>
  </w:comment>
  <w:comment w:id="25" w:author="Kasey  Zapatka" w:date="2018-11-16T17:54:00Z" w:initials="KZ">
    <w:p w:rsidR="009A64B4" w:rsidRPr="00E00455" w:rsidRDefault="009A64B4">
      <w:pPr>
        <w:pStyle w:val="CommentText"/>
        <w:rPr>
          <w:color w:val="000000" w:themeColor="text1"/>
        </w:rPr>
      </w:pPr>
      <w:r w:rsidRPr="00E00455">
        <w:rPr>
          <w:rStyle w:val="CommentReference"/>
          <w:color w:val="000000" w:themeColor="text1"/>
        </w:rPr>
        <w:annotationRef/>
      </w:r>
      <w:r w:rsidRPr="00E00455">
        <w:rPr>
          <w:color w:val="000000" w:themeColor="text1"/>
        </w:rPr>
        <w:t xml:space="preserve">same as above </w:t>
      </w:r>
    </w:p>
  </w:comment>
  <w:comment w:id="26" w:author="Kasey  Zapatka" w:date="2018-11-15T21:48:00Z" w:initials="KZ">
    <w:p w:rsidR="009A64B4" w:rsidRPr="00895F4A" w:rsidRDefault="009A64B4" w:rsidP="00050541">
      <w:pPr>
        <w:rPr>
          <w:rFonts w:eastAsia="Times New Roman"/>
        </w:rPr>
      </w:pPr>
      <w:r>
        <w:rPr>
          <w:rStyle w:val="CommentReference"/>
        </w:rPr>
        <w:annotationRef/>
      </w:r>
      <w:r>
        <w:t xml:space="preserve">Your comment: </w:t>
      </w:r>
      <w:r w:rsidRPr="00895F4A">
        <w:rPr>
          <w:rFonts w:ascii="Helvetica" w:eastAsia="Times New Roman" w:hAnsi="Helvetica"/>
          <w:color w:val="637282"/>
          <w:sz w:val="18"/>
          <w:szCs w:val="18"/>
          <w:shd w:val="clear" w:color="auto" w:fill="FFFFFF"/>
        </w:rPr>
        <w:t>both the lower rent and the higher rent HAS to be disclosed . . .</w:t>
      </w:r>
    </w:p>
  </w:comment>
  <w:comment w:id="27" w:author="Kasey  Zapatka" w:date="2018-11-15T21:49:00Z" w:initials="KZ">
    <w:p w:rsidR="009A64B4" w:rsidRPr="00895F4A" w:rsidRDefault="009A64B4" w:rsidP="00050541">
      <w:pPr>
        <w:pStyle w:val="CommentText"/>
        <w:rPr>
          <w:rFonts w:ascii="Calibri" w:hAnsi="Calibri"/>
        </w:rPr>
      </w:pPr>
      <w:r w:rsidRPr="00895F4A">
        <w:rPr>
          <w:rStyle w:val="CommentReference"/>
          <w:rFonts w:ascii="Calibri" w:hAnsi="Calibri"/>
        </w:rPr>
        <w:annotationRef/>
      </w:r>
      <w:r w:rsidRPr="00895F4A">
        <w:rPr>
          <w:rFonts w:ascii="Calibri" w:hAnsi="Calibri"/>
        </w:rPr>
        <w:t>Stated that both had to be disclosed</w:t>
      </w:r>
    </w:p>
  </w:comment>
  <w:comment w:id="28" w:author="Kasey  Zapatka" w:date="2018-11-16T18:36:00Z" w:initials="KZ">
    <w:p w:rsidR="009A64B4" w:rsidRPr="00900D1F" w:rsidRDefault="009A64B4" w:rsidP="00900D1F">
      <w:pPr>
        <w:rPr>
          <w:rFonts w:eastAsia="Times New Roman"/>
        </w:rPr>
      </w:pPr>
      <w:r>
        <w:rPr>
          <w:rStyle w:val="CommentReference"/>
        </w:rPr>
        <w:annotationRef/>
      </w:r>
      <w:r>
        <w:rPr>
          <w:rFonts w:ascii="Helvetica" w:eastAsia="Times New Roman" w:hAnsi="Helvetica"/>
          <w:color w:val="637282"/>
          <w:sz w:val="18"/>
          <w:szCs w:val="18"/>
          <w:shd w:val="clear" w:color="auto" w:fill="FFFFFF"/>
        </w:rPr>
        <w:t xml:space="preserve">Your Comment; </w:t>
      </w:r>
      <w:r w:rsidRPr="00900D1F">
        <w:rPr>
          <w:rFonts w:ascii="Helvetica" w:eastAsia="Times New Roman" w:hAnsi="Helvetica"/>
          <w:color w:val="637282"/>
          <w:sz w:val="18"/>
          <w:szCs w:val="18"/>
          <w:shd w:val="clear" w:color="auto" w:fill="FFFFFF"/>
        </w:rPr>
        <w:t>This needs to say that the landlord must disclose both.</w:t>
      </w:r>
    </w:p>
  </w:comment>
  <w:comment w:id="29" w:author="Kasey  Zapatka" w:date="2018-11-16T18:36:00Z" w:initials="KZ">
    <w:p w:rsidR="009A64B4" w:rsidRDefault="009A64B4">
      <w:pPr>
        <w:pStyle w:val="CommentText"/>
      </w:pPr>
      <w:r>
        <w:rPr>
          <w:rStyle w:val="CommentReference"/>
        </w:rPr>
        <w:annotationRef/>
      </w:r>
      <w:r>
        <w:t>Similar other changes made about this issue</w:t>
      </w:r>
    </w:p>
  </w:comment>
  <w:comment w:id="30" w:author="Kasey  Zapatka" w:date="2018-11-16T18:45:00Z" w:initials="KZ">
    <w:p w:rsidR="009A64B4" w:rsidRDefault="009A64B4">
      <w:pPr>
        <w:pStyle w:val="CommentText"/>
      </w:pPr>
      <w:r>
        <w:rPr>
          <w:rStyle w:val="CommentReference"/>
        </w:rPr>
        <w:annotationRef/>
      </w:r>
      <w:r>
        <w:t xml:space="preserve">I asked you about these on the last round of revisions, so this whole sheet is completely new. This is similar to annotation 14 in the renewal lease; however, I added a short bit about the garage. Any changes here probably need to be made there too. </w:t>
      </w:r>
    </w:p>
  </w:comment>
  <w:comment w:id="31" w:author="Kasey  Zapatka" w:date="2018-10-07T14:29:00Z" w:initials="KZ">
    <w:p w:rsidR="009A64B4" w:rsidRDefault="009A64B4" w:rsidP="00483E34">
      <w:pPr>
        <w:pStyle w:val="CommentText"/>
      </w:pPr>
      <w:r>
        <w:rPr>
          <w:rStyle w:val="CommentReference"/>
        </w:rPr>
        <w:annotationRef/>
      </w:r>
      <w:r>
        <w:rPr>
          <w:rStyle w:val="CommentReference"/>
        </w:rPr>
        <w:t>Is there correct? I wanted to be sure that you saw this one</w:t>
      </w:r>
    </w:p>
  </w:comment>
  <w:comment w:id="51" w:author="Kasey  Zapatka" w:date="2018-11-16T17:05:00Z" w:initials="KZ">
    <w:p w:rsidR="009A64B4" w:rsidRPr="0000106A" w:rsidRDefault="009A64B4" w:rsidP="008437DF">
      <w:pPr>
        <w:rPr>
          <w:rFonts w:eastAsia="Times New Roman"/>
        </w:rPr>
      </w:pPr>
      <w:r>
        <w:rPr>
          <w:rStyle w:val="CommentReference"/>
        </w:rPr>
        <w:annotationRef/>
      </w:r>
      <w:r>
        <w:t xml:space="preserve">Your comment: </w:t>
      </w:r>
      <w:r w:rsidRPr="0000106A">
        <w:rPr>
          <w:rFonts w:ascii="Helvetica" w:eastAsia="Times New Roman" w:hAnsi="Helvetica"/>
          <w:color w:val="637282"/>
          <w:sz w:val="18"/>
          <w:szCs w:val="18"/>
          <w:shd w:val="clear" w:color="auto" w:fill="FFFFFF"/>
        </w:rPr>
        <w:t>by determining the difference in increases for one and two year leases and then subtracting that difference 20%</w:t>
      </w:r>
    </w:p>
    <w:p w:rsidR="009A64B4" w:rsidRDefault="009A64B4" w:rsidP="008437DF">
      <w:pPr>
        <w:pStyle w:val="CommentText"/>
      </w:pPr>
    </w:p>
  </w:comment>
  <w:comment w:id="52" w:author="Kasey  Zapatka" w:date="2018-11-16T17:05:00Z" w:initials="KZ">
    <w:p w:rsidR="009A64B4" w:rsidRDefault="009A64B4" w:rsidP="008437DF">
      <w:pPr>
        <w:pStyle w:val="CommentText"/>
      </w:pPr>
      <w:r>
        <w:rPr>
          <w:rStyle w:val="CommentReference"/>
        </w:rPr>
        <w:annotationRef/>
      </w:r>
      <w:r>
        <w:t>Adjusted accordingly</w:t>
      </w:r>
    </w:p>
  </w:comment>
  <w:comment w:id="53" w:author="Kasey  Zapatka" w:date="2018-11-16T17:10:00Z" w:initials="KZ">
    <w:p w:rsidR="009A64B4" w:rsidRDefault="009A64B4" w:rsidP="008437DF">
      <w:pPr>
        <w:pStyle w:val="CommentText"/>
      </w:pPr>
      <w:r>
        <w:rPr>
          <w:rStyle w:val="CommentReference"/>
        </w:rPr>
        <w:annotationRef/>
      </w:r>
      <w:r>
        <w:t xml:space="preserve">You wanted me to make this example more clear in an earlier iteration of it, included the same changes as earlier. </w:t>
      </w:r>
    </w:p>
  </w:comment>
  <w:comment w:id="54" w:author="Kasey  Zapatka" w:date="2018-11-16T19:08:00Z" w:initials="KZ">
    <w:p w:rsidR="009A64B4" w:rsidRPr="004A4570" w:rsidRDefault="009A64B4" w:rsidP="004A4570">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and represent tenants, owners and the public.</w:t>
      </w:r>
    </w:p>
  </w:comment>
  <w:comment w:id="55" w:author="Kasey  Zapatka" w:date="2018-11-15T22:03:00Z" w:initials="KZ">
    <w:p w:rsidR="009A64B4" w:rsidRPr="00BF09F3" w:rsidRDefault="009A64B4" w:rsidP="008A2268">
      <w:pPr>
        <w:rPr>
          <w:rFonts w:eastAsia="Times New Roman"/>
        </w:rPr>
      </w:pPr>
      <w:r>
        <w:rPr>
          <w:rStyle w:val="CommentReference"/>
        </w:rPr>
        <w:annotationRef/>
      </w:r>
      <w:r>
        <w:t>Your comment:</w:t>
      </w:r>
      <w:r w:rsidRPr="00BF09F3">
        <w:rPr>
          <w:rFonts w:ascii="Helvetica" w:eastAsia="Times New Roman" w:hAnsi="Helvetica"/>
          <w:color w:val="637282"/>
          <w:sz w:val="18"/>
          <w:szCs w:val="18"/>
          <w:shd w:val="clear" w:color="auto" w:fill="FFFFFF"/>
        </w:rPr>
        <w:t xml:space="preserve"> I think there needs to be a sentence which explains that</w:t>
      </w:r>
      <w:r>
        <w:rPr>
          <w:rFonts w:ascii="Helvetica" w:eastAsia="Times New Roman" w:hAnsi="Helvetica"/>
          <w:color w:val="637282"/>
          <w:sz w:val="18"/>
          <w:szCs w:val="18"/>
          <w:shd w:val="clear" w:color="auto" w:fill="FFFFFF"/>
        </w:rPr>
        <w:t xml:space="preserve"> DHCR </w:t>
      </w:r>
      <w:r w:rsidRPr="00BF09F3">
        <w:rPr>
          <w:rFonts w:ascii="Helvetica" w:eastAsia="Times New Roman" w:hAnsi="Helvetica"/>
          <w:color w:val="637282"/>
          <w:sz w:val="18"/>
          <w:szCs w:val="18"/>
          <w:shd w:val="clear" w:color="auto" w:fill="FFFFFF"/>
        </w:rPr>
        <w:t>will send out a notice of an MCI rent increase and it may start in the middle of a lease term.</w:t>
      </w:r>
    </w:p>
  </w:comment>
  <w:comment w:id="56" w:author="Kasey  Zapatka" w:date="2018-11-15T22:04:00Z" w:initials="KZ">
    <w:p w:rsidR="009A64B4" w:rsidRDefault="009A64B4" w:rsidP="008A2268">
      <w:pPr>
        <w:pStyle w:val="CommentText"/>
      </w:pPr>
      <w:r>
        <w:rPr>
          <w:rStyle w:val="CommentReference"/>
        </w:rPr>
        <w:annotationRef/>
      </w:r>
      <w:r>
        <w:t>Added the sentence in…good catch</w:t>
      </w:r>
    </w:p>
  </w:comment>
  <w:comment w:id="57" w:author="Kasey  Zapatka" w:date="2018-02-08T13:56:00Z" w:initials="KZ">
    <w:p w:rsidR="009A64B4" w:rsidRPr="002A6B1F" w:rsidRDefault="009A64B4" w:rsidP="004D4B8E">
      <w:pPr>
        <w:pStyle w:val="CommentText"/>
        <w:rPr>
          <w:rFonts w:ascii="Calibri" w:hAnsi="Calibri"/>
          <w:sz w:val="24"/>
          <w:szCs w:val="24"/>
        </w:rPr>
      </w:pPr>
      <w:r w:rsidRPr="002A6B1F">
        <w:rPr>
          <w:rStyle w:val="CommentReference"/>
          <w:rFonts w:ascii="Calibri" w:hAnsi="Calibri"/>
          <w:sz w:val="24"/>
          <w:szCs w:val="24"/>
        </w:rPr>
        <w:annotationRef/>
      </w:r>
      <w:r w:rsidRPr="002A6B1F">
        <w:rPr>
          <w:rFonts w:ascii="Calibri" w:hAnsi="Calibri"/>
          <w:sz w:val="24"/>
          <w:szCs w:val="24"/>
        </w:rPr>
        <w:t>This is straight from Fact Sheet #24, I can reword and adjust if you think we should</w:t>
      </w:r>
      <w:r>
        <w:rPr>
          <w:rFonts w:ascii="Calibri" w:hAnsi="Calibri"/>
          <w:sz w:val="24"/>
          <w:szCs w:val="24"/>
        </w:rPr>
        <w:t xml:space="preserve">…thinking about copyright/plagiarism issues? </w:t>
      </w:r>
    </w:p>
  </w:comment>
  <w:comment w:id="58" w:author="Kasey  Zapatka" w:date="2018-11-16T19:15:00Z" w:initials="KZ">
    <w:p w:rsidR="009A64B4" w:rsidRPr="005942FF" w:rsidRDefault="009A64B4" w:rsidP="005942FF">
      <w:pPr>
        <w:rPr>
          <w:rFonts w:ascii="Helvetica" w:eastAsia="Times New Roman" w:hAnsi="Helvetica"/>
          <w:color w:val="637282"/>
          <w:sz w:val="18"/>
          <w:szCs w:val="18"/>
          <w:shd w:val="clear" w:color="auto" w:fill="FFFFFF"/>
        </w:rPr>
      </w:pPr>
      <w:r>
        <w:rPr>
          <w:rStyle w:val="CommentReference"/>
        </w:rPr>
        <w:annotationRef/>
      </w:r>
      <w:r>
        <w:t xml:space="preserve">Your comment: </w:t>
      </w:r>
      <w:r>
        <w:rPr>
          <w:rFonts w:ascii="Helvetica" w:eastAsia="Times New Roman" w:hAnsi="Helvetica"/>
          <w:color w:val="637282"/>
          <w:sz w:val="18"/>
          <w:szCs w:val="18"/>
          <w:shd w:val="clear" w:color="auto" w:fill="FFFFFF"/>
        </w:rPr>
        <w:t xml:space="preserve">This is wrong and is probably wrong on all of MCI sheets so please check all of the MCI documents. </w:t>
      </w:r>
      <w:r>
        <w:rPr>
          <w:rFonts w:ascii="Helvetica" w:eastAsia="Times New Roman" w:hAnsi="Helvetica"/>
          <w:color w:val="637282"/>
          <w:sz w:val="18"/>
          <w:szCs w:val="18"/>
        </w:rPr>
        <w:br/>
      </w:r>
      <w:r>
        <w:rPr>
          <w:rFonts w:ascii="Helvetica" w:eastAsia="Times New Roman" w:hAnsi="Helvetica"/>
          <w:color w:val="637282"/>
          <w:sz w:val="18"/>
          <w:szCs w:val="18"/>
        </w:rPr>
        <w:br/>
      </w:r>
      <w:r>
        <w:rPr>
          <w:rFonts w:ascii="Helvetica" w:eastAsia="Times New Roman" w:hAnsi="Helvetica"/>
          <w:color w:val="637282"/>
          <w:sz w:val="18"/>
          <w:szCs w:val="18"/>
          <w:shd w:val="clear" w:color="auto" w:fill="FFFFFF"/>
        </w:rPr>
        <w:t>So starting from the $800x 6% = $848). The paragraph should continue. The next year, $12 a month will be added to the rent permanently increasing the tenants rent to $860.</w:t>
      </w:r>
    </w:p>
  </w:comment>
  <w:comment w:id="59" w:author="Kasey  Zapatka" w:date="2018-11-16T19:19:00Z" w:initials="KZ">
    <w:p w:rsidR="009A64B4" w:rsidRDefault="009A64B4">
      <w:pPr>
        <w:pStyle w:val="CommentText"/>
      </w:pPr>
      <w:r>
        <w:rPr>
          <w:rStyle w:val="CommentReference"/>
        </w:rPr>
        <w:annotationRef/>
      </w:r>
      <w:r>
        <w:rPr>
          <w:rFonts w:ascii="Helvetica" w:eastAsia="Times New Roman" w:hAnsi="Helvetica"/>
          <w:color w:val="637282"/>
          <w:sz w:val="18"/>
          <w:szCs w:val="18"/>
          <w:shd w:val="clear" w:color="auto" w:fill="FFFFFF"/>
        </w:rPr>
        <w:t>Deleted: “</w:t>
      </w:r>
      <w:r w:rsidRPr="00724FC4">
        <w:rPr>
          <w:rFonts w:ascii="Calibri" w:hAnsi="Calibri" w:cs="TimesNewRomanPSMT"/>
          <w:color w:val="FF0000"/>
          <w:sz w:val="24"/>
          <w:szCs w:val="24"/>
        </w:rPr>
        <w:t>the remaining $12 a month will have to be added as a temporary increase to the following year’s allowable 6 percent increase.</w:t>
      </w:r>
      <w:r>
        <w:rPr>
          <w:rFonts w:ascii="Calibri" w:hAnsi="Calibri" w:cs="TimesNewRomanPSMT"/>
          <w:color w:val="FF0000"/>
        </w:rPr>
        <w:t>”</w:t>
      </w:r>
    </w:p>
  </w:comment>
  <w:comment w:id="60" w:author="Kasey  Zapatka" w:date="2018-11-16T19:18:00Z" w:initials="KZ">
    <w:p w:rsidR="009A64B4" w:rsidRDefault="009A64B4" w:rsidP="00394AB0">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After November. In the example used above, the tenant owes the landlord an additional $180 (3 months x $60). The landlord is entitled to this money. The way the temporary surcharge would be calculated is as follows. 6% of $848 = $50. So the 6% cap leads to an increase of no more than $898. The tenant is already paying $860 because of the $12 added to the as part of the permanent increase. The rent would be increased for four months to $898. The fifth month, the rent would decrease to $888. (Four months of 38 + one month of 28 = $180) The sixth month and thereafter the rent would decrease to $860.</w:t>
      </w:r>
    </w:p>
    <w:p w:rsidR="009A64B4" w:rsidRDefault="009A64B4">
      <w:pPr>
        <w:pStyle w:val="CommentText"/>
      </w:pPr>
    </w:p>
  </w:comment>
  <w:comment w:id="61" w:author="Kasey  Zapatka" w:date="2018-11-16T19:18:00Z" w:initials="KZ">
    <w:p w:rsidR="009A64B4" w:rsidRDefault="009A64B4">
      <w:pPr>
        <w:pStyle w:val="CommentText"/>
        <w:rPr>
          <w:rFonts w:ascii="Calibri" w:hAnsi="Calibri" w:cs="TimesNewRomanPSMT"/>
          <w:color w:val="FF0000"/>
          <w:sz w:val="24"/>
          <w:szCs w:val="24"/>
        </w:rPr>
      </w:pPr>
      <w:r>
        <w:rPr>
          <w:rStyle w:val="CommentReference"/>
        </w:rPr>
        <w:annotationRef/>
      </w:r>
      <w:r>
        <w:t>Deleted “</w:t>
      </w:r>
      <w:r w:rsidRPr="00165F36">
        <w:rPr>
          <w:rFonts w:ascii="Calibri" w:hAnsi="Calibri" w:cs="TimesNewRomanPSMT"/>
          <w:color w:val="FF0000"/>
          <w:sz w:val="24"/>
          <w:szCs w:val="24"/>
        </w:rPr>
        <w:t>Those payments will be included in the rent increases—as long as they are under the 6 percent threshold for that year’s allowable rent increases due to MCI. If not, they will be added onto the next year’s allows 6 percent increase due to MCIs until those three months are paid.</w:t>
      </w:r>
      <w:r>
        <w:rPr>
          <w:rFonts w:ascii="Calibri" w:hAnsi="Calibri" w:cs="TimesNewRomanPSMT"/>
          <w:color w:val="FF0000"/>
          <w:sz w:val="24"/>
          <w:szCs w:val="24"/>
        </w:rPr>
        <w:t>”</w:t>
      </w:r>
    </w:p>
    <w:p w:rsidR="009A64B4" w:rsidRDefault="009A64B4">
      <w:pPr>
        <w:pStyle w:val="CommentText"/>
        <w:rPr>
          <w:rFonts w:ascii="Calibri" w:hAnsi="Calibri" w:cs="TimesNewRomanPSMT"/>
          <w:color w:val="FF0000"/>
          <w:sz w:val="24"/>
          <w:szCs w:val="24"/>
        </w:rPr>
      </w:pPr>
    </w:p>
    <w:p w:rsidR="009A64B4" w:rsidRDefault="009A64B4">
      <w:pPr>
        <w:pStyle w:val="CommentText"/>
      </w:pPr>
      <w:r>
        <w:rPr>
          <w:rFonts w:ascii="Calibri" w:hAnsi="Calibri" w:cs="TimesNewRomanPSMT"/>
          <w:color w:val="FF0000"/>
          <w:sz w:val="24"/>
          <w:szCs w:val="24"/>
        </w:rPr>
        <w:t>Added the part you suggested in red</w:t>
      </w:r>
    </w:p>
  </w:comment>
  <w:comment w:id="62" w:author="Kasey  Zapatka" w:date="2018-02-08T13:44:00Z" w:initials="KZ">
    <w:p w:rsidR="009A64B4" w:rsidRDefault="009A64B4" w:rsidP="004D4B8E">
      <w:pPr>
        <w:pStyle w:val="CommentText"/>
      </w:pPr>
      <w:r>
        <w:rPr>
          <w:rStyle w:val="CommentReference"/>
        </w:rPr>
        <w:annotationRef/>
      </w:r>
      <w:r>
        <w:rPr>
          <w:rStyle w:val="CommentReference"/>
        </w:rPr>
        <w:annotationRef/>
      </w:r>
      <w:r>
        <w:t>There is some contradiction between FACT SHEET #24  and the FAQ from</w:t>
      </w:r>
      <w:r w:rsidRPr="0050693C">
        <w:rPr>
          <w:rFonts w:ascii="Calibri" w:hAnsi="Calibri" w:cs="TimesNewRomanPSMT"/>
          <w:color w:val="FF0000"/>
        </w:rPr>
        <w:t xml:space="preserve"> DHCR</w:t>
      </w:r>
      <w:r>
        <w:t xml:space="preserve">. The fact sheet says that they do pay, but only until it exceeds 1/3 of their income, while the FAQ says that they can get the DOF to amend their exemption. I’m sure there are few that would have to pay, but if you could take another look, that’d be great. </w:t>
      </w:r>
    </w:p>
    <w:p w:rsidR="009A64B4" w:rsidRDefault="009A64B4" w:rsidP="004D4B8E">
      <w:pPr>
        <w:pStyle w:val="CommentText"/>
      </w:pPr>
    </w:p>
    <w:p w:rsidR="009A64B4" w:rsidRPr="00742A0D" w:rsidRDefault="009A64B4" w:rsidP="004D4B8E">
      <w:pPr>
        <w:pStyle w:val="CommentText"/>
        <w:rPr>
          <w:b/>
        </w:rPr>
      </w:pPr>
      <w:r>
        <w:rPr>
          <w:b/>
        </w:rPr>
        <w:t xml:space="preserve">HCR </w:t>
      </w:r>
      <w:r w:rsidRPr="00742A0D">
        <w:rPr>
          <w:b/>
        </w:rPr>
        <w:t>Fact Sheet</w:t>
      </w:r>
    </w:p>
    <w:p w:rsidR="009A64B4" w:rsidRDefault="00C52BCC" w:rsidP="004D4B8E">
      <w:pPr>
        <w:pStyle w:val="CommentText"/>
      </w:pPr>
      <w:hyperlink r:id="rId1" w:history="1">
        <w:r w:rsidR="009A64B4" w:rsidRPr="00E1350A">
          <w:rPr>
            <w:rStyle w:val="Hyperlink"/>
          </w:rPr>
          <w:t>http://www.nyshcr.org/Rent/FactSheets/orafac24.pdf</w:t>
        </w:r>
      </w:hyperlink>
    </w:p>
    <w:p w:rsidR="009A64B4" w:rsidRDefault="009A64B4" w:rsidP="004D4B8E">
      <w:pPr>
        <w:pStyle w:val="CommentText"/>
      </w:pPr>
    </w:p>
    <w:p w:rsidR="009A64B4" w:rsidRDefault="009A64B4" w:rsidP="004D4B8E">
      <w:pPr>
        <w:pStyle w:val="CommentText"/>
      </w:pPr>
    </w:p>
    <w:p w:rsidR="009A64B4" w:rsidRPr="00742A0D" w:rsidRDefault="009A64B4" w:rsidP="004D4B8E">
      <w:pPr>
        <w:pStyle w:val="CommentText"/>
        <w:rPr>
          <w:b/>
        </w:rPr>
      </w:pPr>
      <w:r>
        <w:rPr>
          <w:b/>
        </w:rPr>
        <w:t xml:space="preserve">HCR </w:t>
      </w:r>
      <w:r w:rsidRPr="00742A0D">
        <w:rPr>
          <w:b/>
        </w:rPr>
        <w:t>FAQs</w:t>
      </w:r>
    </w:p>
    <w:p w:rsidR="009A64B4" w:rsidRDefault="00C52BCC" w:rsidP="004D4B8E">
      <w:pPr>
        <w:pStyle w:val="CommentText"/>
      </w:pPr>
      <w:hyperlink r:id="rId2" w:history="1">
        <w:r w:rsidR="009A64B4" w:rsidRPr="00E1350A">
          <w:rPr>
            <w:rStyle w:val="Hyperlink"/>
          </w:rPr>
          <w:t>http://www.nyshcr.org/Rent/Faqs/MCI-FAQ-for-tenants.pdf</w:t>
        </w:r>
      </w:hyperlink>
    </w:p>
    <w:p w:rsidR="009A64B4" w:rsidRDefault="009A64B4" w:rsidP="004D4B8E">
      <w:pPr>
        <w:pStyle w:val="CommentText"/>
      </w:pPr>
    </w:p>
    <w:p w:rsidR="009A64B4" w:rsidRDefault="009A64B4" w:rsidP="004D4B8E">
      <w:pPr>
        <w:pStyle w:val="CommentText"/>
      </w:pPr>
    </w:p>
  </w:comment>
  <w:comment w:id="63" w:author="Kasey  Zapatka" w:date="2018-11-16T19:28:00Z" w:initials="KZ">
    <w:p w:rsidR="009A64B4" w:rsidRDefault="009A64B4">
      <w:pPr>
        <w:pStyle w:val="CommentText"/>
      </w:pPr>
      <w:r>
        <w:rPr>
          <w:rStyle w:val="CommentReference"/>
        </w:rPr>
        <w:annotationRef/>
      </w:r>
      <w:r>
        <w:t>I wasn’t sure what to put here, so I asked and copied what you suggested:</w:t>
      </w:r>
    </w:p>
    <w:p w:rsidR="009A64B4" w:rsidRDefault="009A64B4">
      <w:pPr>
        <w:pStyle w:val="CommentText"/>
      </w:pPr>
    </w:p>
    <w:p w:rsidR="009A64B4" w:rsidRPr="00841251" w:rsidRDefault="009A64B4" w:rsidP="00841251">
      <w:pPr>
        <w:rPr>
          <w:rFonts w:eastAsia="Times New Roman"/>
        </w:rPr>
      </w:pPr>
      <w:r>
        <w:rPr>
          <w:rFonts w:ascii="Helvetica" w:eastAsia="Times New Roman" w:hAnsi="Helvetica"/>
          <w:color w:val="637282"/>
          <w:sz w:val="18"/>
          <w:szCs w:val="18"/>
          <w:shd w:val="clear" w:color="auto" w:fill="FFFFFF"/>
        </w:rPr>
        <w:t>I think I would say that Part C gives some limited exceptions to this rule. All of the exceptions to the rule in Part C are allowed by law. For example, while the lease must be renewed on the same terms and conditions as the previous lease, by law, the landlord can increase the rent by the rent guidelines board increases. It doesn't matter whether the landlord put a clause in the original lease about increases. The law allows the landlord to annual increases approved by the RGB.</w:t>
      </w:r>
    </w:p>
  </w:comment>
  <w:comment w:id="64" w:author="Kasey  Zapatka" w:date="2018-11-15T17:17:00Z" w:initials="KZ">
    <w:p w:rsidR="009A64B4" w:rsidRPr="00961AD1" w:rsidRDefault="009A64B4" w:rsidP="00CD30B9">
      <w:pPr>
        <w:rPr>
          <w:rFonts w:eastAsia="Times New Roman"/>
        </w:rPr>
      </w:pPr>
      <w:r>
        <w:rPr>
          <w:rStyle w:val="CommentReference"/>
        </w:rPr>
        <w:annotationRef/>
      </w:r>
      <w:r>
        <w:t xml:space="preserve">Your comment: </w:t>
      </w:r>
      <w:r w:rsidRPr="00961AD1">
        <w:rPr>
          <w:rFonts w:ascii="Helvetica" w:eastAsia="Times New Roman" w:hAnsi="Helvetica"/>
          <w:color w:val="637282"/>
          <w:sz w:val="18"/>
          <w:szCs w:val="18"/>
          <w:shd w:val="clear" w:color="auto" w:fill="FFFFFF"/>
        </w:rPr>
        <w:t>someone who is not one of the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 . .</w:t>
      </w:r>
    </w:p>
  </w:comment>
  <w:comment w:id="65" w:author="Kasey  Zapatka" w:date="2018-11-15T17:18:00Z" w:initials="KZ">
    <w:p w:rsidR="009A64B4" w:rsidRDefault="009A64B4" w:rsidP="00CD30B9">
      <w:pPr>
        <w:pStyle w:val="CommentText"/>
      </w:pPr>
      <w:r>
        <w:rPr>
          <w:rStyle w:val="CommentReference"/>
        </w:rPr>
        <w:annotationRef/>
      </w:r>
      <w:r>
        <w:t xml:space="preserve">I incorporated your suggestion </w:t>
      </w:r>
    </w:p>
  </w:comment>
  <w:comment w:id="66" w:author="Kasey  Zapatka" w:date="2018-11-16T19:35:00Z" w:initials="KZ">
    <w:p w:rsidR="009A64B4" w:rsidRDefault="009A64B4">
      <w:pPr>
        <w:pStyle w:val="CommentText"/>
      </w:pPr>
      <w:r>
        <w:rPr>
          <w:rStyle w:val="CommentReference"/>
        </w:rPr>
        <w:annotationRef/>
      </w:r>
      <w:r>
        <w:t>Replaced unduly burdensome with “too difficult for the tenant to provide”</w:t>
      </w:r>
    </w:p>
  </w:comment>
  <w:comment w:id="67" w:author="Kasey  Zapatka" w:date="2018-11-16T19:39:00Z" w:initials="KZ">
    <w:p w:rsidR="009A64B4" w:rsidRDefault="009A64B4">
      <w:pPr>
        <w:pStyle w:val="CommentText"/>
      </w:pPr>
      <w:r>
        <w:rPr>
          <w:rStyle w:val="CommentReference"/>
        </w:rPr>
        <w:annotationRef/>
      </w:r>
      <w:r>
        <w:t xml:space="preserve">Didn’t finish the original sentence </w:t>
      </w:r>
    </w:p>
  </w:comment>
  <w:comment w:id="68" w:author="Kasey  Zapatka" w:date="2018-11-17T14:41:00Z" w:initials="KZ">
    <w:p w:rsidR="009A64B4" w:rsidRPr="002E12EE" w:rsidRDefault="009A64B4" w:rsidP="002E12EE">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I’m not sure what this means. Perhaps you could say, the landlord cannot evict a tenant without going through the legal process. If the landlord evicts the tenant themselves, the landlord may be liable to the tenant for 3 times the tenants' damages.</w:t>
      </w:r>
    </w:p>
  </w:comment>
  <w:comment w:id="69" w:author="Kasey  Zapatka" w:date="2018-11-17T14:42:00Z" w:initials="KZ">
    <w:p w:rsidR="009A64B4" w:rsidRDefault="009A64B4">
      <w:pPr>
        <w:pStyle w:val="CommentText"/>
      </w:pPr>
      <w:r>
        <w:rPr>
          <w:rStyle w:val="CommentReference"/>
        </w:rPr>
        <w:annotationRef/>
      </w:r>
      <w:r>
        <w:t xml:space="preserve">I deleted “landlords cannot legally evict tenants physical or by the threat of force. </w:t>
      </w:r>
    </w:p>
  </w:comment>
  <w:comment w:id="71" w:author="Kasey  Zapatka" w:date="2018-11-17T15:09:00Z" w:initials="KZ">
    <w:p w:rsidR="009A64B4" w:rsidRDefault="009A64B4">
      <w:pPr>
        <w:pStyle w:val="CommentText"/>
      </w:pPr>
      <w:r>
        <w:rPr>
          <w:rStyle w:val="CommentReference"/>
        </w:rPr>
        <w:annotationRef/>
      </w:r>
      <w:r>
        <w:t>Changed the example</w:t>
      </w:r>
    </w:p>
  </w:comment>
  <w:comment w:id="72" w:author="Kasey  Zapatka" w:date="2018-11-17T15:12:00Z" w:initials="KZ">
    <w:p w:rsidR="009A64B4" w:rsidRDefault="009A64B4">
      <w:pPr>
        <w:pStyle w:val="CommentText"/>
      </w:pPr>
      <w:r>
        <w:rPr>
          <w:rStyle w:val="CommentReference"/>
        </w:rPr>
        <w:annotationRef/>
      </w:r>
      <w:r>
        <w:t>I reworded the section in red, to try to make it more clear</w:t>
      </w:r>
    </w:p>
  </w:comment>
  <w:comment w:id="89" w:author="Kasey  Zapatka" w:date="2018-02-22T16:49:00Z" w:initials="KZ">
    <w:p w:rsidR="009A64B4" w:rsidRDefault="009A64B4" w:rsidP="00581B15">
      <w:pPr>
        <w:pStyle w:val="CommentText"/>
      </w:pPr>
      <w:r>
        <w:rPr>
          <w:rStyle w:val="CommentReference"/>
        </w:rPr>
        <w:annotationRef/>
      </w:r>
      <w:r>
        <w:t xml:space="preserve">The fact sheet on HRC’s website is under revision. So, we might want to check back in on this later, just in case: </w:t>
      </w:r>
    </w:p>
    <w:p w:rsidR="009A64B4" w:rsidRDefault="009A64B4" w:rsidP="00581B15">
      <w:pPr>
        <w:pStyle w:val="CommentText"/>
      </w:pPr>
    </w:p>
    <w:p w:rsidR="009A64B4" w:rsidRDefault="00C52BCC" w:rsidP="00581B15">
      <w:pPr>
        <w:pStyle w:val="CommentText"/>
      </w:pPr>
      <w:hyperlink r:id="rId3" w:history="1">
        <w:r w:rsidR="009A64B4" w:rsidRPr="00AE3FDC">
          <w:rPr>
            <w:rStyle w:val="Hyperlink"/>
          </w:rPr>
          <w:t>http://www.nyshcr.org/Rent/FactSheets/orafac36.pdf</w:t>
        </w:r>
      </w:hyperlink>
    </w:p>
    <w:p w:rsidR="009A64B4" w:rsidRDefault="009A64B4" w:rsidP="00581B15">
      <w:pPr>
        <w:pStyle w:val="CommentText"/>
      </w:pPr>
    </w:p>
    <w:p w:rsidR="009A64B4" w:rsidRDefault="009A64B4" w:rsidP="00581B15">
      <w:pPr>
        <w:pStyle w:val="CommentText"/>
      </w:pPr>
      <w:r>
        <w:t xml:space="preserve">In writing this page, I used this website as reference. It seems to be an archived fact sheet. Not sure how much different the new one will be: </w:t>
      </w:r>
    </w:p>
    <w:p w:rsidR="009A64B4" w:rsidRDefault="009A64B4" w:rsidP="00581B15">
      <w:pPr>
        <w:pStyle w:val="CommentText"/>
      </w:pPr>
    </w:p>
    <w:p w:rsidR="009A64B4" w:rsidRDefault="00C52BCC" w:rsidP="00581B15">
      <w:pPr>
        <w:pStyle w:val="CommentText"/>
      </w:pPr>
      <w:hyperlink r:id="rId4" w:history="1">
        <w:r w:rsidR="009A64B4" w:rsidRPr="00AE3FDC">
          <w:rPr>
            <w:rStyle w:val="Hyperlink"/>
          </w:rPr>
          <w:t>http://www.nyshcr.org/Rent/FactSheets/orafac36.htm</w:t>
        </w:r>
      </w:hyperlink>
    </w:p>
    <w:p w:rsidR="009A64B4" w:rsidRDefault="009A64B4" w:rsidP="00581B15">
      <w:pPr>
        <w:pStyle w:val="CommentText"/>
      </w:pPr>
      <w:r>
        <w:t xml:space="preserve"> </w:t>
      </w:r>
    </w:p>
  </w:comment>
  <w:comment w:id="90" w:author="Kasey  Zapatka" w:date="2018-02-22T17:22:00Z" w:initials="KZ">
    <w:p w:rsidR="009A64B4" w:rsidRDefault="009A64B4" w:rsidP="00581B15">
      <w:pPr>
        <w:pStyle w:val="CommentText"/>
      </w:pPr>
      <w:r>
        <w:rPr>
          <w:rStyle w:val="CommentReference"/>
        </w:rPr>
        <w:annotationRef/>
      </w:r>
      <w:r>
        <w:t>Has the $200,000 threshold  been adjusted as the DRT has? I couldn’t find anything on this because the current fact sheet is under revision, but I imagine it is adjusted with inflation at a specific rate increase?</w:t>
      </w:r>
    </w:p>
  </w:comment>
  <w:comment w:id="93" w:author="Kasey  Zapatka" w:date="2018-10-05T18:58:00Z" w:initials="KZ">
    <w:p w:rsidR="009A64B4" w:rsidRDefault="009A64B4" w:rsidP="00581B15">
      <w:pPr>
        <w:pStyle w:val="CommentText"/>
      </w:pPr>
      <w:r>
        <w:rPr>
          <w:rStyle w:val="CommentReference"/>
        </w:rPr>
        <w:annotationRef/>
      </w:r>
      <w:r>
        <w:t>Might need to be updated?</w:t>
      </w:r>
    </w:p>
    <w:p w:rsidR="009A64B4" w:rsidRDefault="009A64B4" w:rsidP="00581B15">
      <w:pPr>
        <w:pStyle w:val="CommentText"/>
      </w:pPr>
      <w:r>
        <w:t xml:space="preserve">The fact sheet on HRC’s website is under revision. So, we might want to check back in on this later, just in case: </w:t>
      </w:r>
    </w:p>
    <w:p w:rsidR="009A64B4" w:rsidRDefault="009A64B4" w:rsidP="00581B15">
      <w:pPr>
        <w:pStyle w:val="CommentText"/>
      </w:pPr>
    </w:p>
    <w:p w:rsidR="009A64B4" w:rsidRDefault="00C52BCC" w:rsidP="00581B15">
      <w:pPr>
        <w:pStyle w:val="CommentText"/>
      </w:pPr>
      <w:hyperlink r:id="rId5" w:history="1">
        <w:r w:rsidR="009A64B4" w:rsidRPr="00AE3FDC">
          <w:rPr>
            <w:rStyle w:val="Hyperlink"/>
          </w:rPr>
          <w:t>http://www.nyshcr.org/Rent/FactSheets/orafac36.pdf</w:t>
        </w:r>
      </w:hyperlink>
    </w:p>
    <w:p w:rsidR="009A64B4" w:rsidRDefault="009A64B4" w:rsidP="00581B15">
      <w:pPr>
        <w:pStyle w:val="CommentText"/>
      </w:pPr>
    </w:p>
    <w:p w:rsidR="009A64B4" w:rsidRDefault="009A64B4" w:rsidP="00581B15">
      <w:pPr>
        <w:pStyle w:val="CommentText"/>
      </w:pPr>
      <w:r>
        <w:t xml:space="preserve">In writing this page, I used this website as reference. It seems to be an archived fact sheet. Not sure how much different the new one will be: </w:t>
      </w:r>
    </w:p>
    <w:p w:rsidR="009A64B4" w:rsidRDefault="009A64B4" w:rsidP="00581B15">
      <w:pPr>
        <w:pStyle w:val="CommentText"/>
      </w:pPr>
    </w:p>
    <w:p w:rsidR="009A64B4" w:rsidRDefault="00C52BCC" w:rsidP="00581B15">
      <w:pPr>
        <w:pStyle w:val="CommentText"/>
      </w:pPr>
      <w:hyperlink r:id="rId6" w:history="1">
        <w:r w:rsidR="009A64B4" w:rsidRPr="00AE3FDC">
          <w:rPr>
            <w:rStyle w:val="Hyperlink"/>
          </w:rPr>
          <w:t>http://www.nyshcr.org/Rent/FactSheets/orafac36.htm</w:t>
        </w:r>
      </w:hyperlink>
    </w:p>
    <w:p w:rsidR="009A64B4" w:rsidRDefault="009A64B4" w:rsidP="00581B15">
      <w:pPr>
        <w:pStyle w:val="CommentText"/>
      </w:pPr>
      <w:r>
        <w:t xml:space="preserve"> </w:t>
      </w:r>
    </w:p>
    <w:p w:rsidR="009A64B4" w:rsidRDefault="009A64B4" w:rsidP="00581B15">
      <w:pPr>
        <w:pStyle w:val="CommentText"/>
      </w:pPr>
    </w:p>
  </w:comment>
  <w:comment w:id="94" w:author="Kasey  Zapatka" w:date="2018-02-22T16:49:00Z" w:initials="KZ">
    <w:p w:rsidR="009A64B4" w:rsidRDefault="009A64B4" w:rsidP="003D2387">
      <w:pPr>
        <w:pStyle w:val="CommentText"/>
      </w:pPr>
      <w:r>
        <w:rPr>
          <w:rStyle w:val="CommentReference"/>
        </w:rPr>
        <w:annotationRef/>
      </w:r>
      <w:r>
        <w:t xml:space="preserve">The fact sheet on HRC’s website is under revision. So, we might want to check back in on this later, just in case: </w:t>
      </w:r>
    </w:p>
    <w:p w:rsidR="009A64B4" w:rsidRDefault="009A64B4" w:rsidP="003D2387">
      <w:pPr>
        <w:pStyle w:val="CommentText"/>
      </w:pPr>
    </w:p>
    <w:p w:rsidR="009A64B4" w:rsidRDefault="00C52BCC" w:rsidP="003D2387">
      <w:pPr>
        <w:pStyle w:val="CommentText"/>
      </w:pPr>
      <w:hyperlink r:id="rId7" w:history="1">
        <w:r w:rsidR="009A64B4" w:rsidRPr="00AE3FDC">
          <w:rPr>
            <w:rStyle w:val="Hyperlink"/>
          </w:rPr>
          <w:t>http://www.nyshcr.org/Rent/FactSheets/orafac36.pdf</w:t>
        </w:r>
      </w:hyperlink>
    </w:p>
    <w:p w:rsidR="009A64B4" w:rsidRDefault="009A64B4" w:rsidP="003D2387">
      <w:pPr>
        <w:pStyle w:val="CommentText"/>
      </w:pPr>
    </w:p>
    <w:p w:rsidR="009A64B4" w:rsidRDefault="009A64B4" w:rsidP="003D2387">
      <w:pPr>
        <w:pStyle w:val="CommentText"/>
      </w:pPr>
      <w:r>
        <w:t xml:space="preserve">In writing this page, I used this website as reference. It seems to be an archived fact sheet. Not sure how much different the new one will be: </w:t>
      </w:r>
    </w:p>
    <w:p w:rsidR="009A64B4" w:rsidRDefault="009A64B4" w:rsidP="003D2387">
      <w:pPr>
        <w:pStyle w:val="CommentText"/>
      </w:pPr>
    </w:p>
    <w:p w:rsidR="009A64B4" w:rsidRDefault="00C52BCC" w:rsidP="003D2387">
      <w:pPr>
        <w:pStyle w:val="CommentText"/>
      </w:pPr>
      <w:hyperlink r:id="rId8" w:history="1">
        <w:r w:rsidR="009A64B4" w:rsidRPr="00AE3FDC">
          <w:rPr>
            <w:rStyle w:val="Hyperlink"/>
          </w:rPr>
          <w:t>http://www.nyshcr.org/Rent/FactSheets/orafac36.htm</w:t>
        </w:r>
      </w:hyperlink>
    </w:p>
    <w:p w:rsidR="009A64B4" w:rsidRDefault="009A64B4" w:rsidP="003D2387">
      <w:pPr>
        <w:pStyle w:val="CommentText"/>
      </w:pPr>
      <w:r>
        <w:t xml:space="preserve"> </w:t>
      </w:r>
    </w:p>
  </w:comment>
  <w:comment w:id="95" w:author="Kasey  Zapatka" w:date="2018-11-16T19:49:00Z" w:initials="KZ">
    <w:p w:rsidR="009A64B4" w:rsidRDefault="009A64B4" w:rsidP="00C904B4">
      <w:pPr>
        <w:rPr>
          <w:rFonts w:eastAsia="Times New Roman"/>
        </w:rPr>
      </w:pPr>
      <w:r>
        <w:rPr>
          <w:rStyle w:val="CommentReference"/>
        </w:rPr>
        <w:annotationRef/>
      </w:r>
      <w:r>
        <w:t xml:space="preserve">your comment: </w:t>
      </w:r>
      <w:r>
        <w:rPr>
          <w:rFonts w:ascii="Helvetica" w:eastAsia="Times New Roman" w:hAnsi="Helvetica"/>
          <w:color w:val="637282"/>
          <w:sz w:val="18"/>
          <w:szCs w:val="18"/>
          <w:shd w:val="clear" w:color="auto" w:fill="FFFFFF"/>
        </w:rPr>
        <w:t>This is a little complicated. When the 421a law was reauthorized June 15, 2015, the law changed and now while the units designated as affordable units cannot be deregulated, the market units can. As to which buildings are under the new law, its not clear. I guess the best thing is to flag that if the building was built from 2015 forward, the tenant should check if they are in an affordable unit and then whether the building received benefits under the old 421a or the new Affordable New York Housing Program.</w:t>
      </w:r>
    </w:p>
    <w:p w:rsidR="009A64B4" w:rsidRDefault="009A64B4">
      <w:pPr>
        <w:pStyle w:val="CommentText"/>
      </w:pPr>
      <w:r>
        <w:t xml:space="preserve"> </w:t>
      </w:r>
    </w:p>
  </w:comment>
  <w:comment w:id="96" w:author="Kasey  Zapatka" w:date="2018-11-15T14:50:00Z" w:initials="KZ">
    <w:p w:rsidR="009A64B4" w:rsidRPr="006A148C" w:rsidRDefault="009A64B4" w:rsidP="00C123F6">
      <w:pPr>
        <w:rPr>
          <w:rFonts w:eastAsia="Times New Roman"/>
        </w:rPr>
      </w:pPr>
      <w:r>
        <w:rPr>
          <w:rStyle w:val="CommentReference"/>
        </w:rPr>
        <w:annotationRef/>
      </w:r>
      <w:r>
        <w:t xml:space="preserve">Your comment: </w:t>
      </w:r>
      <w:r w:rsidRPr="006A148C">
        <w:rPr>
          <w:rFonts w:ascii="Helvetica" w:eastAsia="Times New Roman" w:hAnsi="Helvetica"/>
          <w:color w:val="637282"/>
          <w:sz w:val="18"/>
          <w:szCs w:val="18"/>
          <w:shd w:val="clear" w:color="auto" w:fill="FFFFFF"/>
        </w:rPr>
        <w:t>Altman was decided last year and determined that the apartment could reach the deregulation threshold during vacancy. Could you say instead that the language in the most recent (2015) rent law amendments seems to require that the apartment must first reach the deregulation threshold and then upon vacancy can be deregulated. Then you can say previously the deregulation language has been understood to mean that the threshold can be reached during the vacancy adding in the Vacancy bonus and IAI's. There was a brief time when this interpretation was questioned by the courts, however, the Court of Appeals, NY State's highest Court, settled this question when looking at the language put into the law in 1993. And the Court found that the owner could increase the rent during vacancy through IAI's and the vacancy bonus and deregulate the apartment. That case did not look at the 2015 language which is different.</w:t>
      </w:r>
    </w:p>
  </w:comment>
  <w:comment w:id="97" w:author="Kasey  Zapatka" w:date="2018-11-15T14:50:00Z" w:initials="KZ">
    <w:p w:rsidR="009A64B4" w:rsidRDefault="009A64B4" w:rsidP="00C123F6">
      <w:pPr>
        <w:pStyle w:val="CommentText"/>
      </w:pPr>
      <w:r>
        <w:rPr>
          <w:rStyle w:val="CommentReference"/>
        </w:rPr>
        <w:annotationRef/>
      </w:r>
      <w:r>
        <w:t>I reworded this section trying to make sense of what you said about the Altman Ruling. Does this make more sense?</w:t>
      </w:r>
    </w:p>
  </w:comment>
  <w:comment w:id="107" w:author="Kasey  Zapatka" w:date="2018-11-15T14:48:00Z" w:initials="KZ">
    <w:p w:rsidR="009A64B4" w:rsidRPr="006A148C" w:rsidRDefault="009A64B4" w:rsidP="00C123F6">
      <w:pPr>
        <w:rPr>
          <w:rFonts w:eastAsia="Times New Roman"/>
        </w:rPr>
      </w:pPr>
      <w:r>
        <w:rPr>
          <w:rStyle w:val="CommentReference"/>
        </w:rPr>
        <w:annotationRef/>
      </w:r>
      <w:r>
        <w:t xml:space="preserve">Your comment: </w:t>
      </w:r>
      <w:r w:rsidRPr="006A148C">
        <w:rPr>
          <w:rFonts w:ascii="Helvetica" w:eastAsia="Times New Roman" w:hAnsi="Helvetica"/>
          <w:color w:val="637282"/>
          <w:sz w:val="18"/>
          <w:szCs w:val="18"/>
          <w:shd w:val="clear" w:color="auto" w:fill="FFFFFF"/>
        </w:rPr>
        <w:t>Actually its combining the IAI's and Vacancy increase that gets to the deregulation threshold. Could you put the IAI's in the first bullet point? It makes more sense conceptually because you see them during the vacancy.</w:t>
      </w:r>
    </w:p>
  </w:comment>
  <w:comment w:id="108" w:author="Kasey  Zapatka" w:date="2018-11-15T14:48:00Z" w:initials="KZ">
    <w:p w:rsidR="009A64B4" w:rsidRDefault="009A64B4" w:rsidP="00C123F6">
      <w:pPr>
        <w:pStyle w:val="CommentText"/>
      </w:pPr>
      <w:r>
        <w:rPr>
          <w:rStyle w:val="CommentReference"/>
        </w:rPr>
        <w:annotationRef/>
      </w:r>
      <w:r>
        <w:t>I wanted to keep them separate, but tried to make your point…how does this sound?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BCC" w:rsidRDefault="00C52BCC" w:rsidP="000D5EB1">
      <w:r>
        <w:separator/>
      </w:r>
    </w:p>
  </w:endnote>
  <w:endnote w:type="continuationSeparator" w:id="0">
    <w:p w:rsidR="00C52BCC" w:rsidRDefault="00C52BCC" w:rsidP="000D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4B4" w:rsidRDefault="009A64B4" w:rsidP="00B95D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64B4" w:rsidRDefault="009A64B4" w:rsidP="000D5E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4B4" w:rsidRPr="000D5EB1" w:rsidRDefault="009A64B4" w:rsidP="00B95DE3">
    <w:pPr>
      <w:pStyle w:val="Footer"/>
      <w:framePr w:wrap="none" w:vAnchor="text" w:hAnchor="margin" w:xAlign="right" w:y="1"/>
      <w:rPr>
        <w:rStyle w:val="PageNumber"/>
        <w:rFonts w:ascii="Calibri" w:hAnsi="Calibri"/>
        <w:sz w:val="20"/>
        <w:szCs w:val="20"/>
      </w:rPr>
    </w:pPr>
    <w:r w:rsidRPr="000D5EB1">
      <w:rPr>
        <w:rStyle w:val="PageNumber"/>
        <w:rFonts w:ascii="Calibri" w:hAnsi="Calibri"/>
        <w:sz w:val="20"/>
        <w:szCs w:val="20"/>
      </w:rPr>
      <w:t>Zapatka |</w:t>
    </w:r>
    <w:r w:rsidRPr="000D5EB1">
      <w:rPr>
        <w:rStyle w:val="PageNumber"/>
        <w:rFonts w:ascii="Calibri" w:hAnsi="Calibri"/>
        <w:sz w:val="20"/>
        <w:szCs w:val="20"/>
      </w:rPr>
      <w:fldChar w:fldCharType="begin"/>
    </w:r>
    <w:r w:rsidRPr="000D5EB1">
      <w:rPr>
        <w:rStyle w:val="PageNumber"/>
        <w:rFonts w:ascii="Calibri" w:hAnsi="Calibri"/>
        <w:sz w:val="20"/>
        <w:szCs w:val="20"/>
      </w:rPr>
      <w:instrText xml:space="preserve">PAGE  </w:instrText>
    </w:r>
    <w:r w:rsidRPr="000D5EB1">
      <w:rPr>
        <w:rStyle w:val="PageNumber"/>
        <w:rFonts w:ascii="Calibri" w:hAnsi="Calibri"/>
        <w:sz w:val="20"/>
        <w:szCs w:val="20"/>
      </w:rPr>
      <w:fldChar w:fldCharType="separate"/>
    </w:r>
    <w:r w:rsidR="00E75208">
      <w:rPr>
        <w:rStyle w:val="PageNumber"/>
        <w:rFonts w:ascii="Calibri" w:hAnsi="Calibri"/>
        <w:noProof/>
        <w:sz w:val="20"/>
        <w:szCs w:val="20"/>
      </w:rPr>
      <w:t>62</w:t>
    </w:r>
    <w:r w:rsidRPr="000D5EB1">
      <w:rPr>
        <w:rStyle w:val="PageNumber"/>
        <w:rFonts w:ascii="Calibri" w:hAnsi="Calibri"/>
        <w:sz w:val="20"/>
        <w:szCs w:val="20"/>
      </w:rPr>
      <w:fldChar w:fldCharType="end"/>
    </w:r>
  </w:p>
  <w:p w:rsidR="009A64B4" w:rsidRPr="000D5EB1" w:rsidRDefault="009A64B4" w:rsidP="000D5EB1">
    <w:pPr>
      <w:pStyle w:val="Footer"/>
      <w:ind w:right="360"/>
      <w:rPr>
        <w:rFonts w:ascii="Calibri" w:hAnsi="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BCC" w:rsidRDefault="00C52BCC" w:rsidP="000D5EB1">
      <w:r>
        <w:separator/>
      </w:r>
    </w:p>
  </w:footnote>
  <w:footnote w:type="continuationSeparator" w:id="0">
    <w:p w:rsidR="00C52BCC" w:rsidRDefault="00C52BCC" w:rsidP="000D5E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868"/>
    <w:multiLevelType w:val="hybridMultilevel"/>
    <w:tmpl w:val="881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2F91"/>
    <w:multiLevelType w:val="hybridMultilevel"/>
    <w:tmpl w:val="0CE2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750D"/>
    <w:multiLevelType w:val="hybridMultilevel"/>
    <w:tmpl w:val="777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A0736"/>
    <w:multiLevelType w:val="multilevel"/>
    <w:tmpl w:val="927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B45706"/>
    <w:multiLevelType w:val="hybridMultilevel"/>
    <w:tmpl w:val="30882362"/>
    <w:lvl w:ilvl="0" w:tplc="9A0E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5D7EF6"/>
    <w:multiLevelType w:val="multilevel"/>
    <w:tmpl w:val="159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1E7199"/>
    <w:multiLevelType w:val="hybridMultilevel"/>
    <w:tmpl w:val="7A6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C2285"/>
    <w:multiLevelType w:val="hybridMultilevel"/>
    <w:tmpl w:val="F61E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6D5C48"/>
    <w:multiLevelType w:val="hybridMultilevel"/>
    <w:tmpl w:val="F9A4C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D4D92"/>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25515"/>
    <w:multiLevelType w:val="hybridMultilevel"/>
    <w:tmpl w:val="8F7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A51A6B"/>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3D5EF4"/>
    <w:multiLevelType w:val="hybridMultilevel"/>
    <w:tmpl w:val="FBE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0"/>
  </w:num>
  <w:num w:numId="4">
    <w:abstractNumId w:val="10"/>
  </w:num>
  <w:num w:numId="5">
    <w:abstractNumId w:val="13"/>
  </w:num>
  <w:num w:numId="6">
    <w:abstractNumId w:val="4"/>
  </w:num>
  <w:num w:numId="7">
    <w:abstractNumId w:val="15"/>
  </w:num>
  <w:num w:numId="8">
    <w:abstractNumId w:val="21"/>
  </w:num>
  <w:num w:numId="9">
    <w:abstractNumId w:val="14"/>
  </w:num>
  <w:num w:numId="10">
    <w:abstractNumId w:val="19"/>
  </w:num>
  <w:num w:numId="11">
    <w:abstractNumId w:val="1"/>
  </w:num>
  <w:num w:numId="12">
    <w:abstractNumId w:val="8"/>
  </w:num>
  <w:num w:numId="13">
    <w:abstractNumId w:val="11"/>
  </w:num>
  <w:num w:numId="14">
    <w:abstractNumId w:val="9"/>
  </w:num>
  <w:num w:numId="15">
    <w:abstractNumId w:val="17"/>
  </w:num>
  <w:num w:numId="16">
    <w:abstractNumId w:val="20"/>
  </w:num>
  <w:num w:numId="17">
    <w:abstractNumId w:val="16"/>
  </w:num>
  <w:num w:numId="18">
    <w:abstractNumId w:val="18"/>
  </w:num>
  <w:num w:numId="19">
    <w:abstractNumId w:val="12"/>
  </w:num>
  <w:num w:numId="20">
    <w:abstractNumId w:val="7"/>
  </w:num>
  <w:num w:numId="21">
    <w:abstractNumId w:val="6"/>
  </w:num>
  <w:num w:numId="22">
    <w:abstractNumId w:val="3"/>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rson w15:author="Davidson, Ellen">
    <w15:presenceInfo w15:providerId="None" w15:userId="Davidson, E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C5"/>
    <w:rsid w:val="0000106A"/>
    <w:rsid w:val="000031C6"/>
    <w:rsid w:val="00003218"/>
    <w:rsid w:val="00005DDA"/>
    <w:rsid w:val="00050541"/>
    <w:rsid w:val="00063A8A"/>
    <w:rsid w:val="00065D93"/>
    <w:rsid w:val="000A03D2"/>
    <w:rsid w:val="000C50F9"/>
    <w:rsid w:val="000D5EB1"/>
    <w:rsid w:val="00165F36"/>
    <w:rsid w:val="00195ED3"/>
    <w:rsid w:val="00197D3C"/>
    <w:rsid w:val="001A773D"/>
    <w:rsid w:val="00241AC8"/>
    <w:rsid w:val="00262287"/>
    <w:rsid w:val="00263CFB"/>
    <w:rsid w:val="002C3B69"/>
    <w:rsid w:val="002D6D72"/>
    <w:rsid w:val="002E12EE"/>
    <w:rsid w:val="00330832"/>
    <w:rsid w:val="00352218"/>
    <w:rsid w:val="00356A79"/>
    <w:rsid w:val="00356E2B"/>
    <w:rsid w:val="003603AB"/>
    <w:rsid w:val="00394AB0"/>
    <w:rsid w:val="003B7904"/>
    <w:rsid w:val="003D2387"/>
    <w:rsid w:val="003D667A"/>
    <w:rsid w:val="003E1820"/>
    <w:rsid w:val="003F15DC"/>
    <w:rsid w:val="00426116"/>
    <w:rsid w:val="0043175C"/>
    <w:rsid w:val="00466B07"/>
    <w:rsid w:val="00473F10"/>
    <w:rsid w:val="00483E34"/>
    <w:rsid w:val="004A4570"/>
    <w:rsid w:val="004B56E4"/>
    <w:rsid w:val="004D4B8E"/>
    <w:rsid w:val="004D5332"/>
    <w:rsid w:val="0050693C"/>
    <w:rsid w:val="00520821"/>
    <w:rsid w:val="005323CA"/>
    <w:rsid w:val="0053379B"/>
    <w:rsid w:val="00581B15"/>
    <w:rsid w:val="005942FF"/>
    <w:rsid w:val="005A68C3"/>
    <w:rsid w:val="005B719A"/>
    <w:rsid w:val="00662163"/>
    <w:rsid w:val="006B353F"/>
    <w:rsid w:val="006E2FC1"/>
    <w:rsid w:val="006E6880"/>
    <w:rsid w:val="0075487B"/>
    <w:rsid w:val="00764DC5"/>
    <w:rsid w:val="00774256"/>
    <w:rsid w:val="007C5920"/>
    <w:rsid w:val="0080665C"/>
    <w:rsid w:val="00841251"/>
    <w:rsid w:val="00842EB7"/>
    <w:rsid w:val="008437DF"/>
    <w:rsid w:val="0088304F"/>
    <w:rsid w:val="008845B6"/>
    <w:rsid w:val="008A2268"/>
    <w:rsid w:val="008A7682"/>
    <w:rsid w:val="008B2DDE"/>
    <w:rsid w:val="00900D1F"/>
    <w:rsid w:val="00940754"/>
    <w:rsid w:val="0096028B"/>
    <w:rsid w:val="009961D1"/>
    <w:rsid w:val="009A64B4"/>
    <w:rsid w:val="009E163D"/>
    <w:rsid w:val="00A2352A"/>
    <w:rsid w:val="00A24BFE"/>
    <w:rsid w:val="00A31326"/>
    <w:rsid w:val="00A83BFC"/>
    <w:rsid w:val="00AA42DC"/>
    <w:rsid w:val="00AB034E"/>
    <w:rsid w:val="00AD6CF1"/>
    <w:rsid w:val="00AF547E"/>
    <w:rsid w:val="00B15BA9"/>
    <w:rsid w:val="00B33E6B"/>
    <w:rsid w:val="00B95DE3"/>
    <w:rsid w:val="00BC6DC9"/>
    <w:rsid w:val="00C1129A"/>
    <w:rsid w:val="00C123F6"/>
    <w:rsid w:val="00C51608"/>
    <w:rsid w:val="00C52BCC"/>
    <w:rsid w:val="00C74DC5"/>
    <w:rsid w:val="00C75F9B"/>
    <w:rsid w:val="00C904B4"/>
    <w:rsid w:val="00C96616"/>
    <w:rsid w:val="00CD23AC"/>
    <w:rsid w:val="00CD30B9"/>
    <w:rsid w:val="00CE0236"/>
    <w:rsid w:val="00D11FC4"/>
    <w:rsid w:val="00D23CD6"/>
    <w:rsid w:val="00D548FE"/>
    <w:rsid w:val="00D63B75"/>
    <w:rsid w:val="00DA568C"/>
    <w:rsid w:val="00DD269B"/>
    <w:rsid w:val="00DD72B2"/>
    <w:rsid w:val="00E00455"/>
    <w:rsid w:val="00E223D1"/>
    <w:rsid w:val="00E3175E"/>
    <w:rsid w:val="00E3428A"/>
    <w:rsid w:val="00E51FE4"/>
    <w:rsid w:val="00E75208"/>
    <w:rsid w:val="00E9463F"/>
    <w:rsid w:val="00EB410D"/>
    <w:rsid w:val="00F20C42"/>
    <w:rsid w:val="00F41C8D"/>
    <w:rsid w:val="00F80EE1"/>
    <w:rsid w:val="00F9429D"/>
    <w:rsid w:val="00FA014E"/>
    <w:rsid w:val="00FD7447"/>
    <w:rsid w:val="00FE12C2"/>
    <w:rsid w:val="00FE7121"/>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BA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6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26116"/>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426116"/>
    <w:rPr>
      <w:rFonts w:ascii="Arial" w:eastAsia="Arial" w:hAnsi="Arial" w:cs="Arial"/>
      <w:color w:val="000000"/>
      <w:sz w:val="20"/>
      <w:szCs w:val="20"/>
      <w:lang w:val="en"/>
    </w:rPr>
  </w:style>
  <w:style w:type="character" w:styleId="CommentReference">
    <w:name w:val="annotation reference"/>
    <w:basedOn w:val="DefaultParagraphFont"/>
    <w:uiPriority w:val="99"/>
    <w:semiHidden/>
    <w:unhideWhenUsed/>
    <w:rsid w:val="00426116"/>
    <w:rPr>
      <w:sz w:val="16"/>
      <w:szCs w:val="16"/>
    </w:rPr>
  </w:style>
  <w:style w:type="character" w:styleId="Hyperlink">
    <w:name w:val="Hyperlink"/>
    <w:basedOn w:val="DefaultParagraphFont"/>
    <w:uiPriority w:val="99"/>
    <w:unhideWhenUsed/>
    <w:rsid w:val="00426116"/>
    <w:rPr>
      <w:color w:val="0563C1" w:themeColor="hyperlink"/>
      <w:u w:val="single"/>
    </w:rPr>
  </w:style>
  <w:style w:type="paragraph" w:styleId="BalloonText">
    <w:name w:val="Balloon Text"/>
    <w:basedOn w:val="Normal"/>
    <w:link w:val="BalloonTextChar"/>
    <w:uiPriority w:val="99"/>
    <w:semiHidden/>
    <w:unhideWhenUsed/>
    <w:rsid w:val="00426116"/>
    <w:rPr>
      <w:sz w:val="18"/>
      <w:szCs w:val="18"/>
    </w:rPr>
  </w:style>
  <w:style w:type="character" w:customStyle="1" w:styleId="BalloonTextChar">
    <w:name w:val="Balloon Text Char"/>
    <w:basedOn w:val="DefaultParagraphFont"/>
    <w:link w:val="BalloonText"/>
    <w:uiPriority w:val="99"/>
    <w:semiHidden/>
    <w:rsid w:val="00426116"/>
    <w:rPr>
      <w:rFonts w:ascii="Times New Roman" w:hAnsi="Times New Roman" w:cs="Times New Roman"/>
      <w:sz w:val="18"/>
      <w:szCs w:val="18"/>
    </w:rPr>
  </w:style>
  <w:style w:type="paragraph" w:styleId="NormalWeb">
    <w:name w:val="Normal (Web)"/>
    <w:basedOn w:val="Normal"/>
    <w:uiPriority w:val="99"/>
    <w:unhideWhenUsed/>
    <w:rsid w:val="005323CA"/>
    <w:pPr>
      <w:spacing w:before="100" w:beforeAutospacing="1" w:after="100" w:afterAutospacing="1"/>
    </w:pPr>
    <w:rPr>
      <w:rFonts w:eastAsia="Arial"/>
    </w:rPr>
  </w:style>
  <w:style w:type="character" w:styleId="FollowedHyperlink">
    <w:name w:val="FollowedHyperlink"/>
    <w:basedOn w:val="DefaultParagraphFont"/>
    <w:uiPriority w:val="99"/>
    <w:semiHidden/>
    <w:unhideWhenUsed/>
    <w:rsid w:val="00005DDA"/>
    <w:rPr>
      <w:color w:val="954F72" w:themeColor="followedHyperlink"/>
      <w:u w:val="single"/>
    </w:rPr>
  </w:style>
  <w:style w:type="paragraph" w:styleId="Header">
    <w:name w:val="header"/>
    <w:basedOn w:val="Normal"/>
    <w:link w:val="HeaderChar"/>
    <w:uiPriority w:val="99"/>
    <w:unhideWhenUsed/>
    <w:rsid w:val="000D5EB1"/>
    <w:pPr>
      <w:tabs>
        <w:tab w:val="center" w:pos="4680"/>
        <w:tab w:val="right" w:pos="9360"/>
      </w:tabs>
    </w:pPr>
  </w:style>
  <w:style w:type="character" w:customStyle="1" w:styleId="HeaderChar">
    <w:name w:val="Header Char"/>
    <w:basedOn w:val="DefaultParagraphFont"/>
    <w:link w:val="Header"/>
    <w:uiPriority w:val="99"/>
    <w:rsid w:val="000D5EB1"/>
  </w:style>
  <w:style w:type="paragraph" w:styleId="Footer">
    <w:name w:val="footer"/>
    <w:basedOn w:val="Normal"/>
    <w:link w:val="FooterChar"/>
    <w:uiPriority w:val="99"/>
    <w:unhideWhenUsed/>
    <w:rsid w:val="000D5EB1"/>
    <w:pPr>
      <w:tabs>
        <w:tab w:val="center" w:pos="4680"/>
        <w:tab w:val="right" w:pos="9360"/>
      </w:tabs>
    </w:pPr>
  </w:style>
  <w:style w:type="character" w:customStyle="1" w:styleId="FooterChar">
    <w:name w:val="Footer Char"/>
    <w:basedOn w:val="DefaultParagraphFont"/>
    <w:link w:val="Footer"/>
    <w:uiPriority w:val="99"/>
    <w:rsid w:val="000D5EB1"/>
  </w:style>
  <w:style w:type="character" w:styleId="PageNumber">
    <w:name w:val="page number"/>
    <w:basedOn w:val="DefaultParagraphFont"/>
    <w:uiPriority w:val="99"/>
    <w:semiHidden/>
    <w:unhideWhenUsed/>
    <w:rsid w:val="000D5EB1"/>
  </w:style>
  <w:style w:type="paragraph" w:styleId="CommentSubject">
    <w:name w:val="annotation subject"/>
    <w:basedOn w:val="CommentText"/>
    <w:next w:val="CommentText"/>
    <w:link w:val="CommentSubjectChar"/>
    <w:uiPriority w:val="99"/>
    <w:semiHidden/>
    <w:unhideWhenUsed/>
    <w:rsid w:val="000D5EB1"/>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0D5EB1"/>
    <w:rPr>
      <w:rFonts w:ascii="Arial" w:eastAsia="Arial" w:hAnsi="Arial" w:cs="Arial"/>
      <w:b/>
      <w:bCs/>
      <w:color w:val="000000"/>
      <w:sz w:val="20"/>
      <w:szCs w:val="20"/>
      <w:lang w:val="en"/>
    </w:rPr>
  </w:style>
  <w:style w:type="paragraph" w:customStyle="1" w:styleId="Default">
    <w:name w:val="Default"/>
    <w:rsid w:val="00241AC8"/>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E7121"/>
    <w:pPr>
      <w:ind w:left="720"/>
      <w:contextualSpacing/>
    </w:pPr>
  </w:style>
  <w:style w:type="table" w:styleId="TableGrid">
    <w:name w:val="Table Grid"/>
    <w:basedOn w:val="TableNormal"/>
    <w:uiPriority w:val="39"/>
    <w:rsid w:val="00FD7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A2268"/>
  </w:style>
  <w:style w:type="character" w:customStyle="1" w:styleId="DocumentMapChar">
    <w:name w:val="Document Map Char"/>
    <w:basedOn w:val="DefaultParagraphFont"/>
    <w:link w:val="DocumentMap"/>
    <w:uiPriority w:val="99"/>
    <w:semiHidden/>
    <w:rsid w:val="008A22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7637">
      <w:bodyDiv w:val="1"/>
      <w:marLeft w:val="0"/>
      <w:marRight w:val="0"/>
      <w:marTop w:val="0"/>
      <w:marBottom w:val="0"/>
      <w:divBdr>
        <w:top w:val="none" w:sz="0" w:space="0" w:color="auto"/>
        <w:left w:val="none" w:sz="0" w:space="0" w:color="auto"/>
        <w:bottom w:val="none" w:sz="0" w:space="0" w:color="auto"/>
        <w:right w:val="none" w:sz="0" w:space="0" w:color="auto"/>
      </w:divBdr>
    </w:div>
    <w:div w:id="128087319">
      <w:bodyDiv w:val="1"/>
      <w:marLeft w:val="0"/>
      <w:marRight w:val="0"/>
      <w:marTop w:val="0"/>
      <w:marBottom w:val="0"/>
      <w:divBdr>
        <w:top w:val="none" w:sz="0" w:space="0" w:color="auto"/>
        <w:left w:val="none" w:sz="0" w:space="0" w:color="auto"/>
        <w:bottom w:val="none" w:sz="0" w:space="0" w:color="auto"/>
        <w:right w:val="none" w:sz="0" w:space="0" w:color="auto"/>
      </w:divBdr>
    </w:div>
    <w:div w:id="175004899">
      <w:bodyDiv w:val="1"/>
      <w:marLeft w:val="0"/>
      <w:marRight w:val="0"/>
      <w:marTop w:val="0"/>
      <w:marBottom w:val="0"/>
      <w:divBdr>
        <w:top w:val="none" w:sz="0" w:space="0" w:color="auto"/>
        <w:left w:val="none" w:sz="0" w:space="0" w:color="auto"/>
        <w:bottom w:val="none" w:sz="0" w:space="0" w:color="auto"/>
        <w:right w:val="none" w:sz="0" w:space="0" w:color="auto"/>
      </w:divBdr>
    </w:div>
    <w:div w:id="223757778">
      <w:bodyDiv w:val="1"/>
      <w:marLeft w:val="0"/>
      <w:marRight w:val="0"/>
      <w:marTop w:val="0"/>
      <w:marBottom w:val="0"/>
      <w:divBdr>
        <w:top w:val="none" w:sz="0" w:space="0" w:color="auto"/>
        <w:left w:val="none" w:sz="0" w:space="0" w:color="auto"/>
        <w:bottom w:val="none" w:sz="0" w:space="0" w:color="auto"/>
        <w:right w:val="none" w:sz="0" w:space="0" w:color="auto"/>
      </w:divBdr>
    </w:div>
    <w:div w:id="353848596">
      <w:bodyDiv w:val="1"/>
      <w:marLeft w:val="0"/>
      <w:marRight w:val="0"/>
      <w:marTop w:val="0"/>
      <w:marBottom w:val="0"/>
      <w:divBdr>
        <w:top w:val="none" w:sz="0" w:space="0" w:color="auto"/>
        <w:left w:val="none" w:sz="0" w:space="0" w:color="auto"/>
        <w:bottom w:val="none" w:sz="0" w:space="0" w:color="auto"/>
        <w:right w:val="none" w:sz="0" w:space="0" w:color="auto"/>
      </w:divBdr>
    </w:div>
    <w:div w:id="828248678">
      <w:bodyDiv w:val="1"/>
      <w:marLeft w:val="0"/>
      <w:marRight w:val="0"/>
      <w:marTop w:val="0"/>
      <w:marBottom w:val="0"/>
      <w:divBdr>
        <w:top w:val="none" w:sz="0" w:space="0" w:color="auto"/>
        <w:left w:val="none" w:sz="0" w:space="0" w:color="auto"/>
        <w:bottom w:val="none" w:sz="0" w:space="0" w:color="auto"/>
        <w:right w:val="none" w:sz="0" w:space="0" w:color="auto"/>
      </w:divBdr>
    </w:div>
    <w:div w:id="961156353">
      <w:bodyDiv w:val="1"/>
      <w:marLeft w:val="0"/>
      <w:marRight w:val="0"/>
      <w:marTop w:val="0"/>
      <w:marBottom w:val="0"/>
      <w:divBdr>
        <w:top w:val="none" w:sz="0" w:space="0" w:color="auto"/>
        <w:left w:val="none" w:sz="0" w:space="0" w:color="auto"/>
        <w:bottom w:val="none" w:sz="0" w:space="0" w:color="auto"/>
        <w:right w:val="none" w:sz="0" w:space="0" w:color="auto"/>
      </w:divBdr>
    </w:div>
    <w:div w:id="1163089622">
      <w:bodyDiv w:val="1"/>
      <w:marLeft w:val="0"/>
      <w:marRight w:val="0"/>
      <w:marTop w:val="0"/>
      <w:marBottom w:val="0"/>
      <w:divBdr>
        <w:top w:val="none" w:sz="0" w:space="0" w:color="auto"/>
        <w:left w:val="none" w:sz="0" w:space="0" w:color="auto"/>
        <w:bottom w:val="none" w:sz="0" w:space="0" w:color="auto"/>
        <w:right w:val="none" w:sz="0" w:space="0" w:color="auto"/>
      </w:divBdr>
    </w:div>
    <w:div w:id="1235241911">
      <w:bodyDiv w:val="1"/>
      <w:marLeft w:val="0"/>
      <w:marRight w:val="0"/>
      <w:marTop w:val="0"/>
      <w:marBottom w:val="0"/>
      <w:divBdr>
        <w:top w:val="none" w:sz="0" w:space="0" w:color="auto"/>
        <w:left w:val="none" w:sz="0" w:space="0" w:color="auto"/>
        <w:bottom w:val="none" w:sz="0" w:space="0" w:color="auto"/>
        <w:right w:val="none" w:sz="0" w:space="0" w:color="auto"/>
      </w:divBdr>
    </w:div>
    <w:div w:id="1244295174">
      <w:bodyDiv w:val="1"/>
      <w:marLeft w:val="0"/>
      <w:marRight w:val="0"/>
      <w:marTop w:val="0"/>
      <w:marBottom w:val="0"/>
      <w:divBdr>
        <w:top w:val="none" w:sz="0" w:space="0" w:color="auto"/>
        <w:left w:val="none" w:sz="0" w:space="0" w:color="auto"/>
        <w:bottom w:val="none" w:sz="0" w:space="0" w:color="auto"/>
        <w:right w:val="none" w:sz="0" w:space="0" w:color="auto"/>
      </w:divBdr>
    </w:div>
    <w:div w:id="1289048154">
      <w:bodyDiv w:val="1"/>
      <w:marLeft w:val="0"/>
      <w:marRight w:val="0"/>
      <w:marTop w:val="0"/>
      <w:marBottom w:val="0"/>
      <w:divBdr>
        <w:top w:val="none" w:sz="0" w:space="0" w:color="auto"/>
        <w:left w:val="none" w:sz="0" w:space="0" w:color="auto"/>
        <w:bottom w:val="none" w:sz="0" w:space="0" w:color="auto"/>
        <w:right w:val="none" w:sz="0" w:space="0" w:color="auto"/>
      </w:divBdr>
    </w:div>
    <w:div w:id="1367363494">
      <w:bodyDiv w:val="1"/>
      <w:marLeft w:val="0"/>
      <w:marRight w:val="0"/>
      <w:marTop w:val="0"/>
      <w:marBottom w:val="0"/>
      <w:divBdr>
        <w:top w:val="none" w:sz="0" w:space="0" w:color="auto"/>
        <w:left w:val="none" w:sz="0" w:space="0" w:color="auto"/>
        <w:bottom w:val="none" w:sz="0" w:space="0" w:color="auto"/>
        <w:right w:val="none" w:sz="0" w:space="0" w:color="auto"/>
      </w:divBdr>
    </w:div>
    <w:div w:id="1389918066">
      <w:bodyDiv w:val="1"/>
      <w:marLeft w:val="0"/>
      <w:marRight w:val="0"/>
      <w:marTop w:val="0"/>
      <w:marBottom w:val="0"/>
      <w:divBdr>
        <w:top w:val="none" w:sz="0" w:space="0" w:color="auto"/>
        <w:left w:val="none" w:sz="0" w:space="0" w:color="auto"/>
        <w:bottom w:val="none" w:sz="0" w:space="0" w:color="auto"/>
        <w:right w:val="none" w:sz="0" w:space="0" w:color="auto"/>
      </w:divBdr>
    </w:div>
    <w:div w:id="1405489984">
      <w:bodyDiv w:val="1"/>
      <w:marLeft w:val="0"/>
      <w:marRight w:val="0"/>
      <w:marTop w:val="0"/>
      <w:marBottom w:val="0"/>
      <w:divBdr>
        <w:top w:val="none" w:sz="0" w:space="0" w:color="auto"/>
        <w:left w:val="none" w:sz="0" w:space="0" w:color="auto"/>
        <w:bottom w:val="none" w:sz="0" w:space="0" w:color="auto"/>
        <w:right w:val="none" w:sz="0" w:space="0" w:color="auto"/>
      </w:divBdr>
    </w:div>
    <w:div w:id="1511068223">
      <w:bodyDiv w:val="1"/>
      <w:marLeft w:val="0"/>
      <w:marRight w:val="0"/>
      <w:marTop w:val="0"/>
      <w:marBottom w:val="0"/>
      <w:divBdr>
        <w:top w:val="none" w:sz="0" w:space="0" w:color="auto"/>
        <w:left w:val="none" w:sz="0" w:space="0" w:color="auto"/>
        <w:bottom w:val="none" w:sz="0" w:space="0" w:color="auto"/>
        <w:right w:val="none" w:sz="0" w:space="0" w:color="auto"/>
      </w:divBdr>
    </w:div>
    <w:div w:id="1530681844">
      <w:bodyDiv w:val="1"/>
      <w:marLeft w:val="0"/>
      <w:marRight w:val="0"/>
      <w:marTop w:val="0"/>
      <w:marBottom w:val="0"/>
      <w:divBdr>
        <w:top w:val="none" w:sz="0" w:space="0" w:color="auto"/>
        <w:left w:val="none" w:sz="0" w:space="0" w:color="auto"/>
        <w:bottom w:val="none" w:sz="0" w:space="0" w:color="auto"/>
        <w:right w:val="none" w:sz="0" w:space="0" w:color="auto"/>
      </w:divBdr>
    </w:div>
    <w:div w:id="1553538189">
      <w:bodyDiv w:val="1"/>
      <w:marLeft w:val="0"/>
      <w:marRight w:val="0"/>
      <w:marTop w:val="0"/>
      <w:marBottom w:val="0"/>
      <w:divBdr>
        <w:top w:val="none" w:sz="0" w:space="0" w:color="auto"/>
        <w:left w:val="none" w:sz="0" w:space="0" w:color="auto"/>
        <w:bottom w:val="none" w:sz="0" w:space="0" w:color="auto"/>
        <w:right w:val="none" w:sz="0" w:space="0" w:color="auto"/>
      </w:divBdr>
    </w:div>
    <w:div w:id="1637176882">
      <w:bodyDiv w:val="1"/>
      <w:marLeft w:val="0"/>
      <w:marRight w:val="0"/>
      <w:marTop w:val="0"/>
      <w:marBottom w:val="0"/>
      <w:divBdr>
        <w:top w:val="none" w:sz="0" w:space="0" w:color="auto"/>
        <w:left w:val="none" w:sz="0" w:space="0" w:color="auto"/>
        <w:bottom w:val="none" w:sz="0" w:space="0" w:color="auto"/>
        <w:right w:val="none" w:sz="0" w:space="0" w:color="auto"/>
      </w:divBdr>
    </w:div>
    <w:div w:id="1661159192">
      <w:bodyDiv w:val="1"/>
      <w:marLeft w:val="0"/>
      <w:marRight w:val="0"/>
      <w:marTop w:val="0"/>
      <w:marBottom w:val="0"/>
      <w:divBdr>
        <w:top w:val="none" w:sz="0" w:space="0" w:color="auto"/>
        <w:left w:val="none" w:sz="0" w:space="0" w:color="auto"/>
        <w:bottom w:val="none" w:sz="0" w:space="0" w:color="auto"/>
        <w:right w:val="none" w:sz="0" w:space="0" w:color="auto"/>
      </w:divBdr>
    </w:div>
    <w:div w:id="1893272237">
      <w:bodyDiv w:val="1"/>
      <w:marLeft w:val="0"/>
      <w:marRight w:val="0"/>
      <w:marTop w:val="0"/>
      <w:marBottom w:val="0"/>
      <w:divBdr>
        <w:top w:val="none" w:sz="0" w:space="0" w:color="auto"/>
        <w:left w:val="none" w:sz="0" w:space="0" w:color="auto"/>
        <w:bottom w:val="none" w:sz="0" w:space="0" w:color="auto"/>
        <w:right w:val="none" w:sz="0" w:space="0" w:color="auto"/>
      </w:divBdr>
    </w:div>
    <w:div w:id="2024360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yshcr.org/Rent/FactSheets/orafac36.htm" TargetMode="External"/><Relationship Id="rId3" Type="http://schemas.openxmlformats.org/officeDocument/2006/relationships/hyperlink" Target="http://www.nyshcr.org/Rent/FactSheets/orafac36.pdf" TargetMode="External"/><Relationship Id="rId7" Type="http://schemas.openxmlformats.org/officeDocument/2006/relationships/hyperlink" Target="http://www.nyshcr.org/Rent/FactSheets/orafac36.pdf" TargetMode="External"/><Relationship Id="rId2" Type="http://schemas.openxmlformats.org/officeDocument/2006/relationships/hyperlink" Target="http://www.nyshcr.org/Rent/Faqs/MCI-FAQ-for-tenants.pdf" TargetMode="External"/><Relationship Id="rId1" Type="http://schemas.openxmlformats.org/officeDocument/2006/relationships/hyperlink" Target="http://www.nyshcr.org/Rent/FactSheets/orafac24.pdf" TargetMode="External"/><Relationship Id="rId6" Type="http://schemas.openxmlformats.org/officeDocument/2006/relationships/hyperlink" Target="http://www.nyshcr.org/Rent/FactSheets/orafac36.htm" TargetMode="External"/><Relationship Id="rId5" Type="http://schemas.openxmlformats.org/officeDocument/2006/relationships/hyperlink" Target="http://www.nyshcr.org/Rent/FactSheets/orafac36.pdf" TargetMode="External"/><Relationship Id="rId4" Type="http://schemas.openxmlformats.org/officeDocument/2006/relationships/hyperlink" Target="http://www.nyshcr.org/Rent/FactSheets/orafac36.ht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nyshcr.org/AboutUs/ContactUs.htm" TargetMode="External"/><Relationship Id="rId18" Type="http://schemas.openxmlformats.org/officeDocument/2006/relationships/hyperlink" Target="http://www.nyshcr.org/Forms/Rent/ra89FMRA.pdf" TargetMode="External"/><Relationship Id="rId26" Type="http://schemas.openxmlformats.org/officeDocument/2006/relationships/hyperlink" Target="http://www.nyshcr.org/Rent/FactSheets/orafac40.pdf" TargetMode="External"/><Relationship Id="rId39" Type="http://schemas.openxmlformats.org/officeDocument/2006/relationships/hyperlink" Target="http://www.nyshcr.org/Forms/Rent/Ralr1.pdf" TargetMode="External"/><Relationship Id="rId21" Type="http://schemas.openxmlformats.org/officeDocument/2006/relationships/hyperlink" Target="http://www1.nyc.gov/site/rentguidelinesboard/resources/housing-types.page" TargetMode="External"/><Relationship Id="rId34" Type="http://schemas.openxmlformats.org/officeDocument/2006/relationships/hyperlink" Target="http://www.nyshcr.org/Rent/OperationalBulletins/orao20161.pdf" TargetMode="External"/><Relationship Id="rId42" Type="http://schemas.openxmlformats.org/officeDocument/2006/relationships/hyperlink" Target="https://docdrop.org/static/drop-pdf/Standard-Lease_Apartment-89NLx.pdf" TargetMode="External"/><Relationship Id="rId47" Type="http://schemas.openxmlformats.org/officeDocument/2006/relationships/hyperlink" Target="http://www.nyshcr.org/Rent/OperationalBulletins/orao20051sup2.pdf" TargetMode="External"/><Relationship Id="rId50" Type="http://schemas.openxmlformats.org/officeDocument/2006/relationships/hyperlink" Target="http://www.nyshcr.org/Rent/FactSheets/orafac6.pdf" TargetMode="External"/><Relationship Id="rId55" Type="http://schemas.openxmlformats.org/officeDocument/2006/relationships/hyperlink" Target="http://www1.nyc.gov/assets/rentguidelinesboard/pdf/guidelines/aptorders2018.pdf" TargetMode="External"/><Relationship Id="rId63" Type="http://schemas.openxmlformats.org/officeDocument/2006/relationships/hyperlink" Target="http://www.nyshcr.org/Rent/FactSheets/orafac2.pdf" TargetMode="External"/><Relationship Id="rId68" Type="http://schemas.openxmlformats.org/officeDocument/2006/relationships/hyperlink" Target="http://www.nyshcr.org/Rent/Faqs/MCI-FAQ-for-tenants.pdf" TargetMode="External"/><Relationship Id="rId76" Type="http://schemas.openxmlformats.org/officeDocument/2006/relationships/hyperlink" Target="http://www.nyshcr.org/Rent/FactSheets/orafac7.pdf" TargetMode="External"/><Relationship Id="rId84" Type="http://schemas.openxmlformats.org/officeDocument/2006/relationships/hyperlink" Target="http://www1.nyc.gov/assets/finance/downloads/pdf/brochures/scriedriebrochure.pdf" TargetMode="External"/><Relationship Id="rId89" Type="http://schemas.openxmlformats.org/officeDocument/2006/relationships/hyperlink" Target="http://www.nyshcr.org/Rent/FactSheets/orafac26.pdf" TargetMode="External"/><Relationship Id="rId7" Type="http://schemas.openxmlformats.org/officeDocument/2006/relationships/comments" Target="comments.xml"/><Relationship Id="rId71" Type="http://schemas.openxmlformats.org/officeDocument/2006/relationships/hyperlink" Target="https://ag.ny.gov/sites/default/files/tenants_rights.pdf" TargetMode="External"/><Relationship Id="rId92"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yshcr.org/Rent/FactSheets/orafac5.pdf" TargetMode="External"/><Relationship Id="rId29" Type="http://schemas.openxmlformats.org/officeDocument/2006/relationships/hyperlink" Target="http://www.nyshcr.org/Rent/FactSheets/orafac26.pdf" TargetMode="External"/><Relationship Id="rId11" Type="http://schemas.openxmlformats.org/officeDocument/2006/relationships/hyperlink" Target="http://www.nyshcr.org/rent/tenantresources.htm" TargetMode="External"/><Relationship Id="rId24" Type="http://schemas.openxmlformats.org/officeDocument/2006/relationships/hyperlink" Target="http://www1.nyc.gov/assets/rentguidelinesboard/pdf/guidelines/aptorders2018.pdf" TargetMode="External"/><Relationship Id="rId32" Type="http://schemas.openxmlformats.org/officeDocument/2006/relationships/hyperlink" Target="https://www1.nyc.gov/site/rentguidelinesboard/resources/rent-act-of-2015.page" TargetMode="External"/><Relationship Id="rId37" Type="http://schemas.openxmlformats.org/officeDocument/2006/relationships/hyperlink" Target="http://www.nyshcr.org/Rent/OperationalBulletins/orao20161.pdf" TargetMode="External"/><Relationship Id="rId40" Type="http://schemas.openxmlformats.org/officeDocument/2006/relationships/hyperlink" Target="http://www.nyshcr.org/Rent/FactSheets/orafac40.pdf" TargetMode="External"/><Relationship Id="rId45" Type="http://schemas.openxmlformats.org/officeDocument/2006/relationships/hyperlink" Target="http://www.nyshcr.org/Rent/FactSheets/orafac3.pdf" TargetMode="External"/><Relationship Id="rId53" Type="http://schemas.openxmlformats.org/officeDocument/2006/relationships/hyperlink" Target="http://www1.nyc.gov/site/rentguidelinesboard/about/about.page" TargetMode="External"/><Relationship Id="rId58" Type="http://schemas.openxmlformats.org/officeDocument/2006/relationships/hyperlink" Target="http://www1.nyc.gov/site/rentguidelinesboard/rent-guidelines/explanation-of-rent-guidelines-process.page" TargetMode="External"/><Relationship Id="rId66" Type="http://schemas.openxmlformats.org/officeDocument/2006/relationships/hyperlink" Target="http://www.nyshcr.org/Rent/FactSheets/orafac24.pdf" TargetMode="External"/><Relationship Id="rId74" Type="http://schemas.openxmlformats.org/officeDocument/2006/relationships/hyperlink" Target="http://tenant.net/Rent_Laws/RGBorders/apartment-html/rgb20.html" TargetMode="External"/><Relationship Id="rId79" Type="http://schemas.openxmlformats.org/officeDocument/2006/relationships/hyperlink" Target="http://tenant.net/Rent_Laws/rsc/rsc2524.html" TargetMode="External"/><Relationship Id="rId87" Type="http://schemas.openxmlformats.org/officeDocument/2006/relationships/hyperlink" Target="http://www1.nyc.gov/site/rentfreeze/index.page" TargetMode="External"/><Relationship Id="rId5" Type="http://schemas.openxmlformats.org/officeDocument/2006/relationships/footnotes" Target="footnotes.xml"/><Relationship Id="rId61" Type="http://schemas.openxmlformats.org/officeDocument/2006/relationships/hyperlink" Target="http://www.nyshcr.org/Forms/Rent/rtp8.pdf" TargetMode="External"/><Relationship Id="rId82" Type="http://schemas.openxmlformats.org/officeDocument/2006/relationships/hyperlink" Target="http://www1.nyc.gov/site/rentfreeze/qualifications/qualifications.page" TargetMode="External"/><Relationship Id="rId90" Type="http://schemas.openxmlformats.org/officeDocument/2006/relationships/hyperlink" Target="https://ag.ny.gov/sites/default/files/tenants_rights.pdf" TargetMode="External"/><Relationship Id="rId95" Type="http://schemas.openxmlformats.org/officeDocument/2006/relationships/theme" Target="theme/theme1.xml"/><Relationship Id="rId19" Type="http://schemas.openxmlformats.org/officeDocument/2006/relationships/hyperlink" Target="http://www.nyshcr.org/Rent/FactSheets/orafac6.pdf" TargetMode="External"/><Relationship Id="rId14" Type="http://schemas.openxmlformats.org/officeDocument/2006/relationships/hyperlink" Target="http://www.nyshcr.org/Rent/FactSheets/orafac5.pdf" TargetMode="External"/><Relationship Id="rId22" Type="http://schemas.openxmlformats.org/officeDocument/2006/relationships/hyperlink" Target="http://www.nyshcr.org/Rent/FactSheets/orafac5.pdf" TargetMode="External"/><Relationship Id="rId27" Type="http://schemas.openxmlformats.org/officeDocument/2006/relationships/hyperlink" Target="https://portal.hcr.ny.gov/app/ask" TargetMode="External"/><Relationship Id="rId30" Type="http://schemas.openxmlformats.org/officeDocument/2006/relationships/hyperlink" Target="https://www1.nyc.gov/site/rentguidelinesboard/resources/rrra-1997.page" TargetMode="External"/><Relationship Id="rId35" Type="http://schemas.openxmlformats.org/officeDocument/2006/relationships/hyperlink" Target="http://www.nyshcr.org/Rent/OperationalBulletins/orao20161.pdf" TargetMode="External"/><Relationship Id="rId43" Type="http://schemas.openxmlformats.org/officeDocument/2006/relationships/hyperlink" Target="http://www.nyshcr.org/Rent/FactSheets/orafac40.pdf" TargetMode="External"/><Relationship Id="rId48" Type="http://schemas.openxmlformats.org/officeDocument/2006/relationships/hyperlink" Target="http://www.nyshcr.org/Forms/Rent/rtp8.pdf" TargetMode="External"/><Relationship Id="rId56" Type="http://schemas.openxmlformats.org/officeDocument/2006/relationships/hyperlink" Target="https://www1.nyc.gov/site/rentguidelinesboard/resources/rent-act-of-2015.page" TargetMode="External"/><Relationship Id="rId64" Type="http://schemas.openxmlformats.org/officeDocument/2006/relationships/hyperlink" Target="http://www.nyshcr.org/Rent/FactSheets/orafac2.pdf" TargetMode="External"/><Relationship Id="rId69" Type="http://schemas.openxmlformats.org/officeDocument/2006/relationships/hyperlink" Target="https://portal.hcr.ny.gov/app/ask" TargetMode="External"/><Relationship Id="rId77" Type="http://schemas.openxmlformats.org/officeDocument/2006/relationships/hyperlink" Target="http://www.nyshcr.org/Rent/FactSheets/orafac10.pdf" TargetMode="External"/><Relationship Id="rId8" Type="http://schemas.openxmlformats.org/officeDocument/2006/relationships/hyperlink" Target="http://www.nyshcr.org/Rent/FactSheets/orafac2.pdf" TargetMode="External"/><Relationship Id="rId51" Type="http://schemas.openxmlformats.org/officeDocument/2006/relationships/hyperlink" Target="http://www1.nyc.gov/site/rentguidelinesboard/resources/housing-types.page" TargetMode="External"/><Relationship Id="rId72" Type="http://schemas.openxmlformats.org/officeDocument/2006/relationships/hyperlink" Target="http://www.nyshcr.org/Forms/Rent/ra81.pdf" TargetMode="External"/><Relationship Id="rId80" Type="http://schemas.openxmlformats.org/officeDocument/2006/relationships/hyperlink" Target="http://www.nyshcr.org/Rent/FactSheets/orafac11.pdf" TargetMode="External"/><Relationship Id="rId85" Type="http://schemas.openxmlformats.org/officeDocument/2006/relationships/hyperlink" Target="http://www1.nyc.gov/nyc-resources/service/2424/senior-citizen-rent-increase-exemption-scri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ortal.hcr.ny.gov/app/ask" TargetMode="External"/><Relationship Id="rId17" Type="http://schemas.openxmlformats.org/officeDocument/2006/relationships/hyperlink" Target="http://www.nyshcr.org/Rent/FactSheets/orafac26.pdf" TargetMode="External"/><Relationship Id="rId25" Type="http://schemas.openxmlformats.org/officeDocument/2006/relationships/hyperlink" Target="http://www.nyshcr.org/Rent/FactSheets/orafac26.pdf" TargetMode="External"/><Relationship Id="rId33" Type="http://schemas.openxmlformats.org/officeDocument/2006/relationships/hyperlink" Target="http://tenant.net/Rent_Laws/RGBorders/apartment-html/rgb20.html" TargetMode="External"/><Relationship Id="rId38" Type="http://schemas.openxmlformats.org/officeDocument/2006/relationships/hyperlink" Target="https://ny.curbed.com/2017/4/25/15425058/nyc-rent-stabilization-loophole-landlords" TargetMode="External"/><Relationship Id="rId46" Type="http://schemas.openxmlformats.org/officeDocument/2006/relationships/hyperlink" Target="http://www.nyshcr.org/Rent/FactSheets/orafac27.pdf" TargetMode="External"/><Relationship Id="rId59" Type="http://schemas.openxmlformats.org/officeDocument/2006/relationships/hyperlink" Target="http://www1.nyc.gov/assets/rentguidelinesboard/pdf/guidelines/aptorders2018.pdf" TargetMode="External"/><Relationship Id="rId67" Type="http://schemas.openxmlformats.org/officeDocument/2006/relationships/hyperlink" Target="http://www.nyshcr.org/Rent/FactSheets/orafac24.pdf" TargetMode="External"/><Relationship Id="rId20" Type="http://schemas.openxmlformats.org/officeDocument/2006/relationships/hyperlink" Target="http://www1.nyc.gov/site/rentguidelinesboard/resources/housing-types.page" TargetMode="External"/><Relationship Id="rId41" Type="http://schemas.openxmlformats.org/officeDocument/2006/relationships/hyperlink" Target="http://www.nyshcr.org/Forms/Rent/rtp8.pdf" TargetMode="External"/><Relationship Id="rId54" Type="http://schemas.openxmlformats.org/officeDocument/2006/relationships/hyperlink" Target="https://www1.nyc.gov/site/rentguidelinesboard/resources/rrra-1997.page" TargetMode="External"/><Relationship Id="rId62" Type="http://schemas.openxmlformats.org/officeDocument/2006/relationships/hyperlink" Target="http://www.nyshcr.org/Rent/FactSheets/orafac2.pdf" TargetMode="External"/><Relationship Id="rId70" Type="http://schemas.openxmlformats.org/officeDocument/2006/relationships/hyperlink" Target="http://www.nyshcr.org/Apps/rentreg/AnnualRentRegInstructions.htm" TargetMode="External"/><Relationship Id="rId75" Type="http://schemas.openxmlformats.org/officeDocument/2006/relationships/hyperlink" Target="https://ag.ny.gov/sites/default/files/tenants_rights.pdf" TargetMode="External"/><Relationship Id="rId83" Type="http://schemas.openxmlformats.org/officeDocument/2006/relationships/hyperlink" Target="http://www1.nyc.gov/site/rentfreeze/tools/rent-freeze-qualifier-tool.page" TargetMode="External"/><Relationship Id="rId88" Type="http://schemas.openxmlformats.org/officeDocument/2006/relationships/hyperlink" Target="http://www.nyshcr.org/Rent/FactSheets/orafac36.htm"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1.nyc.gov/site/rentguidelinesboard/rent-guidelines/vacancy-leases.page" TargetMode="External"/><Relationship Id="rId23" Type="http://schemas.openxmlformats.org/officeDocument/2006/relationships/hyperlink" Target="https://www1.nyc.gov/site/rentguidelinesboard/resources/rrra-1997.page" TargetMode="External"/><Relationship Id="rId28" Type="http://schemas.openxmlformats.org/officeDocument/2006/relationships/hyperlink" Target="http://www.nyshcr.org/Rent/FactSheets/orafac26.pdf" TargetMode="External"/><Relationship Id="rId36" Type="http://schemas.openxmlformats.org/officeDocument/2006/relationships/hyperlink" Target="http://www.nyshcr.org/Rent/OperationalBulletins/orao20161.pdf" TargetMode="External"/><Relationship Id="rId49" Type="http://schemas.openxmlformats.org/officeDocument/2006/relationships/hyperlink" Target="http://www.nyshcr.org/Forms/Rent/ra89FMRA.pdf" TargetMode="External"/><Relationship Id="rId57" Type="http://schemas.openxmlformats.org/officeDocument/2006/relationships/hyperlink" Target="http://www.nyshcr.org/Rent/FactSheets/orafac26.pdf" TargetMode="External"/><Relationship Id="rId10" Type="http://schemas.openxmlformats.org/officeDocument/2006/relationships/hyperlink" Target="http://www.nyshcr.org/Forms/Rent/rtp8.pdf" TargetMode="External"/><Relationship Id="rId31" Type="http://schemas.openxmlformats.org/officeDocument/2006/relationships/hyperlink" Target="http://www1.nyc.gov/assets/rentguidelinesboard/pdf/guidelines/aptorders2018.pdf" TargetMode="External"/><Relationship Id="rId44" Type="http://schemas.openxmlformats.org/officeDocument/2006/relationships/hyperlink" Target="http://metcouncilonhousing.org/help_and_answers/preferential_rents" TargetMode="External"/><Relationship Id="rId52" Type="http://schemas.openxmlformats.org/officeDocument/2006/relationships/hyperlink" Target="http://www1.nyc.gov/site/rentguidelinesboard/resources/housing-types.page" TargetMode="External"/><Relationship Id="rId60" Type="http://schemas.openxmlformats.org/officeDocument/2006/relationships/hyperlink" Target="https://docdrop.org/static/drop-pdf/Standard-Lease_Apartment-89NLx.pdf" TargetMode="External"/><Relationship Id="rId65" Type="http://schemas.openxmlformats.org/officeDocument/2006/relationships/hyperlink" Target="https://ag.ny.gov/sites/default/files/tenants_rights.pdf" TargetMode="External"/><Relationship Id="rId73" Type="http://schemas.openxmlformats.org/officeDocument/2006/relationships/hyperlink" Target="http://www.nyshcr.org/Forms/Rent/ra84.pdf" TargetMode="External"/><Relationship Id="rId78" Type="http://schemas.openxmlformats.org/officeDocument/2006/relationships/hyperlink" Target="http://tenant.net/Rent_Laws/rsc/rsc2524.html" TargetMode="External"/><Relationship Id="rId81" Type="http://schemas.openxmlformats.org/officeDocument/2006/relationships/hyperlink" Target="http://www.nyshcr.org/Rent/FactSheets/orafac32.pdf" TargetMode="External"/><Relationship Id="rId86" Type="http://schemas.openxmlformats.org/officeDocument/2006/relationships/hyperlink" Target="http://www1.nyc.gov/nyc-resources/service/1522/disability-rent-increase-exemption-drie-program" TargetMode="External"/><Relationship Id="rId9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nyshcr.org/forms/rent/ralr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12163</Words>
  <Characters>85146</Characters>
  <Application>Microsoft Office Word</Application>
  <DocSecurity>0</DocSecurity>
  <Lines>3405</Lines>
  <Paragraphs>3742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63</cp:revision>
  <dcterms:created xsi:type="dcterms:W3CDTF">2018-04-26T18:42:00Z</dcterms:created>
  <dcterms:modified xsi:type="dcterms:W3CDTF">2018-11-19T14:59:00Z</dcterms:modified>
</cp:coreProperties>
</file>